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FE" w:rsidRDefault="006A167A">
      <w:pPr>
        <w:jc w:val="center"/>
        <w:rPr>
          <w:b/>
          <w:sz w:val="32"/>
          <w:szCs w:val="32"/>
        </w:rPr>
      </w:pPr>
      <w:r>
        <w:rPr>
          <w:b/>
          <w:noProof/>
          <w:sz w:val="32"/>
          <w:szCs w:val="32"/>
        </w:rPr>
        <w:pict>
          <v:group id="Group 12" o:spid="_x0000_s1026" style="position:absolute;left:0;text-align:left;margin-left:43.9pt;margin-top:37.2pt;width:409pt;height:509.95pt;z-index:251656704" coordorigin="2030,2040" coordsize="8180,101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&#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&#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">
            <v:shapetype id="_x0000_t202" coordsize="21600,21600" o:spt="202" path="m,l,21600r21600,l21600,xe">
              <v:stroke joinstyle="miter"/>
              <v:path gradientshapeok="t" o:connecttype="rect"/>
            </v:shapetype>
            <v:shape id="Text Box 4" o:spid="_x0000_s1027" type="#_x0000_t202" style="position:absolute;left:2030;top:2040;width:818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069BB" w:rsidRDefault="006069BB">
                    <w:pPr>
                      <w:jc w:val="center"/>
                      <w:rPr>
                        <w:b/>
                        <w:sz w:val="36"/>
                        <w:szCs w:val="36"/>
                      </w:rPr>
                    </w:pPr>
                    <w:r>
                      <w:rPr>
                        <w:b/>
                        <w:sz w:val="36"/>
                        <w:szCs w:val="36"/>
                      </w:rPr>
                      <w:t xml:space="preserve">Nighthawk DE2 Interface </w:t>
                    </w:r>
                    <w:r>
                      <w:rPr>
                        <w:b/>
                        <w:sz w:val="36"/>
                        <w:szCs w:val="36"/>
                      </w:rPr>
                      <w:br/>
                      <w:t>Software Specification</w:t>
                    </w:r>
                  </w:p>
                </w:txbxContent>
              </v:textbox>
            </v:shape>
            <v:group id="Group 11" o:spid="_x0000_s1028" style="position:absolute;left:2030;top:9220;width:8180;height:3019" coordorigin="2030,9220" coordsize="8180,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 o:spid="_x0000_s1029" type="#_x0000_t202" style="position:absolute;left:2030;top:10819;width:8180;height:1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069BB" w:rsidRDefault="006069BB">
                      <w:pPr>
                        <w:jc w:val="center"/>
                        <w:rPr>
                          <w:rFonts w:ascii="Arial Narrow" w:hAnsi="Arial Narrow"/>
                          <w:color w:val="0000FF"/>
                        </w:rPr>
                      </w:pPr>
                      <w:r>
                        <w:rPr>
                          <w:color w:val="000000"/>
                        </w:rPr>
                        <w:t>14312 Franklin Avenue</w:t>
                      </w:r>
                      <w:r>
                        <w:rPr>
                          <w:color w:val="000000"/>
                        </w:rPr>
                        <w:br/>
                        <w:t xml:space="preserve"> Building 100</w:t>
                      </w:r>
                      <w:r>
                        <w:rPr>
                          <w:color w:val="000000"/>
                        </w:rPr>
                        <w:br/>
                        <w:t>Tustin CA 92780</w:t>
                      </w:r>
                      <w:r>
                        <w:rPr>
                          <w:rFonts w:ascii="Arial Narrow" w:hAnsi="Arial Narrow"/>
                          <w:color w:val="0000FF"/>
                        </w:rPr>
                        <w:br/>
                      </w:r>
                      <w:hyperlink r:id="rId8" w:history="1">
                        <w:r>
                          <w:rPr>
                            <w:rStyle w:val="Hyperlink"/>
                            <w:rFonts w:ascii="Arial Narrow" w:hAnsi="Arial Narrow"/>
                          </w:rPr>
                          <w:t>www.pvpaeo.com</w:t>
                        </w:r>
                      </w:hyperlink>
                      <w:r>
                        <w:rPr>
                          <w:rFonts w:ascii="Arial Narrow" w:hAnsi="Arial Narrow"/>
                          <w:color w:val="0000FF"/>
                        </w:rPr>
                        <w:br/>
                      </w:r>
                      <w:r>
                        <w:rPr>
                          <w:rFonts w:ascii="Arial Narrow" w:hAnsi="Arial Narrow"/>
                          <w:color w:val="000000"/>
                        </w:rPr>
                        <w:t>714-508-2742</w:t>
                      </w:r>
                    </w:p>
                    <w:p w:rsidR="006069BB" w:rsidRDefault="006069BB">
                      <w:pPr>
                        <w:jc w:val="center"/>
                        <w:rPr>
                          <w:color w:val="00000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logo" style="position:absolute;left:5139;top:9220;width:1962;height:1539;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KbzDAAAA2gAAAA8AAABkcnMvZG93bnJldi54bWxEj0FrwkAUhO+F/oflFbzVjQVbSV1FRMVL&#10;hVp7f2Sf2WD2bZp9muivdwuFHoeZ+YaZzntfqwu1sQpsYDTMQBEXwVZcGjh8rZ8noKIgW6wDk4Er&#10;RZjPHh+mmNvQ8Sdd9lKqBOGYowEn0uRax8KRxzgMDXHyjqH1KEm2pbYtdgnua/2SZa/aY8VpwWFD&#10;S0fFaX/2Br75sFp62a52Hz+bsZNTN7ltFsYMnvrFOyihXv7Df+2tNfAGv1fSDdC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UpvMMAAADaAAAADwAAAAAAAAAAAAAAAACf&#10;AgAAZHJzL2Rvd25yZXYueG1sUEsFBgAAAAAEAAQA9wAAAI8DAAAAAA==&#10;">
                <v:imagedata r:id="rId9" o:title="logo"/>
              </v:shape>
            </v:group>
            <v:group id="Group 8" o:spid="_x0000_s1031" style="position:absolute;left:2030;top:5108;width:8180;height:2383" coordorigin="2030,2478" coordsize="8180,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2" o:spid="_x0000_s1032" type="#_x0000_t75" alt="small transparent logo" style="position:absolute;left:3960;top:2478;width:4320;height:1283;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G1gTCAAAA2gAAAA8AAABkcnMvZG93bnJldi54bWxEj0FrwkAUhO8F/8PyBG91Yw9aU1cp1oAg&#10;WIzS8yP7zIZm34bsmsR/7wqFHoeZ+YZZbQZbi45aXzlWMJsmIIgLpysuFVzO2es7CB+QNdaOScGd&#10;PGzWo5cVptr1fKIuD6WIEPYpKjAhNKmUvjBk0U9dQxy9q2sthijbUuoW+wi3tXxLkrm0WHFcMNjQ&#10;1lDxm9+sguynM/7eXzGv99n313F3OFi9UGoyHj4/QAQawn/4r73XCp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htYEwgAAANoAAAAPAAAAAAAAAAAAAAAAAJ8C&#10;AABkcnMvZG93bnJldi54bWxQSwUGAAAAAAQABAD3AAAAjgMAAAAA&#10;">
                <v:imagedata r:id="rId10" o:title="small transparent logo"/>
              </v:shape>
              <v:shape id="Text Box 7" o:spid="_x0000_s1033" type="#_x0000_t202" style="position:absolute;left:2030;top:3761;width:818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069BB" w:rsidRDefault="006069BB">
                      <w:pPr>
                        <w:jc w:val="center"/>
                      </w:pPr>
                      <w:r>
                        <w:t>19360 Business Center Drive</w:t>
                      </w:r>
                      <w:r>
                        <w:br/>
                        <w:t>Northridge, CA 91234</w:t>
                      </w:r>
                      <w:r>
                        <w:br/>
                      </w:r>
                      <w:hyperlink r:id="rId11" w:history="1">
                        <w:r>
                          <w:rPr>
                            <w:rStyle w:val="Hyperlink"/>
                          </w:rPr>
                          <w:t>www.ITSamerica.com</w:t>
                        </w:r>
                      </w:hyperlink>
                      <w:r>
                        <w:br/>
                        <w:t>(818)883-2034</w:t>
                      </w:r>
                    </w:p>
                  </w:txbxContent>
                </v:textbox>
              </v:shape>
            </v:group>
          </v:group>
        </w:pict>
      </w:r>
      <w:r w:rsidR="009678FE">
        <w:rPr>
          <w:b/>
          <w:sz w:val="32"/>
          <w:szCs w:val="32"/>
        </w:rPr>
        <w:br w:type="page"/>
      </w:r>
      <w:r w:rsidR="009678FE">
        <w:rPr>
          <w:b/>
          <w:sz w:val="32"/>
          <w:szCs w:val="32"/>
        </w:rPr>
        <w:lastRenderedPageBreak/>
        <w:t>Table of Contents</w:t>
      </w:r>
    </w:p>
    <w:p w:rsidR="009678FE" w:rsidRDefault="009678FE"/>
    <w:p w:rsidR="00A8293C" w:rsidRDefault="006A167A">
      <w:pPr>
        <w:pStyle w:val="TOC1"/>
        <w:tabs>
          <w:tab w:val="right" w:leader="dot" w:pos="9926"/>
        </w:tabs>
        <w:rPr>
          <w:rFonts w:asciiTheme="minorHAnsi" w:eastAsiaTheme="minorEastAsia" w:hAnsiTheme="minorHAnsi" w:cstheme="minorBidi"/>
          <w:noProof/>
          <w:sz w:val="22"/>
          <w:szCs w:val="22"/>
        </w:rPr>
      </w:pPr>
      <w:r>
        <w:rPr>
          <w:b/>
          <w:bCs/>
        </w:rPr>
        <w:fldChar w:fldCharType="begin"/>
      </w:r>
      <w:r w:rsidR="009678FE">
        <w:rPr>
          <w:b/>
          <w:bCs/>
        </w:rPr>
        <w:instrText xml:space="preserve"> TOC \o "1-4" \h \z \u </w:instrText>
      </w:r>
      <w:r>
        <w:rPr>
          <w:b/>
          <w:bCs/>
        </w:rPr>
        <w:fldChar w:fldCharType="separate"/>
      </w:r>
      <w:hyperlink w:anchor="_Toc402793995" w:history="1">
        <w:r w:rsidR="00A8293C" w:rsidRPr="00F011A0">
          <w:rPr>
            <w:rStyle w:val="Hyperlink"/>
            <w:noProof/>
          </w:rPr>
          <w:t>Change History</w:t>
        </w:r>
        <w:r w:rsidR="00A8293C">
          <w:rPr>
            <w:noProof/>
            <w:webHidden/>
          </w:rPr>
          <w:tab/>
        </w:r>
        <w:r>
          <w:rPr>
            <w:noProof/>
            <w:webHidden/>
          </w:rPr>
          <w:fldChar w:fldCharType="begin"/>
        </w:r>
        <w:r w:rsidR="00A8293C">
          <w:rPr>
            <w:noProof/>
            <w:webHidden/>
          </w:rPr>
          <w:instrText xml:space="preserve"> PAGEREF _Toc402793995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3996" w:history="1">
        <w:r w:rsidR="00A8293C" w:rsidRPr="00F011A0">
          <w:rPr>
            <w:rStyle w:val="Hyperlink"/>
            <w:noProof/>
          </w:rPr>
          <w:t>DRAFT 2 Notes</w:t>
        </w:r>
        <w:r w:rsidR="00A8293C">
          <w:rPr>
            <w:noProof/>
            <w:webHidden/>
          </w:rPr>
          <w:tab/>
        </w:r>
        <w:r>
          <w:rPr>
            <w:noProof/>
            <w:webHidden/>
          </w:rPr>
          <w:fldChar w:fldCharType="begin"/>
        </w:r>
        <w:r w:rsidR="00A8293C">
          <w:rPr>
            <w:noProof/>
            <w:webHidden/>
          </w:rPr>
          <w:instrText xml:space="preserve"> PAGEREF _Toc402793996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3997" w:history="1">
        <w:r w:rsidR="00A8293C" w:rsidRPr="00F011A0">
          <w:rPr>
            <w:rStyle w:val="Hyperlink"/>
            <w:noProof/>
          </w:rPr>
          <w:t>No-Change Release; 9/18/09</w:t>
        </w:r>
        <w:r w:rsidR="00A8293C">
          <w:rPr>
            <w:noProof/>
            <w:webHidden/>
          </w:rPr>
          <w:tab/>
        </w:r>
        <w:r>
          <w:rPr>
            <w:noProof/>
            <w:webHidden/>
          </w:rPr>
          <w:fldChar w:fldCharType="begin"/>
        </w:r>
        <w:r w:rsidR="00A8293C">
          <w:rPr>
            <w:noProof/>
            <w:webHidden/>
          </w:rPr>
          <w:instrText xml:space="preserve"> PAGEREF _Toc402793997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3998" w:history="1">
        <w:r w:rsidR="00A8293C" w:rsidRPr="00F011A0">
          <w:rPr>
            <w:rStyle w:val="Hyperlink"/>
            <w:noProof/>
          </w:rPr>
          <w:t>Rev A 9/25/09</w:t>
        </w:r>
        <w:r w:rsidR="00A8293C">
          <w:rPr>
            <w:noProof/>
            <w:webHidden/>
          </w:rPr>
          <w:tab/>
        </w:r>
        <w:r>
          <w:rPr>
            <w:noProof/>
            <w:webHidden/>
          </w:rPr>
          <w:fldChar w:fldCharType="begin"/>
        </w:r>
        <w:r w:rsidR="00A8293C">
          <w:rPr>
            <w:noProof/>
            <w:webHidden/>
          </w:rPr>
          <w:instrText xml:space="preserve"> PAGEREF _Toc402793998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3999" w:history="1">
        <w:r w:rsidR="00A8293C" w:rsidRPr="00F011A0">
          <w:rPr>
            <w:rStyle w:val="Hyperlink"/>
            <w:noProof/>
          </w:rPr>
          <w:t>Rev B 10/1/09</w:t>
        </w:r>
        <w:r w:rsidR="00A8293C">
          <w:rPr>
            <w:noProof/>
            <w:webHidden/>
          </w:rPr>
          <w:tab/>
        </w:r>
        <w:r>
          <w:rPr>
            <w:noProof/>
            <w:webHidden/>
          </w:rPr>
          <w:fldChar w:fldCharType="begin"/>
        </w:r>
        <w:r w:rsidR="00A8293C">
          <w:rPr>
            <w:noProof/>
            <w:webHidden/>
          </w:rPr>
          <w:instrText xml:space="preserve"> PAGEREF _Toc402793999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0" w:history="1">
        <w:r w:rsidR="00A8293C" w:rsidRPr="00F011A0">
          <w:rPr>
            <w:rStyle w:val="Hyperlink"/>
            <w:noProof/>
          </w:rPr>
          <w:t>Rev C 10/2/09</w:t>
        </w:r>
        <w:r w:rsidR="00A8293C">
          <w:rPr>
            <w:noProof/>
            <w:webHidden/>
          </w:rPr>
          <w:tab/>
        </w:r>
        <w:r>
          <w:rPr>
            <w:noProof/>
            <w:webHidden/>
          </w:rPr>
          <w:fldChar w:fldCharType="begin"/>
        </w:r>
        <w:r w:rsidR="00A8293C">
          <w:rPr>
            <w:noProof/>
            <w:webHidden/>
          </w:rPr>
          <w:instrText xml:space="preserve"> PAGEREF _Toc402794000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1" w:history="1">
        <w:r w:rsidR="00A8293C" w:rsidRPr="00F011A0">
          <w:rPr>
            <w:rStyle w:val="Hyperlink"/>
            <w:noProof/>
          </w:rPr>
          <w:t>Rev D 10/19/09</w:t>
        </w:r>
        <w:r w:rsidR="00A8293C">
          <w:rPr>
            <w:noProof/>
            <w:webHidden/>
          </w:rPr>
          <w:tab/>
        </w:r>
        <w:r>
          <w:rPr>
            <w:noProof/>
            <w:webHidden/>
          </w:rPr>
          <w:fldChar w:fldCharType="begin"/>
        </w:r>
        <w:r w:rsidR="00A8293C">
          <w:rPr>
            <w:noProof/>
            <w:webHidden/>
          </w:rPr>
          <w:instrText xml:space="preserve"> PAGEREF _Toc402794001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2" w:history="1">
        <w:r w:rsidR="00A8293C" w:rsidRPr="00F011A0">
          <w:rPr>
            <w:rStyle w:val="Hyperlink"/>
            <w:noProof/>
          </w:rPr>
          <w:t>Rev E 11/25/09</w:t>
        </w:r>
        <w:r w:rsidR="00A8293C">
          <w:rPr>
            <w:noProof/>
            <w:webHidden/>
          </w:rPr>
          <w:tab/>
        </w:r>
        <w:r>
          <w:rPr>
            <w:noProof/>
            <w:webHidden/>
          </w:rPr>
          <w:fldChar w:fldCharType="begin"/>
        </w:r>
        <w:r w:rsidR="00A8293C">
          <w:rPr>
            <w:noProof/>
            <w:webHidden/>
          </w:rPr>
          <w:instrText xml:space="preserve"> PAGEREF _Toc402794002 \h </w:instrText>
        </w:r>
        <w:r>
          <w:rPr>
            <w:noProof/>
            <w:webHidden/>
          </w:rPr>
        </w:r>
        <w:r>
          <w:rPr>
            <w:noProof/>
            <w:webHidden/>
          </w:rPr>
          <w:fldChar w:fldCharType="separate"/>
        </w:r>
        <w:r w:rsidR="00A8293C">
          <w:rPr>
            <w:noProof/>
            <w:webHidden/>
          </w:rPr>
          <w:t>11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3" w:history="1">
        <w:r w:rsidR="00A8293C" w:rsidRPr="00F011A0">
          <w:rPr>
            <w:rStyle w:val="Hyperlink"/>
            <w:noProof/>
          </w:rPr>
          <w:t>Rev F 6/5/2010</w:t>
        </w:r>
        <w:r w:rsidR="00A8293C">
          <w:rPr>
            <w:noProof/>
            <w:webHidden/>
          </w:rPr>
          <w:tab/>
        </w:r>
        <w:r>
          <w:rPr>
            <w:noProof/>
            <w:webHidden/>
          </w:rPr>
          <w:fldChar w:fldCharType="begin"/>
        </w:r>
        <w:r w:rsidR="00A8293C">
          <w:rPr>
            <w:noProof/>
            <w:webHidden/>
          </w:rPr>
          <w:instrText xml:space="preserve"> PAGEREF _Toc402794003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4" w:history="1">
        <w:r w:rsidR="00A8293C" w:rsidRPr="00F011A0">
          <w:rPr>
            <w:rStyle w:val="Hyperlink"/>
            <w:noProof/>
          </w:rPr>
          <w:t>Rev G 6/9/10</w:t>
        </w:r>
        <w:r w:rsidR="00A8293C">
          <w:rPr>
            <w:noProof/>
            <w:webHidden/>
          </w:rPr>
          <w:tab/>
        </w:r>
        <w:r>
          <w:rPr>
            <w:noProof/>
            <w:webHidden/>
          </w:rPr>
          <w:fldChar w:fldCharType="begin"/>
        </w:r>
        <w:r w:rsidR="00A8293C">
          <w:rPr>
            <w:noProof/>
            <w:webHidden/>
          </w:rPr>
          <w:instrText xml:space="preserve"> PAGEREF _Toc402794004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5" w:history="1">
        <w:r w:rsidR="00A8293C" w:rsidRPr="00F011A0">
          <w:rPr>
            <w:rStyle w:val="Hyperlink"/>
            <w:noProof/>
          </w:rPr>
          <w:t>Rev H 11/16/10</w:t>
        </w:r>
        <w:r w:rsidR="00A8293C">
          <w:rPr>
            <w:noProof/>
            <w:webHidden/>
          </w:rPr>
          <w:tab/>
        </w:r>
        <w:r>
          <w:rPr>
            <w:noProof/>
            <w:webHidden/>
          </w:rPr>
          <w:fldChar w:fldCharType="begin"/>
        </w:r>
        <w:r w:rsidR="00A8293C">
          <w:rPr>
            <w:noProof/>
            <w:webHidden/>
          </w:rPr>
          <w:instrText xml:space="preserve"> PAGEREF _Toc402794005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6" w:history="1">
        <w:r w:rsidR="00A8293C" w:rsidRPr="00F011A0">
          <w:rPr>
            <w:rStyle w:val="Hyperlink"/>
            <w:noProof/>
          </w:rPr>
          <w:t>Rev I 8/31/11</w:t>
        </w:r>
        <w:r w:rsidR="00A8293C">
          <w:rPr>
            <w:noProof/>
            <w:webHidden/>
          </w:rPr>
          <w:tab/>
        </w:r>
        <w:r>
          <w:rPr>
            <w:noProof/>
            <w:webHidden/>
          </w:rPr>
          <w:fldChar w:fldCharType="begin"/>
        </w:r>
        <w:r w:rsidR="00A8293C">
          <w:rPr>
            <w:noProof/>
            <w:webHidden/>
          </w:rPr>
          <w:instrText xml:space="preserve"> PAGEREF _Toc402794006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7" w:history="1">
        <w:r w:rsidR="00A8293C" w:rsidRPr="00F011A0">
          <w:rPr>
            <w:rStyle w:val="Hyperlink"/>
            <w:noProof/>
          </w:rPr>
          <w:t>Rev J 12/20/2011</w:t>
        </w:r>
        <w:r w:rsidR="00A8293C">
          <w:rPr>
            <w:noProof/>
            <w:webHidden/>
          </w:rPr>
          <w:tab/>
        </w:r>
        <w:r>
          <w:rPr>
            <w:noProof/>
            <w:webHidden/>
          </w:rPr>
          <w:fldChar w:fldCharType="begin"/>
        </w:r>
        <w:r w:rsidR="00A8293C">
          <w:rPr>
            <w:noProof/>
            <w:webHidden/>
          </w:rPr>
          <w:instrText xml:space="preserve"> PAGEREF _Toc402794007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8" w:history="1">
        <w:r w:rsidR="00A8293C" w:rsidRPr="00F011A0">
          <w:rPr>
            <w:rStyle w:val="Hyperlink"/>
            <w:noProof/>
          </w:rPr>
          <w:t>Rev K 3/20/2012</w:t>
        </w:r>
        <w:r w:rsidR="00A8293C">
          <w:rPr>
            <w:noProof/>
            <w:webHidden/>
          </w:rPr>
          <w:tab/>
        </w:r>
        <w:r>
          <w:rPr>
            <w:noProof/>
            <w:webHidden/>
          </w:rPr>
          <w:fldChar w:fldCharType="begin"/>
        </w:r>
        <w:r w:rsidR="00A8293C">
          <w:rPr>
            <w:noProof/>
            <w:webHidden/>
          </w:rPr>
          <w:instrText xml:space="preserve"> PAGEREF _Toc402794008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09" w:history="1">
        <w:r w:rsidR="00A8293C" w:rsidRPr="00F011A0">
          <w:rPr>
            <w:rStyle w:val="Hyperlink"/>
            <w:noProof/>
          </w:rPr>
          <w:t>Rev L 5/15/2012</w:t>
        </w:r>
        <w:r w:rsidR="00A8293C">
          <w:rPr>
            <w:noProof/>
            <w:webHidden/>
          </w:rPr>
          <w:tab/>
        </w:r>
        <w:r>
          <w:rPr>
            <w:noProof/>
            <w:webHidden/>
          </w:rPr>
          <w:fldChar w:fldCharType="begin"/>
        </w:r>
        <w:r w:rsidR="00A8293C">
          <w:rPr>
            <w:noProof/>
            <w:webHidden/>
          </w:rPr>
          <w:instrText xml:space="preserve"> PAGEREF _Toc402794009 \h </w:instrText>
        </w:r>
        <w:r>
          <w:rPr>
            <w:noProof/>
            <w:webHidden/>
          </w:rPr>
        </w:r>
        <w:r>
          <w:rPr>
            <w:noProof/>
            <w:webHidden/>
          </w:rPr>
          <w:fldChar w:fldCharType="separate"/>
        </w:r>
        <w:r w:rsidR="00A8293C">
          <w:rPr>
            <w:noProof/>
            <w:webHidden/>
          </w:rPr>
          <w:t>12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10" w:history="1">
        <w:r w:rsidR="00A8293C" w:rsidRPr="00F011A0">
          <w:rPr>
            <w:rStyle w:val="Hyperlink"/>
            <w:noProof/>
          </w:rPr>
          <w:t>Rev M 9/21/2012</w:t>
        </w:r>
        <w:r w:rsidR="00A8293C">
          <w:rPr>
            <w:noProof/>
            <w:webHidden/>
          </w:rPr>
          <w:tab/>
        </w:r>
        <w:r>
          <w:rPr>
            <w:noProof/>
            <w:webHidden/>
          </w:rPr>
          <w:fldChar w:fldCharType="begin"/>
        </w:r>
        <w:r w:rsidR="00A8293C">
          <w:rPr>
            <w:noProof/>
            <w:webHidden/>
          </w:rPr>
          <w:instrText xml:space="preserve"> PAGEREF _Toc402794010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11" w:history="1">
        <w:r w:rsidR="00A8293C" w:rsidRPr="00F011A0">
          <w:rPr>
            <w:rStyle w:val="Hyperlink"/>
            <w:noProof/>
          </w:rPr>
          <w:t>Rev N 11/14/2012</w:t>
        </w:r>
        <w:r w:rsidR="00A8293C">
          <w:rPr>
            <w:noProof/>
            <w:webHidden/>
          </w:rPr>
          <w:tab/>
        </w:r>
        <w:r>
          <w:rPr>
            <w:noProof/>
            <w:webHidden/>
          </w:rPr>
          <w:fldChar w:fldCharType="begin"/>
        </w:r>
        <w:r w:rsidR="00A8293C">
          <w:rPr>
            <w:noProof/>
            <w:webHidden/>
          </w:rPr>
          <w:instrText xml:space="preserve"> PAGEREF _Toc402794011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12" w:history="1">
        <w:r w:rsidR="00A8293C" w:rsidRPr="00F011A0">
          <w:rPr>
            <w:rStyle w:val="Hyperlink"/>
            <w:noProof/>
          </w:rPr>
          <w:t>Rev P 5/31/2013 (Rev O omitted)</w:t>
        </w:r>
        <w:r w:rsidR="00A8293C">
          <w:rPr>
            <w:noProof/>
            <w:webHidden/>
          </w:rPr>
          <w:tab/>
        </w:r>
        <w:r>
          <w:rPr>
            <w:noProof/>
            <w:webHidden/>
          </w:rPr>
          <w:fldChar w:fldCharType="begin"/>
        </w:r>
        <w:r w:rsidR="00A8293C">
          <w:rPr>
            <w:noProof/>
            <w:webHidden/>
          </w:rPr>
          <w:instrText xml:space="preserve"> PAGEREF _Toc402794012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13" w:history="1">
        <w:r w:rsidR="00A8293C" w:rsidRPr="00F011A0">
          <w:rPr>
            <w:rStyle w:val="Hyperlink"/>
            <w:noProof/>
          </w:rPr>
          <w:t>Rev Q 10/31/2014</w:t>
        </w:r>
        <w:r w:rsidR="00A8293C">
          <w:rPr>
            <w:noProof/>
            <w:webHidden/>
          </w:rPr>
          <w:tab/>
        </w:r>
        <w:r>
          <w:rPr>
            <w:noProof/>
            <w:webHidden/>
          </w:rPr>
          <w:fldChar w:fldCharType="begin"/>
        </w:r>
        <w:r w:rsidR="00A8293C">
          <w:rPr>
            <w:noProof/>
            <w:webHidden/>
          </w:rPr>
          <w:instrText xml:space="preserve"> PAGEREF _Toc402794013 \h </w:instrText>
        </w:r>
        <w:r>
          <w:rPr>
            <w:noProof/>
            <w:webHidden/>
          </w:rPr>
        </w:r>
        <w:r>
          <w:rPr>
            <w:noProof/>
            <w:webHidden/>
          </w:rPr>
          <w:fldChar w:fldCharType="separate"/>
        </w:r>
        <w:r w:rsidR="00A8293C">
          <w:rPr>
            <w:noProof/>
            <w:webHidden/>
          </w:rPr>
          <w:t>13</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14" w:history="1">
        <w:r w:rsidR="00A8293C" w:rsidRPr="00F011A0">
          <w:rPr>
            <w:rStyle w:val="Hyperlink"/>
            <w:noProof/>
          </w:rPr>
          <w:t>Controller Versions:</w:t>
        </w:r>
        <w:r w:rsidR="00A8293C">
          <w:rPr>
            <w:noProof/>
            <w:webHidden/>
          </w:rPr>
          <w:tab/>
        </w:r>
        <w:r>
          <w:rPr>
            <w:noProof/>
            <w:webHidden/>
          </w:rPr>
          <w:fldChar w:fldCharType="begin"/>
        </w:r>
        <w:r w:rsidR="00A8293C">
          <w:rPr>
            <w:noProof/>
            <w:webHidden/>
          </w:rPr>
          <w:instrText xml:space="preserve"> PAGEREF _Toc402794014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15" w:history="1">
        <w:r w:rsidR="00A8293C" w:rsidRPr="00F011A0">
          <w:rPr>
            <w:rStyle w:val="Hyperlink"/>
            <w:noProof/>
          </w:rPr>
          <w:t>General Notes</w:t>
        </w:r>
        <w:r w:rsidR="00A8293C">
          <w:rPr>
            <w:noProof/>
            <w:webHidden/>
          </w:rPr>
          <w:tab/>
        </w:r>
        <w:r>
          <w:rPr>
            <w:noProof/>
            <w:webHidden/>
          </w:rPr>
          <w:fldChar w:fldCharType="begin"/>
        </w:r>
        <w:r w:rsidR="00A8293C">
          <w:rPr>
            <w:noProof/>
            <w:webHidden/>
          </w:rPr>
          <w:instrText xml:space="preserve"> PAGEREF _Toc402794015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16" w:history="1">
        <w:r w:rsidR="00A8293C" w:rsidRPr="00F011A0">
          <w:rPr>
            <w:rStyle w:val="Hyperlink"/>
            <w:noProof/>
          </w:rPr>
          <w:t>PELCO commands</w:t>
        </w:r>
        <w:r w:rsidR="00A8293C">
          <w:rPr>
            <w:noProof/>
            <w:webHidden/>
          </w:rPr>
          <w:tab/>
        </w:r>
        <w:r>
          <w:rPr>
            <w:noProof/>
            <w:webHidden/>
          </w:rPr>
          <w:fldChar w:fldCharType="begin"/>
        </w:r>
        <w:r w:rsidR="00A8293C">
          <w:rPr>
            <w:noProof/>
            <w:webHidden/>
          </w:rPr>
          <w:instrText xml:space="preserve"> PAGEREF _Toc402794016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17" w:history="1">
        <w:r w:rsidR="00A8293C" w:rsidRPr="00F011A0">
          <w:rPr>
            <w:rStyle w:val="Hyperlink"/>
            <w:noProof/>
          </w:rPr>
          <w:t>ITS Proprietary Commands</w:t>
        </w:r>
        <w:r w:rsidR="00A8293C">
          <w:rPr>
            <w:noProof/>
            <w:webHidden/>
          </w:rPr>
          <w:tab/>
        </w:r>
        <w:r>
          <w:rPr>
            <w:noProof/>
            <w:webHidden/>
          </w:rPr>
          <w:fldChar w:fldCharType="begin"/>
        </w:r>
        <w:r w:rsidR="00A8293C">
          <w:rPr>
            <w:noProof/>
            <w:webHidden/>
          </w:rPr>
          <w:instrText xml:space="preserve"> PAGEREF _Toc402794017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18" w:history="1">
        <w:r w:rsidR="00A8293C" w:rsidRPr="00F011A0">
          <w:rPr>
            <w:rStyle w:val="Hyperlink"/>
            <w:noProof/>
          </w:rPr>
          <w:t>System Manifest</w:t>
        </w:r>
        <w:r w:rsidR="00A8293C">
          <w:rPr>
            <w:noProof/>
            <w:webHidden/>
          </w:rPr>
          <w:tab/>
        </w:r>
        <w:r>
          <w:rPr>
            <w:noProof/>
            <w:webHidden/>
          </w:rPr>
          <w:fldChar w:fldCharType="begin"/>
        </w:r>
        <w:r w:rsidR="00A8293C">
          <w:rPr>
            <w:noProof/>
            <w:webHidden/>
          </w:rPr>
          <w:instrText xml:space="preserve"> PAGEREF _Toc402794018 \h </w:instrText>
        </w:r>
        <w:r>
          <w:rPr>
            <w:noProof/>
            <w:webHidden/>
          </w:rPr>
        </w:r>
        <w:r>
          <w:rPr>
            <w:noProof/>
            <w:webHidden/>
          </w:rPr>
          <w:fldChar w:fldCharType="separate"/>
        </w:r>
        <w:r w:rsidR="00A8293C">
          <w:rPr>
            <w:noProof/>
            <w:webHidden/>
          </w:rPr>
          <w:t>14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19" w:history="1">
        <w:r w:rsidR="00A8293C" w:rsidRPr="00F011A0">
          <w:rPr>
            <w:rStyle w:val="Hyperlink"/>
            <w:noProof/>
          </w:rPr>
          <w:t>Reading the System Manifest</w:t>
        </w:r>
        <w:r w:rsidR="00A8293C">
          <w:rPr>
            <w:noProof/>
            <w:webHidden/>
          </w:rPr>
          <w:tab/>
        </w:r>
        <w:r>
          <w:rPr>
            <w:noProof/>
            <w:webHidden/>
          </w:rPr>
          <w:fldChar w:fldCharType="begin"/>
        </w:r>
        <w:r w:rsidR="00A8293C">
          <w:rPr>
            <w:noProof/>
            <w:webHidden/>
          </w:rPr>
          <w:instrText xml:space="preserve"> PAGEREF _Toc402794019 \h </w:instrText>
        </w:r>
        <w:r>
          <w:rPr>
            <w:noProof/>
            <w:webHidden/>
          </w:rPr>
        </w:r>
        <w:r>
          <w:rPr>
            <w:noProof/>
            <w:webHidden/>
          </w:rPr>
          <w:fldChar w:fldCharType="separate"/>
        </w:r>
        <w:r w:rsidR="00A8293C">
          <w:rPr>
            <w:noProof/>
            <w:webHidden/>
          </w:rPr>
          <w:t>15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20" w:history="1">
        <w:r w:rsidR="00A8293C" w:rsidRPr="00F011A0">
          <w:rPr>
            <w:rStyle w:val="Hyperlink"/>
            <w:noProof/>
          </w:rPr>
          <w:t>Manifest Block</w:t>
        </w:r>
        <w:r w:rsidR="00A8293C">
          <w:rPr>
            <w:noProof/>
            <w:webHidden/>
          </w:rPr>
          <w:tab/>
        </w:r>
        <w:r>
          <w:rPr>
            <w:noProof/>
            <w:webHidden/>
          </w:rPr>
          <w:fldChar w:fldCharType="begin"/>
        </w:r>
        <w:r w:rsidR="00A8293C">
          <w:rPr>
            <w:noProof/>
            <w:webHidden/>
          </w:rPr>
          <w:instrText xml:space="preserve"> PAGEREF _Toc402794020 \h </w:instrText>
        </w:r>
        <w:r>
          <w:rPr>
            <w:noProof/>
            <w:webHidden/>
          </w:rPr>
        </w:r>
        <w:r>
          <w:rPr>
            <w:noProof/>
            <w:webHidden/>
          </w:rPr>
          <w:fldChar w:fldCharType="separate"/>
        </w:r>
        <w:r w:rsidR="00A8293C">
          <w:rPr>
            <w:noProof/>
            <w:webHidden/>
          </w:rPr>
          <w:t>15</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21" w:history="1">
        <w:r w:rsidR="00A8293C" w:rsidRPr="00F011A0">
          <w:rPr>
            <w:rStyle w:val="Hyperlink"/>
            <w:noProof/>
          </w:rPr>
          <w:t>Angular Scale Factor</w:t>
        </w:r>
        <w:r w:rsidR="00A8293C">
          <w:rPr>
            <w:noProof/>
            <w:webHidden/>
          </w:rPr>
          <w:tab/>
        </w:r>
        <w:r>
          <w:rPr>
            <w:noProof/>
            <w:webHidden/>
          </w:rPr>
          <w:fldChar w:fldCharType="begin"/>
        </w:r>
        <w:r w:rsidR="00A8293C">
          <w:rPr>
            <w:noProof/>
            <w:webHidden/>
          </w:rPr>
          <w:instrText xml:space="preserve"> PAGEREF _Toc402794021 \h </w:instrText>
        </w:r>
        <w:r>
          <w:rPr>
            <w:noProof/>
            <w:webHidden/>
          </w:rPr>
        </w:r>
        <w:r>
          <w:rPr>
            <w:noProof/>
            <w:webHidden/>
          </w:rPr>
          <w:fldChar w:fldCharType="separate"/>
        </w:r>
        <w:r w:rsidR="00A8293C">
          <w:rPr>
            <w:noProof/>
            <w:webHidden/>
          </w:rPr>
          <w:t>17</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22" w:history="1">
        <w:r w:rsidR="00A8293C" w:rsidRPr="00F011A0">
          <w:rPr>
            <w:rStyle w:val="Hyperlink"/>
            <w:noProof/>
          </w:rPr>
          <w:t>Constants saved within the controller (state of the machine values)</w:t>
        </w:r>
        <w:r w:rsidR="00A8293C">
          <w:rPr>
            <w:noProof/>
            <w:webHidden/>
          </w:rPr>
          <w:tab/>
        </w:r>
        <w:r>
          <w:rPr>
            <w:noProof/>
            <w:webHidden/>
          </w:rPr>
          <w:fldChar w:fldCharType="begin"/>
        </w:r>
        <w:r w:rsidR="00A8293C">
          <w:rPr>
            <w:noProof/>
            <w:webHidden/>
          </w:rPr>
          <w:instrText xml:space="preserve"> PAGEREF _Toc402794022 \h </w:instrText>
        </w:r>
        <w:r>
          <w:rPr>
            <w:noProof/>
            <w:webHidden/>
          </w:rPr>
        </w:r>
        <w:r>
          <w:rPr>
            <w:noProof/>
            <w:webHidden/>
          </w:rPr>
          <w:fldChar w:fldCharType="separate"/>
        </w:r>
        <w:r w:rsidR="00A8293C">
          <w:rPr>
            <w:noProof/>
            <w:webHidden/>
          </w:rPr>
          <w:t>17</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23" w:history="1">
        <w:r w:rsidR="00A8293C" w:rsidRPr="00F011A0">
          <w:rPr>
            <w:rStyle w:val="Hyperlink"/>
            <w:noProof/>
          </w:rPr>
          <w:t>Constants Saved in NV Memory and restored at power up</w:t>
        </w:r>
        <w:r w:rsidR="00A8293C">
          <w:rPr>
            <w:noProof/>
            <w:webHidden/>
          </w:rPr>
          <w:tab/>
        </w:r>
        <w:r>
          <w:rPr>
            <w:noProof/>
            <w:webHidden/>
          </w:rPr>
          <w:fldChar w:fldCharType="begin"/>
        </w:r>
        <w:r w:rsidR="00A8293C">
          <w:rPr>
            <w:noProof/>
            <w:webHidden/>
          </w:rPr>
          <w:instrText xml:space="preserve"> PAGEREF _Toc402794023 \h </w:instrText>
        </w:r>
        <w:r>
          <w:rPr>
            <w:noProof/>
            <w:webHidden/>
          </w:rPr>
        </w:r>
        <w:r>
          <w:rPr>
            <w:noProof/>
            <w:webHidden/>
          </w:rPr>
          <w:fldChar w:fldCharType="separate"/>
        </w:r>
        <w:r w:rsidR="00A8293C">
          <w:rPr>
            <w:noProof/>
            <w:webHidden/>
          </w:rPr>
          <w:t>18</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24" w:history="1">
        <w:r w:rsidR="00A8293C" w:rsidRPr="00F011A0">
          <w:rPr>
            <w:rStyle w:val="Hyperlink"/>
            <w:caps/>
            <w:noProof/>
          </w:rPr>
          <w:t>Mechanical</w:t>
        </w:r>
        <w:r w:rsidR="00A8293C" w:rsidRPr="00F011A0">
          <w:rPr>
            <w:rStyle w:val="Hyperlink"/>
            <w:noProof/>
          </w:rPr>
          <w:t xml:space="preserve"> HOME FUNCTION</w:t>
        </w:r>
        <w:r w:rsidR="00A8293C">
          <w:rPr>
            <w:noProof/>
            <w:webHidden/>
          </w:rPr>
          <w:tab/>
        </w:r>
        <w:r>
          <w:rPr>
            <w:noProof/>
            <w:webHidden/>
          </w:rPr>
          <w:fldChar w:fldCharType="begin"/>
        </w:r>
        <w:r w:rsidR="00A8293C">
          <w:rPr>
            <w:noProof/>
            <w:webHidden/>
          </w:rPr>
          <w:instrText xml:space="preserve"> PAGEREF _Toc402794024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25" w:history="1">
        <w:r w:rsidR="00A8293C" w:rsidRPr="00F011A0">
          <w:rPr>
            <w:rStyle w:val="Hyperlink"/>
            <w:noProof/>
          </w:rPr>
          <w:t>Nighthawks with Relative Encoders (NightHawkHT, manifest type 00)</w:t>
        </w:r>
        <w:r w:rsidR="00A8293C">
          <w:rPr>
            <w:noProof/>
            <w:webHidden/>
          </w:rPr>
          <w:tab/>
        </w:r>
        <w:r>
          <w:rPr>
            <w:noProof/>
            <w:webHidden/>
          </w:rPr>
          <w:fldChar w:fldCharType="begin"/>
        </w:r>
        <w:r w:rsidR="00A8293C">
          <w:rPr>
            <w:noProof/>
            <w:webHidden/>
          </w:rPr>
          <w:instrText xml:space="preserve"> PAGEREF _Toc402794025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26" w:history="1">
        <w:r w:rsidR="00A8293C" w:rsidRPr="00F011A0">
          <w:rPr>
            <w:rStyle w:val="Hyperlink"/>
            <w:noProof/>
          </w:rPr>
          <w:t>Nighthawks with Absolute Encoders (manifest type 01 and 02)</w:t>
        </w:r>
        <w:r w:rsidR="00A8293C">
          <w:rPr>
            <w:noProof/>
            <w:webHidden/>
          </w:rPr>
          <w:tab/>
        </w:r>
        <w:r>
          <w:rPr>
            <w:noProof/>
            <w:webHidden/>
          </w:rPr>
          <w:fldChar w:fldCharType="begin"/>
        </w:r>
        <w:r w:rsidR="00A8293C">
          <w:rPr>
            <w:noProof/>
            <w:webHidden/>
          </w:rPr>
          <w:instrText xml:space="preserve"> PAGEREF _Toc402794026 \h </w:instrText>
        </w:r>
        <w:r>
          <w:rPr>
            <w:noProof/>
            <w:webHidden/>
          </w:rPr>
        </w:r>
        <w:r>
          <w:rPr>
            <w:noProof/>
            <w:webHidden/>
          </w:rPr>
          <w:fldChar w:fldCharType="separate"/>
        </w:r>
        <w:r w:rsidR="00A8293C">
          <w:rPr>
            <w:noProof/>
            <w:webHidden/>
          </w:rPr>
          <w:t>19</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27" w:history="1">
        <w:r w:rsidR="00A8293C" w:rsidRPr="00F011A0">
          <w:rPr>
            <w:rStyle w:val="Hyperlink"/>
            <w:noProof/>
          </w:rPr>
          <w:t>System Reset Commands</w:t>
        </w:r>
        <w:r w:rsidR="00A8293C">
          <w:rPr>
            <w:noProof/>
            <w:webHidden/>
          </w:rPr>
          <w:tab/>
        </w:r>
        <w:r>
          <w:rPr>
            <w:noProof/>
            <w:webHidden/>
          </w:rPr>
          <w:fldChar w:fldCharType="begin"/>
        </w:r>
        <w:r w:rsidR="00A8293C">
          <w:rPr>
            <w:noProof/>
            <w:webHidden/>
          </w:rPr>
          <w:instrText xml:space="preserve"> PAGEREF _Toc402794027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28" w:history="1">
        <w:r w:rsidR="00A8293C" w:rsidRPr="00F011A0">
          <w:rPr>
            <w:rStyle w:val="Hyperlink"/>
            <w:noProof/>
          </w:rPr>
          <w:t>Reset the Pan/Tilt Motor Controller</w:t>
        </w:r>
        <w:r w:rsidR="00A8293C">
          <w:rPr>
            <w:noProof/>
            <w:webHidden/>
          </w:rPr>
          <w:tab/>
        </w:r>
        <w:r>
          <w:rPr>
            <w:noProof/>
            <w:webHidden/>
          </w:rPr>
          <w:fldChar w:fldCharType="begin"/>
        </w:r>
        <w:r w:rsidR="00A8293C">
          <w:rPr>
            <w:noProof/>
            <w:webHidden/>
          </w:rPr>
          <w:instrText xml:space="preserve"> PAGEREF _Toc402794028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29" w:history="1">
        <w:r w:rsidR="00A8293C" w:rsidRPr="00F011A0">
          <w:rPr>
            <w:rStyle w:val="Hyperlink"/>
            <w:noProof/>
          </w:rPr>
          <w:t>System General Reset</w:t>
        </w:r>
        <w:r w:rsidR="00A8293C">
          <w:rPr>
            <w:noProof/>
            <w:webHidden/>
          </w:rPr>
          <w:tab/>
        </w:r>
        <w:r>
          <w:rPr>
            <w:noProof/>
            <w:webHidden/>
          </w:rPr>
          <w:fldChar w:fldCharType="begin"/>
        </w:r>
        <w:r w:rsidR="00A8293C">
          <w:rPr>
            <w:noProof/>
            <w:webHidden/>
          </w:rPr>
          <w:instrText xml:space="preserve"> PAGEREF _Toc402794029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30" w:history="1">
        <w:r w:rsidR="00A8293C" w:rsidRPr="00F011A0">
          <w:rPr>
            <w:rStyle w:val="Hyperlink"/>
            <w:noProof/>
          </w:rPr>
          <w:t>Obstruction Check</w:t>
        </w:r>
        <w:r w:rsidR="00A8293C">
          <w:rPr>
            <w:noProof/>
            <w:webHidden/>
          </w:rPr>
          <w:tab/>
        </w:r>
        <w:r>
          <w:rPr>
            <w:noProof/>
            <w:webHidden/>
          </w:rPr>
          <w:fldChar w:fldCharType="begin"/>
        </w:r>
        <w:r w:rsidR="00A8293C">
          <w:rPr>
            <w:noProof/>
            <w:webHidden/>
          </w:rPr>
          <w:instrText xml:space="preserve"> PAGEREF _Toc402794030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31" w:history="1">
        <w:r w:rsidR="00A8293C" w:rsidRPr="00F011A0">
          <w:rPr>
            <w:rStyle w:val="Hyperlink"/>
            <w:noProof/>
          </w:rPr>
          <w:t>Motion Controller Firmware Load Function</w:t>
        </w:r>
        <w:r w:rsidR="00A8293C">
          <w:rPr>
            <w:noProof/>
            <w:webHidden/>
          </w:rPr>
          <w:tab/>
        </w:r>
        <w:r>
          <w:rPr>
            <w:noProof/>
            <w:webHidden/>
          </w:rPr>
          <w:fldChar w:fldCharType="begin"/>
        </w:r>
        <w:r w:rsidR="00A8293C">
          <w:rPr>
            <w:noProof/>
            <w:webHidden/>
          </w:rPr>
          <w:instrText xml:space="preserve"> PAGEREF _Toc402794031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32" w:history="1">
        <w:r w:rsidR="00A8293C" w:rsidRPr="00F011A0">
          <w:rPr>
            <w:rStyle w:val="Hyperlink"/>
            <w:noProof/>
          </w:rPr>
          <w:t>Door Open Function (Not yet in Nighthawk)</w:t>
        </w:r>
        <w:r w:rsidR="00A8293C">
          <w:rPr>
            <w:noProof/>
            <w:webHidden/>
          </w:rPr>
          <w:tab/>
        </w:r>
        <w:r>
          <w:rPr>
            <w:noProof/>
            <w:webHidden/>
          </w:rPr>
          <w:fldChar w:fldCharType="begin"/>
        </w:r>
        <w:r w:rsidR="00A8293C">
          <w:rPr>
            <w:noProof/>
            <w:webHidden/>
          </w:rPr>
          <w:instrText xml:space="preserve"> PAGEREF _Toc402794032 \h </w:instrText>
        </w:r>
        <w:r>
          <w:rPr>
            <w:noProof/>
            <w:webHidden/>
          </w:rPr>
        </w:r>
        <w:r>
          <w:rPr>
            <w:noProof/>
            <w:webHidden/>
          </w:rPr>
          <w:fldChar w:fldCharType="separate"/>
        </w:r>
        <w:r w:rsidR="00A8293C">
          <w:rPr>
            <w:noProof/>
            <w:webHidden/>
          </w:rPr>
          <w:t>20</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33" w:history="1">
        <w:r w:rsidR="00A8293C" w:rsidRPr="00F011A0">
          <w:rPr>
            <w:rStyle w:val="Hyperlink"/>
            <w:noProof/>
          </w:rPr>
          <w:t>The Door Open Query</w:t>
        </w:r>
        <w:r w:rsidR="00A8293C">
          <w:rPr>
            <w:noProof/>
            <w:webHidden/>
          </w:rPr>
          <w:tab/>
        </w:r>
        <w:r>
          <w:rPr>
            <w:noProof/>
            <w:webHidden/>
          </w:rPr>
          <w:fldChar w:fldCharType="begin"/>
        </w:r>
        <w:r w:rsidR="00A8293C">
          <w:rPr>
            <w:noProof/>
            <w:webHidden/>
          </w:rPr>
          <w:instrText xml:space="preserve"> PAGEREF _Toc402794033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34" w:history="1">
        <w:r w:rsidR="00A8293C" w:rsidRPr="00F011A0">
          <w:rPr>
            <w:rStyle w:val="Hyperlink"/>
            <w:noProof/>
          </w:rPr>
          <w:t>UDP Discovery Capability</w:t>
        </w:r>
        <w:r w:rsidR="00A8293C">
          <w:rPr>
            <w:noProof/>
            <w:webHidden/>
          </w:rPr>
          <w:tab/>
        </w:r>
        <w:r>
          <w:rPr>
            <w:noProof/>
            <w:webHidden/>
          </w:rPr>
          <w:fldChar w:fldCharType="begin"/>
        </w:r>
        <w:r w:rsidR="00A8293C">
          <w:rPr>
            <w:noProof/>
            <w:webHidden/>
          </w:rPr>
          <w:instrText xml:space="preserve"> PAGEREF _Toc402794034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035" w:history="1">
        <w:r w:rsidR="00A8293C" w:rsidRPr="00F011A0">
          <w:rPr>
            <w:rStyle w:val="Hyperlink"/>
            <w:noProof/>
          </w:rPr>
          <w:t>Command Set</w:t>
        </w:r>
        <w:r w:rsidR="00A8293C">
          <w:rPr>
            <w:noProof/>
            <w:webHidden/>
          </w:rPr>
          <w:tab/>
        </w:r>
        <w:r>
          <w:rPr>
            <w:noProof/>
            <w:webHidden/>
          </w:rPr>
          <w:fldChar w:fldCharType="begin"/>
        </w:r>
        <w:r w:rsidR="00A8293C">
          <w:rPr>
            <w:noProof/>
            <w:webHidden/>
          </w:rPr>
          <w:instrText xml:space="preserve"> PAGEREF _Toc402794035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36" w:history="1">
        <w:r w:rsidR="00A8293C" w:rsidRPr="00F011A0">
          <w:rPr>
            <w:rStyle w:val="Hyperlink"/>
            <w:noProof/>
          </w:rPr>
          <w:t>General System Commands</w:t>
        </w:r>
        <w:r w:rsidR="00A8293C">
          <w:rPr>
            <w:noProof/>
            <w:webHidden/>
          </w:rPr>
          <w:tab/>
        </w:r>
        <w:r>
          <w:rPr>
            <w:noProof/>
            <w:webHidden/>
          </w:rPr>
          <w:fldChar w:fldCharType="begin"/>
        </w:r>
        <w:r w:rsidR="00A8293C">
          <w:rPr>
            <w:noProof/>
            <w:webHidden/>
          </w:rPr>
          <w:instrText xml:space="preserve"> PAGEREF _Toc402794036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37"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_Toc402794037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38" w:history="1">
        <w:r w:rsidR="00A8293C" w:rsidRPr="00F011A0">
          <w:rPr>
            <w:rStyle w:val="Hyperlink"/>
            <w:noProof/>
          </w:rPr>
          <w:t>Active Camera Query</w:t>
        </w:r>
        <w:r w:rsidR="00A8293C">
          <w:rPr>
            <w:noProof/>
            <w:webHidden/>
          </w:rPr>
          <w:tab/>
        </w:r>
        <w:r>
          <w:rPr>
            <w:noProof/>
            <w:webHidden/>
          </w:rPr>
          <w:fldChar w:fldCharType="begin"/>
        </w:r>
        <w:r w:rsidR="00A8293C">
          <w:rPr>
            <w:noProof/>
            <w:webHidden/>
          </w:rPr>
          <w:instrText xml:space="preserve"> PAGEREF _Toc402794038 \h </w:instrText>
        </w:r>
        <w:r>
          <w:rPr>
            <w:noProof/>
            <w:webHidden/>
          </w:rPr>
        </w:r>
        <w:r>
          <w:rPr>
            <w:noProof/>
            <w:webHidden/>
          </w:rPr>
          <w:fldChar w:fldCharType="separate"/>
        </w:r>
        <w:r w:rsidR="00A8293C">
          <w:rPr>
            <w:noProof/>
            <w:webHidden/>
          </w:rPr>
          <w:t>21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39" w:history="1">
        <w:r w:rsidR="00A8293C" w:rsidRPr="00F011A0">
          <w:rPr>
            <w:rStyle w:val="Hyperlink"/>
            <w:noProof/>
          </w:rPr>
          <w:t>Active Accessory Query</w:t>
        </w:r>
        <w:r w:rsidR="00A8293C">
          <w:rPr>
            <w:noProof/>
            <w:webHidden/>
          </w:rPr>
          <w:tab/>
        </w:r>
        <w:r>
          <w:rPr>
            <w:noProof/>
            <w:webHidden/>
          </w:rPr>
          <w:fldChar w:fldCharType="begin"/>
        </w:r>
        <w:r w:rsidR="00A8293C">
          <w:rPr>
            <w:noProof/>
            <w:webHidden/>
          </w:rPr>
          <w:instrText xml:space="preserve"> PAGEREF _Toc402794039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0" w:history="1">
        <w:r w:rsidR="00A8293C" w:rsidRPr="00F011A0">
          <w:rPr>
            <w:rStyle w:val="Hyperlink"/>
            <w:noProof/>
          </w:rPr>
          <w:t>Controller Type Query</w:t>
        </w:r>
        <w:r w:rsidR="00A8293C">
          <w:rPr>
            <w:noProof/>
            <w:webHidden/>
          </w:rPr>
          <w:tab/>
        </w:r>
        <w:r>
          <w:rPr>
            <w:noProof/>
            <w:webHidden/>
          </w:rPr>
          <w:fldChar w:fldCharType="begin"/>
        </w:r>
        <w:r w:rsidR="00A8293C">
          <w:rPr>
            <w:noProof/>
            <w:webHidden/>
          </w:rPr>
          <w:instrText xml:space="preserve"> PAGEREF _Toc402794040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1" w:history="1">
        <w:r w:rsidR="00A8293C" w:rsidRPr="00F011A0">
          <w:rPr>
            <w:rStyle w:val="Hyperlink"/>
            <w:noProof/>
          </w:rPr>
          <w:t>Controller Status Query</w:t>
        </w:r>
        <w:r w:rsidR="00A8293C">
          <w:rPr>
            <w:noProof/>
            <w:webHidden/>
          </w:rPr>
          <w:tab/>
        </w:r>
        <w:r>
          <w:rPr>
            <w:noProof/>
            <w:webHidden/>
          </w:rPr>
          <w:fldChar w:fldCharType="begin"/>
        </w:r>
        <w:r w:rsidR="00A8293C">
          <w:rPr>
            <w:noProof/>
            <w:webHidden/>
          </w:rPr>
          <w:instrText xml:space="preserve"> PAGEREF _Toc402794041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2" w:history="1">
        <w:r w:rsidR="00A8293C" w:rsidRPr="00F011A0">
          <w:rPr>
            <w:rStyle w:val="Hyperlink"/>
            <w:noProof/>
          </w:rPr>
          <w:t>Controller Firmware Version Query</w:t>
        </w:r>
        <w:r w:rsidR="00A8293C">
          <w:rPr>
            <w:noProof/>
            <w:webHidden/>
          </w:rPr>
          <w:tab/>
        </w:r>
        <w:r>
          <w:rPr>
            <w:noProof/>
            <w:webHidden/>
          </w:rPr>
          <w:fldChar w:fldCharType="begin"/>
        </w:r>
        <w:r w:rsidR="00A8293C">
          <w:rPr>
            <w:noProof/>
            <w:webHidden/>
          </w:rPr>
          <w:instrText xml:space="preserve"> PAGEREF _Toc402794042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3" w:history="1">
        <w:r w:rsidR="00A8293C" w:rsidRPr="00F011A0">
          <w:rPr>
            <w:rStyle w:val="Hyperlink"/>
            <w:noProof/>
          </w:rPr>
          <w:t>Video Switch/Splitter Query (No longer used, referenced for legacy purposes only)</w:t>
        </w:r>
        <w:r w:rsidR="00A8293C">
          <w:rPr>
            <w:noProof/>
            <w:webHidden/>
          </w:rPr>
          <w:tab/>
        </w:r>
        <w:r>
          <w:rPr>
            <w:noProof/>
            <w:webHidden/>
          </w:rPr>
          <w:fldChar w:fldCharType="begin"/>
        </w:r>
        <w:r w:rsidR="00A8293C">
          <w:rPr>
            <w:noProof/>
            <w:webHidden/>
          </w:rPr>
          <w:instrText xml:space="preserve"> PAGEREF _Toc402794043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4" w:history="1">
        <w:r w:rsidR="00A8293C" w:rsidRPr="00F011A0">
          <w:rPr>
            <w:rStyle w:val="Hyperlink"/>
            <w:noProof/>
          </w:rPr>
          <w:t>Video Inserter Query</w:t>
        </w:r>
        <w:r w:rsidR="00A8293C">
          <w:rPr>
            <w:noProof/>
            <w:webHidden/>
          </w:rPr>
          <w:tab/>
        </w:r>
        <w:r>
          <w:rPr>
            <w:noProof/>
            <w:webHidden/>
          </w:rPr>
          <w:fldChar w:fldCharType="begin"/>
        </w:r>
        <w:r w:rsidR="00A8293C">
          <w:rPr>
            <w:noProof/>
            <w:webHidden/>
          </w:rPr>
          <w:instrText xml:space="preserve"> PAGEREF _Toc402794044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5" w:history="1">
        <w:r w:rsidR="00A8293C" w:rsidRPr="00F011A0">
          <w:rPr>
            <w:rStyle w:val="Hyperlink"/>
            <w:noProof/>
          </w:rPr>
          <w:t>Home Status</w:t>
        </w:r>
        <w:r w:rsidR="00A8293C">
          <w:rPr>
            <w:noProof/>
            <w:webHidden/>
          </w:rPr>
          <w:tab/>
        </w:r>
        <w:r>
          <w:rPr>
            <w:noProof/>
            <w:webHidden/>
          </w:rPr>
          <w:fldChar w:fldCharType="begin"/>
        </w:r>
        <w:r w:rsidR="00A8293C">
          <w:rPr>
            <w:noProof/>
            <w:webHidden/>
          </w:rPr>
          <w:instrText xml:space="preserve"> PAGEREF _Toc402794045 \h </w:instrText>
        </w:r>
        <w:r>
          <w:rPr>
            <w:noProof/>
            <w:webHidden/>
          </w:rPr>
        </w:r>
        <w:r>
          <w:rPr>
            <w:noProof/>
            <w:webHidden/>
          </w:rPr>
          <w:fldChar w:fldCharType="separate"/>
        </w:r>
        <w:r w:rsidR="00A8293C">
          <w:rPr>
            <w:noProof/>
            <w:webHidden/>
          </w:rPr>
          <w:t>22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6" w:history="1">
        <w:r w:rsidR="00A8293C" w:rsidRPr="00F011A0">
          <w:rPr>
            <w:rStyle w:val="Hyperlink"/>
            <w:noProof/>
            <w:lang w:val="fr-FR"/>
          </w:rPr>
          <w:t>Current AZ value</w:t>
        </w:r>
        <w:r w:rsidR="00A8293C">
          <w:rPr>
            <w:noProof/>
            <w:webHidden/>
          </w:rPr>
          <w:tab/>
        </w:r>
        <w:r>
          <w:rPr>
            <w:noProof/>
            <w:webHidden/>
          </w:rPr>
          <w:fldChar w:fldCharType="begin"/>
        </w:r>
        <w:r w:rsidR="00A8293C">
          <w:rPr>
            <w:noProof/>
            <w:webHidden/>
          </w:rPr>
          <w:instrText xml:space="preserve"> PAGEREF _Toc402794046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7" w:history="1">
        <w:r w:rsidR="00A8293C" w:rsidRPr="00F011A0">
          <w:rPr>
            <w:rStyle w:val="Hyperlink"/>
            <w:noProof/>
            <w:lang w:val="fr-FR"/>
          </w:rPr>
          <w:t>Current EL value</w:t>
        </w:r>
        <w:r w:rsidR="00A8293C">
          <w:rPr>
            <w:noProof/>
            <w:webHidden/>
          </w:rPr>
          <w:tab/>
        </w:r>
        <w:r>
          <w:rPr>
            <w:noProof/>
            <w:webHidden/>
          </w:rPr>
          <w:fldChar w:fldCharType="begin"/>
        </w:r>
        <w:r w:rsidR="00A8293C">
          <w:rPr>
            <w:noProof/>
            <w:webHidden/>
          </w:rPr>
          <w:instrText xml:space="preserve"> PAGEREF _Toc402794047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8" w:history="1">
        <w:r w:rsidR="00A8293C" w:rsidRPr="00F011A0">
          <w:rPr>
            <w:rStyle w:val="Hyperlink"/>
            <w:noProof/>
          </w:rPr>
          <w:t>Query Current Zoom value (active camera)</w:t>
        </w:r>
        <w:r w:rsidR="00A8293C">
          <w:rPr>
            <w:noProof/>
            <w:webHidden/>
          </w:rPr>
          <w:tab/>
        </w:r>
        <w:r>
          <w:rPr>
            <w:noProof/>
            <w:webHidden/>
          </w:rPr>
          <w:fldChar w:fldCharType="begin"/>
        </w:r>
        <w:r w:rsidR="00A8293C">
          <w:rPr>
            <w:noProof/>
            <w:webHidden/>
          </w:rPr>
          <w:instrText xml:space="preserve"> PAGEREF _Toc402794048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49" w:history="1">
        <w:r w:rsidR="00A8293C" w:rsidRPr="00F011A0">
          <w:rPr>
            <w:rStyle w:val="Hyperlink"/>
            <w:noProof/>
          </w:rPr>
          <w:t>Query Current Focus value (active camera)</w:t>
        </w:r>
        <w:r w:rsidR="00A8293C">
          <w:rPr>
            <w:noProof/>
            <w:webHidden/>
          </w:rPr>
          <w:tab/>
        </w:r>
        <w:r>
          <w:rPr>
            <w:noProof/>
            <w:webHidden/>
          </w:rPr>
          <w:fldChar w:fldCharType="begin"/>
        </w:r>
        <w:r w:rsidR="00A8293C">
          <w:rPr>
            <w:noProof/>
            <w:webHidden/>
          </w:rPr>
          <w:instrText xml:space="preserve"> PAGEREF _Toc402794049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0" w:history="1">
        <w:r w:rsidR="00A8293C" w:rsidRPr="00F011A0">
          <w:rPr>
            <w:rStyle w:val="Hyperlink"/>
            <w:noProof/>
          </w:rPr>
          <w:t>AZ offset value</w:t>
        </w:r>
        <w:r w:rsidR="00A8293C">
          <w:rPr>
            <w:noProof/>
            <w:webHidden/>
          </w:rPr>
          <w:tab/>
        </w:r>
        <w:r>
          <w:rPr>
            <w:noProof/>
            <w:webHidden/>
          </w:rPr>
          <w:fldChar w:fldCharType="begin"/>
        </w:r>
        <w:r w:rsidR="00A8293C">
          <w:rPr>
            <w:noProof/>
            <w:webHidden/>
          </w:rPr>
          <w:instrText xml:space="preserve"> PAGEREF _Toc402794050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1" w:history="1">
        <w:r w:rsidR="00A8293C" w:rsidRPr="00F011A0">
          <w:rPr>
            <w:rStyle w:val="Hyperlink"/>
            <w:noProof/>
          </w:rPr>
          <w:t>El offset value</w:t>
        </w:r>
        <w:r w:rsidR="00A8293C">
          <w:rPr>
            <w:noProof/>
            <w:webHidden/>
          </w:rPr>
          <w:tab/>
        </w:r>
        <w:r>
          <w:rPr>
            <w:noProof/>
            <w:webHidden/>
          </w:rPr>
          <w:fldChar w:fldCharType="begin"/>
        </w:r>
        <w:r w:rsidR="00A8293C">
          <w:rPr>
            <w:noProof/>
            <w:webHidden/>
          </w:rPr>
          <w:instrText xml:space="preserve"> PAGEREF _Toc402794051 \h </w:instrText>
        </w:r>
        <w:r>
          <w:rPr>
            <w:noProof/>
            <w:webHidden/>
          </w:rPr>
        </w:r>
        <w:r>
          <w:rPr>
            <w:noProof/>
            <w:webHidden/>
          </w:rPr>
          <w:fldChar w:fldCharType="separate"/>
        </w:r>
        <w:r w:rsidR="00A8293C">
          <w:rPr>
            <w:noProof/>
            <w:webHidden/>
          </w:rPr>
          <w:t>23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2" w:history="1">
        <w:r w:rsidR="00A8293C" w:rsidRPr="00F011A0">
          <w:rPr>
            <w:rStyle w:val="Hyperlink"/>
            <w:noProof/>
          </w:rPr>
          <w:t>Current Max GO TO Rate</w:t>
        </w:r>
        <w:r w:rsidR="00A8293C">
          <w:rPr>
            <w:noProof/>
            <w:webHidden/>
          </w:rPr>
          <w:tab/>
        </w:r>
        <w:r>
          <w:rPr>
            <w:noProof/>
            <w:webHidden/>
          </w:rPr>
          <w:fldChar w:fldCharType="begin"/>
        </w:r>
        <w:r w:rsidR="00A8293C">
          <w:rPr>
            <w:noProof/>
            <w:webHidden/>
          </w:rPr>
          <w:instrText xml:space="preserve"> PAGEREF _Toc402794052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3" w:history="1">
        <w:r w:rsidR="00A8293C" w:rsidRPr="00F011A0">
          <w:rPr>
            <w:rStyle w:val="Hyperlink"/>
            <w:noProof/>
          </w:rPr>
          <w:t>Current Move Rate</w:t>
        </w:r>
        <w:r w:rsidR="00A8293C">
          <w:rPr>
            <w:noProof/>
            <w:webHidden/>
          </w:rPr>
          <w:tab/>
        </w:r>
        <w:r>
          <w:rPr>
            <w:noProof/>
            <w:webHidden/>
          </w:rPr>
          <w:fldChar w:fldCharType="begin"/>
        </w:r>
        <w:r w:rsidR="00A8293C">
          <w:rPr>
            <w:noProof/>
            <w:webHidden/>
          </w:rPr>
          <w:instrText xml:space="preserve"> PAGEREF _Toc402794053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4" w:history="1">
        <w:r w:rsidR="00A8293C" w:rsidRPr="00F011A0">
          <w:rPr>
            <w:rStyle w:val="Hyperlink"/>
            <w:noProof/>
          </w:rPr>
          <w:t>Aggregate Data Request</w:t>
        </w:r>
        <w:r w:rsidR="00A8293C">
          <w:rPr>
            <w:noProof/>
            <w:webHidden/>
          </w:rPr>
          <w:tab/>
        </w:r>
        <w:r>
          <w:rPr>
            <w:noProof/>
            <w:webHidden/>
          </w:rPr>
          <w:fldChar w:fldCharType="begin"/>
        </w:r>
        <w:r w:rsidR="00A8293C">
          <w:rPr>
            <w:noProof/>
            <w:webHidden/>
          </w:rPr>
          <w:instrText xml:space="preserve"> PAGEREF _Toc402794054 \h </w:instrText>
        </w:r>
        <w:r>
          <w:rPr>
            <w:noProof/>
            <w:webHidden/>
          </w:rPr>
        </w:r>
        <w:r>
          <w:rPr>
            <w:noProof/>
            <w:webHidden/>
          </w:rPr>
          <w:fldChar w:fldCharType="separate"/>
        </w:r>
        <w:r w:rsidR="00A8293C">
          <w:rPr>
            <w:noProof/>
            <w:webHidden/>
          </w:rPr>
          <w:t>24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5" w:history="1">
        <w:r w:rsidR="00A8293C" w:rsidRPr="00F011A0">
          <w:rPr>
            <w:rStyle w:val="Hyperlink"/>
            <w:noProof/>
          </w:rPr>
          <w:t>System BIT</w:t>
        </w:r>
        <w:r w:rsidR="00A8293C">
          <w:rPr>
            <w:noProof/>
            <w:webHidden/>
          </w:rPr>
          <w:tab/>
        </w:r>
        <w:r>
          <w:rPr>
            <w:noProof/>
            <w:webHidden/>
          </w:rPr>
          <w:fldChar w:fldCharType="begin"/>
        </w:r>
        <w:r w:rsidR="00A8293C">
          <w:rPr>
            <w:noProof/>
            <w:webHidden/>
          </w:rPr>
          <w:instrText xml:space="preserve"> PAGEREF _Toc402794055 \h </w:instrText>
        </w:r>
        <w:r>
          <w:rPr>
            <w:noProof/>
            <w:webHidden/>
          </w:rPr>
        </w:r>
        <w:r>
          <w:rPr>
            <w:noProof/>
            <w:webHidden/>
          </w:rPr>
          <w:fldChar w:fldCharType="separate"/>
        </w:r>
        <w:r w:rsidR="00A8293C">
          <w:rPr>
            <w:noProof/>
            <w:webHidden/>
          </w:rPr>
          <w:t>27</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56"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_Toc402794056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7" w:history="1">
        <w:r w:rsidR="00A8293C" w:rsidRPr="00F011A0">
          <w:rPr>
            <w:rStyle w:val="Hyperlink"/>
            <w:noProof/>
          </w:rPr>
          <w:t>Go To Position</w:t>
        </w:r>
        <w:r w:rsidR="00A8293C">
          <w:rPr>
            <w:noProof/>
            <w:webHidden/>
          </w:rPr>
          <w:tab/>
        </w:r>
        <w:r>
          <w:rPr>
            <w:noProof/>
            <w:webHidden/>
          </w:rPr>
          <w:fldChar w:fldCharType="begin"/>
        </w:r>
        <w:r w:rsidR="00A8293C">
          <w:rPr>
            <w:noProof/>
            <w:webHidden/>
          </w:rPr>
          <w:instrText xml:space="preserve"> PAGEREF _Toc402794057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8" w:history="1">
        <w:r w:rsidR="00A8293C" w:rsidRPr="00F011A0">
          <w:rPr>
            <w:rStyle w:val="Hyperlink"/>
            <w:noProof/>
          </w:rPr>
          <w:t>Go To Max Rate</w:t>
        </w:r>
        <w:r w:rsidR="00A8293C">
          <w:rPr>
            <w:noProof/>
            <w:webHidden/>
          </w:rPr>
          <w:tab/>
        </w:r>
        <w:r>
          <w:rPr>
            <w:noProof/>
            <w:webHidden/>
          </w:rPr>
          <w:fldChar w:fldCharType="begin"/>
        </w:r>
        <w:r w:rsidR="00A8293C">
          <w:rPr>
            <w:noProof/>
            <w:webHidden/>
          </w:rPr>
          <w:instrText xml:space="preserve"> PAGEREF _Toc402794058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59" w:history="1">
        <w:r w:rsidR="00A8293C" w:rsidRPr="00F011A0">
          <w:rPr>
            <w:rStyle w:val="Hyperlink"/>
            <w:noProof/>
          </w:rPr>
          <w:t>Move at Rate</w:t>
        </w:r>
        <w:r w:rsidR="00A8293C">
          <w:rPr>
            <w:noProof/>
            <w:webHidden/>
          </w:rPr>
          <w:tab/>
        </w:r>
        <w:r>
          <w:rPr>
            <w:noProof/>
            <w:webHidden/>
          </w:rPr>
          <w:fldChar w:fldCharType="begin"/>
        </w:r>
        <w:r w:rsidR="00A8293C">
          <w:rPr>
            <w:noProof/>
            <w:webHidden/>
          </w:rPr>
          <w:instrText xml:space="preserve"> PAGEREF _Toc402794059 \h </w:instrText>
        </w:r>
        <w:r>
          <w:rPr>
            <w:noProof/>
            <w:webHidden/>
          </w:rPr>
        </w:r>
        <w:r>
          <w:rPr>
            <w:noProof/>
            <w:webHidden/>
          </w:rPr>
          <w:fldChar w:fldCharType="separate"/>
        </w:r>
        <w:r w:rsidR="00A8293C">
          <w:rPr>
            <w:noProof/>
            <w:webHidden/>
          </w:rPr>
          <w:t>28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0" w:history="1">
        <w:r w:rsidR="00A8293C" w:rsidRPr="00F011A0">
          <w:rPr>
            <w:rStyle w:val="Hyperlink"/>
            <w:noProof/>
          </w:rPr>
          <w:t>Vector Pan/Tilt Commands</w:t>
        </w:r>
        <w:r w:rsidR="00A8293C">
          <w:rPr>
            <w:noProof/>
            <w:webHidden/>
          </w:rPr>
          <w:tab/>
        </w:r>
        <w:r>
          <w:rPr>
            <w:noProof/>
            <w:webHidden/>
          </w:rPr>
          <w:fldChar w:fldCharType="begin"/>
        </w:r>
        <w:r w:rsidR="00A8293C">
          <w:rPr>
            <w:noProof/>
            <w:webHidden/>
          </w:rPr>
          <w:instrText xml:space="preserve"> PAGEREF _Toc402794060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1" w:history="1">
        <w:r w:rsidR="00A8293C" w:rsidRPr="00F011A0">
          <w:rPr>
            <w:rStyle w:val="Hyperlink"/>
            <w:noProof/>
          </w:rPr>
          <w:t>Pan (AZ) (values of XX set rate)</w:t>
        </w:r>
        <w:r w:rsidR="00A8293C">
          <w:rPr>
            <w:noProof/>
            <w:webHidden/>
          </w:rPr>
          <w:tab/>
        </w:r>
        <w:r>
          <w:rPr>
            <w:noProof/>
            <w:webHidden/>
          </w:rPr>
          <w:fldChar w:fldCharType="begin"/>
        </w:r>
        <w:r w:rsidR="00A8293C">
          <w:rPr>
            <w:noProof/>
            <w:webHidden/>
          </w:rPr>
          <w:instrText xml:space="preserve"> PAGEREF _Toc402794061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2" w:history="1">
        <w:r w:rsidR="00A8293C" w:rsidRPr="00F011A0">
          <w:rPr>
            <w:rStyle w:val="Hyperlink"/>
            <w:noProof/>
          </w:rPr>
          <w:t>Tilt (EL) (values of XX set rate)</w:t>
        </w:r>
        <w:r w:rsidR="00A8293C">
          <w:rPr>
            <w:noProof/>
            <w:webHidden/>
          </w:rPr>
          <w:tab/>
        </w:r>
        <w:r>
          <w:rPr>
            <w:noProof/>
            <w:webHidden/>
          </w:rPr>
          <w:fldChar w:fldCharType="begin"/>
        </w:r>
        <w:r w:rsidR="00A8293C">
          <w:rPr>
            <w:noProof/>
            <w:webHidden/>
          </w:rPr>
          <w:instrText xml:space="preserve"> PAGEREF _Toc402794062 \h </w:instrText>
        </w:r>
        <w:r>
          <w:rPr>
            <w:noProof/>
            <w:webHidden/>
          </w:rPr>
        </w:r>
        <w:r>
          <w:rPr>
            <w:noProof/>
            <w:webHidden/>
          </w:rPr>
          <w:fldChar w:fldCharType="separate"/>
        </w:r>
        <w:r w:rsidR="00A8293C">
          <w:rPr>
            <w:noProof/>
            <w:webHidden/>
          </w:rPr>
          <w:t>29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3" w:history="1">
        <w:r w:rsidR="00A8293C" w:rsidRPr="00F011A0">
          <w:rPr>
            <w:rStyle w:val="Hyperlink"/>
            <w:noProof/>
          </w:rPr>
          <w:t>Scale Max Rate</w:t>
        </w:r>
        <w:r w:rsidR="00A8293C">
          <w:rPr>
            <w:noProof/>
            <w:webHidden/>
          </w:rPr>
          <w:tab/>
        </w:r>
        <w:r>
          <w:rPr>
            <w:noProof/>
            <w:webHidden/>
          </w:rPr>
          <w:fldChar w:fldCharType="begin"/>
        </w:r>
        <w:r w:rsidR="00A8293C">
          <w:rPr>
            <w:noProof/>
            <w:webHidden/>
          </w:rPr>
          <w:instrText xml:space="preserve"> PAGEREF _Toc402794063 \h </w:instrText>
        </w:r>
        <w:r>
          <w:rPr>
            <w:noProof/>
            <w:webHidden/>
          </w:rPr>
        </w:r>
        <w:r>
          <w:rPr>
            <w:noProof/>
            <w:webHidden/>
          </w:rPr>
          <w:fldChar w:fldCharType="separate"/>
        </w:r>
        <w:r w:rsidR="00A8293C">
          <w:rPr>
            <w:noProof/>
            <w:webHidden/>
          </w:rPr>
          <w:t>30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4" w:history="1">
        <w:r w:rsidR="00A8293C" w:rsidRPr="00F011A0">
          <w:rPr>
            <w:rStyle w:val="Hyperlink"/>
            <w:noProof/>
          </w:rPr>
          <w:t>Logarithmic Pan/Tilt Joystick/Mouse Control</w:t>
        </w:r>
        <w:r w:rsidR="00A8293C">
          <w:rPr>
            <w:noProof/>
            <w:webHidden/>
          </w:rPr>
          <w:tab/>
        </w:r>
        <w:r>
          <w:rPr>
            <w:noProof/>
            <w:webHidden/>
          </w:rPr>
          <w:fldChar w:fldCharType="begin"/>
        </w:r>
        <w:r w:rsidR="00A8293C">
          <w:rPr>
            <w:noProof/>
            <w:webHidden/>
          </w:rPr>
          <w:instrText xml:space="preserve"> PAGEREF _Toc402794064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5" w:history="1">
        <w:r w:rsidR="00A8293C" w:rsidRPr="00F011A0">
          <w:rPr>
            <w:rStyle w:val="Hyperlink"/>
            <w:noProof/>
          </w:rPr>
          <w:t>ALL Stop</w:t>
        </w:r>
        <w:r w:rsidR="00A8293C">
          <w:rPr>
            <w:noProof/>
            <w:webHidden/>
          </w:rPr>
          <w:tab/>
        </w:r>
        <w:r>
          <w:rPr>
            <w:noProof/>
            <w:webHidden/>
          </w:rPr>
          <w:fldChar w:fldCharType="begin"/>
        </w:r>
        <w:r w:rsidR="00A8293C">
          <w:rPr>
            <w:noProof/>
            <w:webHidden/>
          </w:rPr>
          <w:instrText xml:space="preserve"> PAGEREF _Toc402794065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6" w:history="1">
        <w:r w:rsidR="00A8293C" w:rsidRPr="00F011A0">
          <w:rPr>
            <w:rStyle w:val="Hyperlink"/>
            <w:noProof/>
          </w:rPr>
          <w:t>Select Visible as/Toggle Active Camera</w:t>
        </w:r>
        <w:r w:rsidR="00A8293C">
          <w:rPr>
            <w:noProof/>
            <w:webHidden/>
          </w:rPr>
          <w:tab/>
        </w:r>
        <w:r>
          <w:rPr>
            <w:noProof/>
            <w:webHidden/>
          </w:rPr>
          <w:fldChar w:fldCharType="begin"/>
        </w:r>
        <w:r w:rsidR="00A8293C">
          <w:rPr>
            <w:noProof/>
            <w:webHidden/>
          </w:rPr>
          <w:instrText xml:space="preserve"> PAGEREF _Toc402794066 \h </w:instrText>
        </w:r>
        <w:r>
          <w:rPr>
            <w:noProof/>
            <w:webHidden/>
          </w:rPr>
        </w:r>
        <w:r>
          <w:rPr>
            <w:noProof/>
            <w:webHidden/>
          </w:rPr>
          <w:fldChar w:fldCharType="separate"/>
        </w:r>
        <w:r w:rsidR="00A8293C">
          <w:rPr>
            <w:noProof/>
            <w:webHidden/>
          </w:rPr>
          <w:t>31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7" w:history="1">
        <w:r w:rsidR="00A8293C" w:rsidRPr="00F011A0">
          <w:rPr>
            <w:rStyle w:val="Hyperlink"/>
            <w:noProof/>
          </w:rPr>
          <w:t>Select IR as /Toggle Active Camera</w:t>
        </w:r>
        <w:r w:rsidR="00A8293C">
          <w:rPr>
            <w:noProof/>
            <w:webHidden/>
          </w:rPr>
          <w:tab/>
        </w:r>
        <w:r>
          <w:rPr>
            <w:noProof/>
            <w:webHidden/>
          </w:rPr>
          <w:fldChar w:fldCharType="begin"/>
        </w:r>
        <w:r w:rsidR="00A8293C">
          <w:rPr>
            <w:noProof/>
            <w:webHidden/>
          </w:rPr>
          <w:instrText xml:space="preserve"> PAGEREF _Toc402794067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8" w:history="1">
        <w:r w:rsidR="00A8293C" w:rsidRPr="00F011A0">
          <w:rPr>
            <w:rStyle w:val="Hyperlink"/>
            <w:noProof/>
          </w:rPr>
          <w:t>Select Active Camera</w:t>
        </w:r>
        <w:r w:rsidR="00A8293C">
          <w:rPr>
            <w:noProof/>
            <w:webHidden/>
          </w:rPr>
          <w:tab/>
        </w:r>
        <w:r>
          <w:rPr>
            <w:noProof/>
            <w:webHidden/>
          </w:rPr>
          <w:fldChar w:fldCharType="begin"/>
        </w:r>
        <w:r w:rsidR="00A8293C">
          <w:rPr>
            <w:noProof/>
            <w:webHidden/>
          </w:rPr>
          <w:instrText xml:space="preserve"> PAGEREF _Toc402794068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69" w:history="1">
        <w:r w:rsidR="00A8293C" w:rsidRPr="00F011A0">
          <w:rPr>
            <w:rStyle w:val="Hyperlink"/>
            <w:noProof/>
          </w:rPr>
          <w:t>Go to mechanical home</w:t>
        </w:r>
        <w:r w:rsidR="00A8293C">
          <w:rPr>
            <w:noProof/>
            <w:webHidden/>
          </w:rPr>
          <w:tab/>
        </w:r>
        <w:r>
          <w:rPr>
            <w:noProof/>
            <w:webHidden/>
          </w:rPr>
          <w:fldChar w:fldCharType="begin"/>
        </w:r>
        <w:r w:rsidR="00A8293C">
          <w:rPr>
            <w:noProof/>
            <w:webHidden/>
          </w:rPr>
          <w:instrText xml:space="preserve"> PAGEREF _Toc402794069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0" w:history="1">
        <w:r w:rsidR="00A8293C" w:rsidRPr="00F011A0">
          <w:rPr>
            <w:rStyle w:val="Hyperlink"/>
            <w:noProof/>
          </w:rPr>
          <w:t>For Nighthawks with relative encoders (type 0, see Nighthawk Types, page 84)</w:t>
        </w:r>
        <w:r w:rsidR="00A8293C">
          <w:rPr>
            <w:noProof/>
            <w:webHidden/>
          </w:rPr>
          <w:tab/>
        </w:r>
        <w:r>
          <w:rPr>
            <w:noProof/>
            <w:webHidden/>
          </w:rPr>
          <w:fldChar w:fldCharType="begin"/>
        </w:r>
        <w:r w:rsidR="00A8293C">
          <w:rPr>
            <w:noProof/>
            <w:webHidden/>
          </w:rPr>
          <w:instrText xml:space="preserve"> PAGEREF _Toc402794070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1" w:history="1">
        <w:r w:rsidR="00A8293C" w:rsidRPr="00F011A0">
          <w:rPr>
            <w:rStyle w:val="Hyperlink"/>
            <w:noProof/>
          </w:rPr>
          <w:t>For Nighthawks with absolute encoders (type 1 &amp; 2, see Nighthawk Types, page 84)</w:t>
        </w:r>
        <w:r w:rsidR="00A8293C">
          <w:rPr>
            <w:noProof/>
            <w:webHidden/>
          </w:rPr>
          <w:tab/>
        </w:r>
        <w:r>
          <w:rPr>
            <w:noProof/>
            <w:webHidden/>
          </w:rPr>
          <w:fldChar w:fldCharType="begin"/>
        </w:r>
        <w:r w:rsidR="00A8293C">
          <w:rPr>
            <w:noProof/>
            <w:webHidden/>
          </w:rPr>
          <w:instrText xml:space="preserve"> PAGEREF _Toc402794071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2" w:history="1">
        <w:r w:rsidR="00A8293C" w:rsidRPr="00F011A0">
          <w:rPr>
            <w:rStyle w:val="Hyperlink"/>
            <w:noProof/>
          </w:rPr>
          <w:t>Go to Reference Home</w:t>
        </w:r>
        <w:r w:rsidR="00A8293C">
          <w:rPr>
            <w:noProof/>
            <w:webHidden/>
          </w:rPr>
          <w:tab/>
        </w:r>
        <w:r>
          <w:rPr>
            <w:noProof/>
            <w:webHidden/>
          </w:rPr>
          <w:fldChar w:fldCharType="begin"/>
        </w:r>
        <w:r w:rsidR="00A8293C">
          <w:rPr>
            <w:noProof/>
            <w:webHidden/>
          </w:rPr>
          <w:instrText xml:space="preserve"> PAGEREF _Toc402794072 \h </w:instrText>
        </w:r>
        <w:r>
          <w:rPr>
            <w:noProof/>
            <w:webHidden/>
          </w:rPr>
        </w:r>
        <w:r>
          <w:rPr>
            <w:noProof/>
            <w:webHidden/>
          </w:rPr>
          <w:fldChar w:fldCharType="separate"/>
        </w:r>
        <w:r w:rsidR="00A8293C">
          <w:rPr>
            <w:noProof/>
            <w:webHidden/>
          </w:rPr>
          <w:t>32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3" w:history="1">
        <w:r w:rsidR="00A8293C" w:rsidRPr="00F011A0">
          <w:rPr>
            <w:rStyle w:val="Hyperlink"/>
            <w:noProof/>
          </w:rPr>
          <w:t>Set Reference Home</w:t>
        </w:r>
        <w:r w:rsidR="00A8293C">
          <w:rPr>
            <w:noProof/>
            <w:webHidden/>
          </w:rPr>
          <w:tab/>
        </w:r>
        <w:r>
          <w:rPr>
            <w:noProof/>
            <w:webHidden/>
          </w:rPr>
          <w:fldChar w:fldCharType="begin"/>
        </w:r>
        <w:r w:rsidR="00A8293C">
          <w:rPr>
            <w:noProof/>
            <w:webHidden/>
          </w:rPr>
          <w:instrText xml:space="preserve"> PAGEREF _Toc402794073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4" w:history="1">
        <w:r w:rsidR="00A8293C" w:rsidRPr="00F011A0">
          <w:rPr>
            <w:rStyle w:val="Hyperlink"/>
            <w:noProof/>
          </w:rPr>
          <w:t>Calibrate Home (enter offsets)</w:t>
        </w:r>
        <w:r w:rsidR="00A8293C">
          <w:rPr>
            <w:noProof/>
            <w:webHidden/>
          </w:rPr>
          <w:tab/>
        </w:r>
        <w:r>
          <w:rPr>
            <w:noProof/>
            <w:webHidden/>
          </w:rPr>
          <w:fldChar w:fldCharType="begin"/>
        </w:r>
        <w:r w:rsidR="00A8293C">
          <w:rPr>
            <w:noProof/>
            <w:webHidden/>
          </w:rPr>
          <w:instrText xml:space="preserve"> PAGEREF _Toc402794074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5" w:history="1">
        <w:r w:rsidR="00A8293C" w:rsidRPr="00F011A0">
          <w:rPr>
            <w:rStyle w:val="Hyperlink"/>
            <w:noProof/>
          </w:rPr>
          <w:t>Calibrate (set a value for reference home Pan (AZ)</w:t>
        </w:r>
        <w:r w:rsidR="00A8293C">
          <w:rPr>
            <w:noProof/>
            <w:webHidden/>
          </w:rPr>
          <w:tab/>
        </w:r>
        <w:r>
          <w:rPr>
            <w:noProof/>
            <w:webHidden/>
          </w:rPr>
          <w:fldChar w:fldCharType="begin"/>
        </w:r>
        <w:r w:rsidR="00A8293C">
          <w:rPr>
            <w:noProof/>
            <w:webHidden/>
          </w:rPr>
          <w:instrText xml:space="preserve"> PAGEREF _Toc402794075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6" w:history="1">
        <w:r w:rsidR="00A8293C" w:rsidRPr="00F011A0">
          <w:rPr>
            <w:rStyle w:val="Hyperlink"/>
            <w:noProof/>
          </w:rPr>
          <w:t>Calibrate (set a value for reference home Tilt (EL)</w:t>
        </w:r>
        <w:r w:rsidR="00A8293C">
          <w:rPr>
            <w:noProof/>
            <w:webHidden/>
          </w:rPr>
          <w:tab/>
        </w:r>
        <w:r>
          <w:rPr>
            <w:noProof/>
            <w:webHidden/>
          </w:rPr>
          <w:fldChar w:fldCharType="begin"/>
        </w:r>
        <w:r w:rsidR="00A8293C">
          <w:rPr>
            <w:noProof/>
            <w:webHidden/>
          </w:rPr>
          <w:instrText xml:space="preserve"> PAGEREF _Toc402794076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7" w:history="1">
        <w:r w:rsidR="00A8293C" w:rsidRPr="00F011A0">
          <w:rPr>
            <w:rStyle w:val="Hyperlink"/>
            <w:noProof/>
          </w:rPr>
          <w:t>Control Mode</w:t>
        </w:r>
        <w:r w:rsidR="00A8293C">
          <w:rPr>
            <w:noProof/>
            <w:webHidden/>
          </w:rPr>
          <w:tab/>
        </w:r>
        <w:r>
          <w:rPr>
            <w:noProof/>
            <w:webHidden/>
          </w:rPr>
          <w:fldChar w:fldCharType="begin"/>
        </w:r>
        <w:r w:rsidR="00A8293C">
          <w:rPr>
            <w:noProof/>
            <w:webHidden/>
          </w:rPr>
          <w:instrText xml:space="preserve"> PAGEREF _Toc402794077 \h </w:instrText>
        </w:r>
        <w:r>
          <w:rPr>
            <w:noProof/>
            <w:webHidden/>
          </w:rPr>
        </w:r>
        <w:r>
          <w:rPr>
            <w:noProof/>
            <w:webHidden/>
          </w:rPr>
          <w:fldChar w:fldCharType="separate"/>
        </w:r>
        <w:r w:rsidR="00A8293C">
          <w:rPr>
            <w:noProof/>
            <w:webHidden/>
          </w:rPr>
          <w:t>33</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78" w:history="1">
        <w:r w:rsidR="00A8293C" w:rsidRPr="00F011A0">
          <w:rPr>
            <w:rStyle w:val="Hyperlink"/>
            <w:noProof/>
          </w:rPr>
          <w:t>Set Autopan Profile</w:t>
        </w:r>
        <w:r w:rsidR="00A8293C">
          <w:rPr>
            <w:noProof/>
            <w:webHidden/>
          </w:rPr>
          <w:tab/>
        </w:r>
        <w:r>
          <w:rPr>
            <w:noProof/>
            <w:webHidden/>
          </w:rPr>
          <w:fldChar w:fldCharType="begin"/>
        </w:r>
        <w:r w:rsidR="00A8293C">
          <w:rPr>
            <w:noProof/>
            <w:webHidden/>
          </w:rPr>
          <w:instrText xml:space="preserve"> PAGEREF _Toc402794078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79" w:history="1">
        <w:r w:rsidR="00A8293C" w:rsidRPr="00F011A0">
          <w:rPr>
            <w:rStyle w:val="Hyperlink"/>
            <w:noProof/>
          </w:rPr>
          <w:t>Start Auto Pan</w:t>
        </w:r>
        <w:r w:rsidR="00A8293C">
          <w:rPr>
            <w:noProof/>
            <w:webHidden/>
          </w:rPr>
          <w:tab/>
        </w:r>
        <w:r>
          <w:rPr>
            <w:noProof/>
            <w:webHidden/>
          </w:rPr>
          <w:fldChar w:fldCharType="begin"/>
        </w:r>
        <w:r w:rsidR="00A8293C">
          <w:rPr>
            <w:noProof/>
            <w:webHidden/>
          </w:rPr>
          <w:instrText xml:space="preserve"> PAGEREF _Toc402794079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0" w:history="1">
        <w:r w:rsidR="00A8293C" w:rsidRPr="00F011A0">
          <w:rPr>
            <w:rStyle w:val="Hyperlink"/>
            <w:noProof/>
          </w:rPr>
          <w:t>Stop Pan</w:t>
        </w:r>
        <w:r w:rsidR="00A8293C">
          <w:rPr>
            <w:noProof/>
            <w:webHidden/>
          </w:rPr>
          <w:tab/>
        </w:r>
        <w:r>
          <w:rPr>
            <w:noProof/>
            <w:webHidden/>
          </w:rPr>
          <w:fldChar w:fldCharType="begin"/>
        </w:r>
        <w:r w:rsidR="00A8293C">
          <w:rPr>
            <w:noProof/>
            <w:webHidden/>
          </w:rPr>
          <w:instrText xml:space="preserve"> PAGEREF _Toc402794080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1" w:history="1">
        <w:r w:rsidR="00A8293C" w:rsidRPr="00F011A0">
          <w:rPr>
            <w:rStyle w:val="Hyperlink"/>
            <w:noProof/>
          </w:rPr>
          <w:t>Pan Speed Setting</w:t>
        </w:r>
        <w:r w:rsidR="00A8293C">
          <w:rPr>
            <w:noProof/>
            <w:webHidden/>
          </w:rPr>
          <w:tab/>
        </w:r>
        <w:r>
          <w:rPr>
            <w:noProof/>
            <w:webHidden/>
          </w:rPr>
          <w:fldChar w:fldCharType="begin"/>
        </w:r>
        <w:r w:rsidR="00A8293C">
          <w:rPr>
            <w:noProof/>
            <w:webHidden/>
          </w:rPr>
          <w:instrText xml:space="preserve"> PAGEREF _Toc402794081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82" w:history="1">
        <w:r w:rsidR="00A8293C" w:rsidRPr="00F011A0">
          <w:rPr>
            <w:rStyle w:val="Hyperlink"/>
            <w:noProof/>
          </w:rPr>
          <w:t>Preset Functions</w:t>
        </w:r>
        <w:r w:rsidR="00A8293C">
          <w:rPr>
            <w:noProof/>
            <w:webHidden/>
          </w:rPr>
          <w:tab/>
        </w:r>
        <w:r>
          <w:rPr>
            <w:noProof/>
            <w:webHidden/>
          </w:rPr>
          <w:fldChar w:fldCharType="begin"/>
        </w:r>
        <w:r w:rsidR="00A8293C">
          <w:rPr>
            <w:noProof/>
            <w:webHidden/>
          </w:rPr>
          <w:instrText xml:space="preserve"> PAGEREF _Toc402794082 \h </w:instrText>
        </w:r>
        <w:r>
          <w:rPr>
            <w:noProof/>
            <w:webHidden/>
          </w:rPr>
        </w:r>
        <w:r>
          <w:rPr>
            <w:noProof/>
            <w:webHidden/>
          </w:rPr>
          <w:fldChar w:fldCharType="separate"/>
        </w:r>
        <w:r w:rsidR="00A8293C">
          <w:rPr>
            <w:noProof/>
            <w:webHidden/>
          </w:rPr>
          <w:t>35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3" w:history="1">
        <w:r w:rsidR="00A8293C" w:rsidRPr="00F011A0">
          <w:rPr>
            <w:rStyle w:val="Hyperlink"/>
            <w:noProof/>
          </w:rPr>
          <w:t>Set (store) a preset value group</w:t>
        </w:r>
        <w:r w:rsidR="00A8293C">
          <w:rPr>
            <w:noProof/>
            <w:webHidden/>
          </w:rPr>
          <w:tab/>
        </w:r>
        <w:r>
          <w:rPr>
            <w:noProof/>
            <w:webHidden/>
          </w:rPr>
          <w:fldChar w:fldCharType="begin"/>
        </w:r>
        <w:r w:rsidR="00A8293C">
          <w:rPr>
            <w:noProof/>
            <w:webHidden/>
          </w:rPr>
          <w:instrText xml:space="preserve"> PAGEREF _Toc402794083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4" w:history="1">
        <w:r w:rsidR="00A8293C" w:rsidRPr="00F011A0">
          <w:rPr>
            <w:rStyle w:val="Hyperlink"/>
            <w:noProof/>
          </w:rPr>
          <w:t>Go to Preset</w:t>
        </w:r>
        <w:r w:rsidR="00A8293C">
          <w:rPr>
            <w:noProof/>
            <w:webHidden/>
          </w:rPr>
          <w:tab/>
        </w:r>
        <w:r>
          <w:rPr>
            <w:noProof/>
            <w:webHidden/>
          </w:rPr>
          <w:fldChar w:fldCharType="begin"/>
        </w:r>
        <w:r w:rsidR="00A8293C">
          <w:rPr>
            <w:noProof/>
            <w:webHidden/>
          </w:rPr>
          <w:instrText xml:space="preserve"> PAGEREF _Toc402794084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5" w:history="1">
        <w:r w:rsidR="00A8293C" w:rsidRPr="00F011A0">
          <w:rPr>
            <w:rStyle w:val="Hyperlink"/>
            <w:noProof/>
          </w:rPr>
          <w:t>Clear Preset</w:t>
        </w:r>
        <w:r w:rsidR="00A8293C">
          <w:rPr>
            <w:noProof/>
            <w:webHidden/>
          </w:rPr>
          <w:tab/>
        </w:r>
        <w:r>
          <w:rPr>
            <w:noProof/>
            <w:webHidden/>
          </w:rPr>
          <w:fldChar w:fldCharType="begin"/>
        </w:r>
        <w:r w:rsidR="00A8293C">
          <w:rPr>
            <w:noProof/>
            <w:webHidden/>
          </w:rPr>
          <w:instrText xml:space="preserve"> PAGEREF _Toc402794085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86" w:history="1">
        <w:r w:rsidR="00A8293C" w:rsidRPr="00F011A0">
          <w:rPr>
            <w:rStyle w:val="Hyperlink"/>
            <w:noProof/>
          </w:rPr>
          <w:t>Soft Stop Functions</w:t>
        </w:r>
        <w:r w:rsidR="00A8293C">
          <w:rPr>
            <w:noProof/>
            <w:webHidden/>
          </w:rPr>
          <w:tab/>
        </w:r>
        <w:r>
          <w:rPr>
            <w:noProof/>
            <w:webHidden/>
          </w:rPr>
          <w:fldChar w:fldCharType="begin"/>
        </w:r>
        <w:r w:rsidR="00A8293C">
          <w:rPr>
            <w:noProof/>
            <w:webHidden/>
          </w:rPr>
          <w:instrText xml:space="preserve"> PAGEREF _Toc402794086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7" w:history="1">
        <w:r w:rsidR="00A8293C" w:rsidRPr="00F011A0">
          <w:rPr>
            <w:rStyle w:val="Hyperlink"/>
            <w:noProof/>
          </w:rPr>
          <w:t>Set Pan Left Stop</w:t>
        </w:r>
        <w:r w:rsidR="00A8293C">
          <w:rPr>
            <w:noProof/>
            <w:webHidden/>
          </w:rPr>
          <w:tab/>
        </w:r>
        <w:r>
          <w:rPr>
            <w:noProof/>
            <w:webHidden/>
          </w:rPr>
          <w:fldChar w:fldCharType="begin"/>
        </w:r>
        <w:r w:rsidR="00A8293C">
          <w:rPr>
            <w:noProof/>
            <w:webHidden/>
          </w:rPr>
          <w:instrText xml:space="preserve"> PAGEREF _Toc402794087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8" w:history="1">
        <w:r w:rsidR="00A8293C" w:rsidRPr="00F011A0">
          <w:rPr>
            <w:rStyle w:val="Hyperlink"/>
            <w:noProof/>
          </w:rPr>
          <w:t>Clear Pan Left Stop</w:t>
        </w:r>
        <w:r w:rsidR="00A8293C">
          <w:rPr>
            <w:noProof/>
            <w:webHidden/>
          </w:rPr>
          <w:tab/>
        </w:r>
        <w:r>
          <w:rPr>
            <w:noProof/>
            <w:webHidden/>
          </w:rPr>
          <w:fldChar w:fldCharType="begin"/>
        </w:r>
        <w:r w:rsidR="00A8293C">
          <w:rPr>
            <w:noProof/>
            <w:webHidden/>
          </w:rPr>
          <w:instrText xml:space="preserve"> PAGEREF _Toc402794088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89" w:history="1">
        <w:r w:rsidR="00A8293C" w:rsidRPr="00F011A0">
          <w:rPr>
            <w:rStyle w:val="Hyperlink"/>
            <w:noProof/>
          </w:rPr>
          <w:t>Set Pan Right Stop</w:t>
        </w:r>
        <w:r w:rsidR="00A8293C">
          <w:rPr>
            <w:noProof/>
            <w:webHidden/>
          </w:rPr>
          <w:tab/>
        </w:r>
        <w:r>
          <w:rPr>
            <w:noProof/>
            <w:webHidden/>
          </w:rPr>
          <w:fldChar w:fldCharType="begin"/>
        </w:r>
        <w:r w:rsidR="00A8293C">
          <w:rPr>
            <w:noProof/>
            <w:webHidden/>
          </w:rPr>
          <w:instrText xml:space="preserve"> PAGEREF _Toc402794089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0" w:history="1">
        <w:r w:rsidR="00A8293C" w:rsidRPr="00F011A0">
          <w:rPr>
            <w:rStyle w:val="Hyperlink"/>
            <w:noProof/>
          </w:rPr>
          <w:t>Set Tilt Up Stop</w:t>
        </w:r>
        <w:r w:rsidR="00A8293C">
          <w:rPr>
            <w:noProof/>
            <w:webHidden/>
          </w:rPr>
          <w:tab/>
        </w:r>
        <w:r>
          <w:rPr>
            <w:noProof/>
            <w:webHidden/>
          </w:rPr>
          <w:fldChar w:fldCharType="begin"/>
        </w:r>
        <w:r w:rsidR="00A8293C">
          <w:rPr>
            <w:noProof/>
            <w:webHidden/>
          </w:rPr>
          <w:instrText xml:space="preserve"> PAGEREF _Toc402794090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1" w:history="1">
        <w:r w:rsidR="00A8293C" w:rsidRPr="00F011A0">
          <w:rPr>
            <w:rStyle w:val="Hyperlink"/>
            <w:noProof/>
          </w:rPr>
          <w:t>Clear Tilt Up Stop</w:t>
        </w:r>
        <w:r w:rsidR="00A8293C">
          <w:rPr>
            <w:noProof/>
            <w:webHidden/>
          </w:rPr>
          <w:tab/>
        </w:r>
        <w:r>
          <w:rPr>
            <w:noProof/>
            <w:webHidden/>
          </w:rPr>
          <w:fldChar w:fldCharType="begin"/>
        </w:r>
        <w:r w:rsidR="00A8293C">
          <w:rPr>
            <w:noProof/>
            <w:webHidden/>
          </w:rPr>
          <w:instrText xml:space="preserve"> PAGEREF _Toc402794091 \h </w:instrText>
        </w:r>
        <w:r>
          <w:rPr>
            <w:noProof/>
            <w:webHidden/>
          </w:rPr>
        </w:r>
        <w:r>
          <w:rPr>
            <w:noProof/>
            <w:webHidden/>
          </w:rPr>
          <w:fldChar w:fldCharType="separate"/>
        </w:r>
        <w:r w:rsidR="00A8293C">
          <w:rPr>
            <w:noProof/>
            <w:webHidden/>
          </w:rPr>
          <w:t>36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2" w:history="1">
        <w:r w:rsidR="00A8293C" w:rsidRPr="00F011A0">
          <w:rPr>
            <w:rStyle w:val="Hyperlink"/>
            <w:noProof/>
          </w:rPr>
          <w:t>Set Tilt Down Stop</w:t>
        </w:r>
        <w:r w:rsidR="00A8293C">
          <w:rPr>
            <w:noProof/>
            <w:webHidden/>
          </w:rPr>
          <w:tab/>
        </w:r>
        <w:r>
          <w:rPr>
            <w:noProof/>
            <w:webHidden/>
          </w:rPr>
          <w:fldChar w:fldCharType="begin"/>
        </w:r>
        <w:r w:rsidR="00A8293C">
          <w:rPr>
            <w:noProof/>
            <w:webHidden/>
          </w:rPr>
          <w:instrText xml:space="preserve"> PAGEREF _Toc402794092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3" w:history="1">
        <w:r w:rsidR="00A8293C" w:rsidRPr="00F011A0">
          <w:rPr>
            <w:rStyle w:val="Hyperlink"/>
            <w:noProof/>
          </w:rPr>
          <w:t>Clear Tilt Down Stop</w:t>
        </w:r>
        <w:r w:rsidR="00A8293C">
          <w:rPr>
            <w:noProof/>
            <w:webHidden/>
          </w:rPr>
          <w:tab/>
        </w:r>
        <w:r>
          <w:rPr>
            <w:noProof/>
            <w:webHidden/>
          </w:rPr>
          <w:fldChar w:fldCharType="begin"/>
        </w:r>
        <w:r w:rsidR="00A8293C">
          <w:rPr>
            <w:noProof/>
            <w:webHidden/>
          </w:rPr>
          <w:instrText xml:space="preserve"> PAGEREF _Toc402794093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4" w:history="1">
        <w:r w:rsidR="00A8293C" w:rsidRPr="00F011A0">
          <w:rPr>
            <w:rStyle w:val="Hyperlink"/>
            <w:noProof/>
          </w:rPr>
          <w:t>Clear All Soft Stops</w:t>
        </w:r>
        <w:r w:rsidR="00A8293C">
          <w:rPr>
            <w:noProof/>
            <w:webHidden/>
          </w:rPr>
          <w:tab/>
        </w:r>
        <w:r>
          <w:rPr>
            <w:noProof/>
            <w:webHidden/>
          </w:rPr>
          <w:fldChar w:fldCharType="begin"/>
        </w:r>
        <w:r w:rsidR="00A8293C">
          <w:rPr>
            <w:noProof/>
            <w:webHidden/>
          </w:rPr>
          <w:instrText xml:space="preserve"> PAGEREF _Toc402794094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095" w:history="1">
        <w:r w:rsidR="00A8293C" w:rsidRPr="00F011A0">
          <w:rPr>
            <w:rStyle w:val="Hyperlink"/>
            <w:noProof/>
          </w:rPr>
          <w:t>Rate Compensation Nighthawk type 2 only (see Nighthawk Types page 84)</w:t>
        </w:r>
        <w:r w:rsidR="00A8293C">
          <w:rPr>
            <w:noProof/>
            <w:webHidden/>
          </w:rPr>
          <w:tab/>
        </w:r>
        <w:r>
          <w:rPr>
            <w:noProof/>
            <w:webHidden/>
          </w:rPr>
          <w:fldChar w:fldCharType="begin"/>
        </w:r>
        <w:r w:rsidR="00A8293C">
          <w:rPr>
            <w:noProof/>
            <w:webHidden/>
          </w:rPr>
          <w:instrText xml:space="preserve"> PAGEREF _Toc402794095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96"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_Toc402794096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7" w:history="1">
        <w:r w:rsidR="00A8293C" w:rsidRPr="00F011A0">
          <w:rPr>
            <w:rStyle w:val="Hyperlink"/>
            <w:noProof/>
          </w:rPr>
          <w:t>Query PT AZ Bias Value</w:t>
        </w:r>
        <w:r w:rsidR="00A8293C">
          <w:rPr>
            <w:noProof/>
            <w:webHidden/>
          </w:rPr>
          <w:tab/>
        </w:r>
        <w:r>
          <w:rPr>
            <w:noProof/>
            <w:webHidden/>
          </w:rPr>
          <w:fldChar w:fldCharType="begin"/>
        </w:r>
        <w:r w:rsidR="00A8293C">
          <w:rPr>
            <w:noProof/>
            <w:webHidden/>
          </w:rPr>
          <w:instrText xml:space="preserve"> PAGEREF _Toc402794097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098" w:history="1">
        <w:r w:rsidR="00A8293C" w:rsidRPr="00F011A0">
          <w:rPr>
            <w:rStyle w:val="Hyperlink"/>
            <w:noProof/>
          </w:rPr>
          <w:t>Query PT El Bias Value</w:t>
        </w:r>
        <w:r w:rsidR="00A8293C">
          <w:rPr>
            <w:noProof/>
            <w:webHidden/>
          </w:rPr>
          <w:tab/>
        </w:r>
        <w:r>
          <w:rPr>
            <w:noProof/>
            <w:webHidden/>
          </w:rPr>
          <w:fldChar w:fldCharType="begin"/>
        </w:r>
        <w:r w:rsidR="00A8293C">
          <w:rPr>
            <w:noProof/>
            <w:webHidden/>
          </w:rPr>
          <w:instrText xml:space="preserve"> PAGEREF _Toc402794098 \h </w:instrText>
        </w:r>
        <w:r>
          <w:rPr>
            <w:noProof/>
            <w:webHidden/>
          </w:rPr>
        </w:r>
        <w:r>
          <w:rPr>
            <w:noProof/>
            <w:webHidden/>
          </w:rPr>
          <w:fldChar w:fldCharType="separate"/>
        </w:r>
        <w:r w:rsidR="00A8293C">
          <w:rPr>
            <w:noProof/>
            <w:webHidden/>
          </w:rPr>
          <w:t>37</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099"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_Toc402794099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0" w:history="1">
        <w:r w:rsidR="00A8293C" w:rsidRPr="00F011A0">
          <w:rPr>
            <w:rStyle w:val="Hyperlink"/>
            <w:noProof/>
          </w:rPr>
          <w:t>PT AZ Rate Bias Value</w:t>
        </w:r>
        <w:r w:rsidR="00A8293C">
          <w:rPr>
            <w:noProof/>
            <w:webHidden/>
          </w:rPr>
          <w:tab/>
        </w:r>
        <w:r>
          <w:rPr>
            <w:noProof/>
            <w:webHidden/>
          </w:rPr>
          <w:fldChar w:fldCharType="begin"/>
        </w:r>
        <w:r w:rsidR="00A8293C">
          <w:rPr>
            <w:noProof/>
            <w:webHidden/>
          </w:rPr>
          <w:instrText xml:space="preserve"> PAGEREF _Toc402794100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1" w:history="1">
        <w:r w:rsidR="00A8293C" w:rsidRPr="00F011A0">
          <w:rPr>
            <w:rStyle w:val="Hyperlink"/>
            <w:noProof/>
          </w:rPr>
          <w:t>PT El Rate Bias Value</w:t>
        </w:r>
        <w:r w:rsidR="00A8293C">
          <w:rPr>
            <w:noProof/>
            <w:webHidden/>
          </w:rPr>
          <w:tab/>
        </w:r>
        <w:r>
          <w:rPr>
            <w:noProof/>
            <w:webHidden/>
          </w:rPr>
          <w:fldChar w:fldCharType="begin"/>
        </w:r>
        <w:r w:rsidR="00A8293C">
          <w:rPr>
            <w:noProof/>
            <w:webHidden/>
          </w:rPr>
          <w:instrText xml:space="preserve"> PAGEREF _Toc402794101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2" w:history="1">
        <w:r w:rsidR="00A8293C" w:rsidRPr="00F011A0">
          <w:rPr>
            <w:rStyle w:val="Hyperlink"/>
            <w:noProof/>
          </w:rPr>
          <w:t>PT Save Rate Bias Compensation</w:t>
        </w:r>
        <w:r w:rsidR="00A8293C">
          <w:rPr>
            <w:noProof/>
            <w:webHidden/>
          </w:rPr>
          <w:tab/>
        </w:r>
        <w:r>
          <w:rPr>
            <w:noProof/>
            <w:webHidden/>
          </w:rPr>
          <w:fldChar w:fldCharType="begin"/>
        </w:r>
        <w:r w:rsidR="00A8293C">
          <w:rPr>
            <w:noProof/>
            <w:webHidden/>
          </w:rPr>
          <w:instrText xml:space="preserve"> PAGEREF _Toc402794102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03" w:history="1">
        <w:r w:rsidR="00A8293C" w:rsidRPr="00F011A0">
          <w:rPr>
            <w:rStyle w:val="Hyperlink"/>
            <w:noProof/>
          </w:rPr>
          <w:t>General Lens Commands</w:t>
        </w:r>
        <w:r w:rsidR="00A8293C">
          <w:rPr>
            <w:noProof/>
            <w:webHidden/>
          </w:rPr>
          <w:tab/>
        </w:r>
        <w:r>
          <w:rPr>
            <w:noProof/>
            <w:webHidden/>
          </w:rPr>
          <w:fldChar w:fldCharType="begin"/>
        </w:r>
        <w:r w:rsidR="00A8293C">
          <w:rPr>
            <w:noProof/>
            <w:webHidden/>
          </w:rPr>
          <w:instrText xml:space="preserve"> PAGEREF _Toc402794103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04"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_Toc402794104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5" w:history="1">
        <w:r w:rsidR="00A8293C" w:rsidRPr="00F011A0">
          <w:rPr>
            <w:rStyle w:val="Hyperlink"/>
            <w:noProof/>
          </w:rPr>
          <w:t>Query Current Zoom value</w:t>
        </w:r>
        <w:r w:rsidR="00A8293C">
          <w:rPr>
            <w:noProof/>
            <w:webHidden/>
          </w:rPr>
          <w:tab/>
        </w:r>
        <w:r>
          <w:rPr>
            <w:noProof/>
            <w:webHidden/>
          </w:rPr>
          <w:fldChar w:fldCharType="begin"/>
        </w:r>
        <w:r w:rsidR="00A8293C">
          <w:rPr>
            <w:noProof/>
            <w:webHidden/>
          </w:rPr>
          <w:instrText xml:space="preserve"> PAGEREF _Toc402794105 \h </w:instrText>
        </w:r>
        <w:r>
          <w:rPr>
            <w:noProof/>
            <w:webHidden/>
          </w:rPr>
        </w:r>
        <w:r>
          <w:rPr>
            <w:noProof/>
            <w:webHidden/>
          </w:rPr>
          <w:fldChar w:fldCharType="separate"/>
        </w:r>
        <w:r w:rsidR="00A8293C">
          <w:rPr>
            <w:noProof/>
            <w:webHidden/>
          </w:rPr>
          <w:t>38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6" w:history="1">
        <w:r w:rsidR="00A8293C" w:rsidRPr="00F011A0">
          <w:rPr>
            <w:rStyle w:val="Hyperlink"/>
            <w:noProof/>
          </w:rPr>
          <w:t>Query Current Focus value</w:t>
        </w:r>
        <w:r w:rsidR="00A8293C">
          <w:rPr>
            <w:noProof/>
            <w:webHidden/>
          </w:rPr>
          <w:tab/>
        </w:r>
        <w:r>
          <w:rPr>
            <w:noProof/>
            <w:webHidden/>
          </w:rPr>
          <w:fldChar w:fldCharType="begin"/>
        </w:r>
        <w:r w:rsidR="00A8293C">
          <w:rPr>
            <w:noProof/>
            <w:webHidden/>
          </w:rPr>
          <w:instrText xml:space="preserve"> PAGEREF _Toc402794106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07"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_Toc402794107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8" w:history="1">
        <w:r w:rsidR="00A8293C" w:rsidRPr="00F011A0">
          <w:rPr>
            <w:rStyle w:val="Hyperlink"/>
            <w:noProof/>
          </w:rPr>
          <w:t>Lens Zoom/Focus Go To</w:t>
        </w:r>
        <w:r w:rsidR="00A8293C">
          <w:rPr>
            <w:noProof/>
            <w:webHidden/>
          </w:rPr>
          <w:tab/>
        </w:r>
        <w:r>
          <w:rPr>
            <w:noProof/>
            <w:webHidden/>
          </w:rPr>
          <w:fldChar w:fldCharType="begin"/>
        </w:r>
        <w:r w:rsidR="00A8293C">
          <w:rPr>
            <w:noProof/>
            <w:webHidden/>
          </w:rPr>
          <w:instrText xml:space="preserve"> PAGEREF _Toc402794108 \h </w:instrText>
        </w:r>
        <w:r>
          <w:rPr>
            <w:noProof/>
            <w:webHidden/>
          </w:rPr>
        </w:r>
        <w:r>
          <w:rPr>
            <w:noProof/>
            <w:webHidden/>
          </w:rPr>
          <w:fldChar w:fldCharType="separate"/>
        </w:r>
        <w:r w:rsidR="00A8293C">
          <w:rPr>
            <w:noProof/>
            <w:webHidden/>
          </w:rPr>
          <w:t>39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09" w:history="1">
        <w:r w:rsidR="00A8293C" w:rsidRPr="00F011A0">
          <w:rPr>
            <w:rStyle w:val="Hyperlink"/>
            <w:noProof/>
          </w:rPr>
          <w:t>Cue Lenses (02 controller only); NOT YET IMPLEMENTED</w:t>
        </w:r>
        <w:r w:rsidR="00A8293C">
          <w:rPr>
            <w:noProof/>
            <w:webHidden/>
          </w:rPr>
          <w:tab/>
        </w:r>
        <w:r>
          <w:rPr>
            <w:noProof/>
            <w:webHidden/>
          </w:rPr>
          <w:fldChar w:fldCharType="begin"/>
        </w:r>
        <w:r w:rsidR="00A8293C">
          <w:rPr>
            <w:noProof/>
            <w:webHidden/>
          </w:rPr>
          <w:instrText xml:space="preserve"> PAGEREF _Toc402794109 \h </w:instrText>
        </w:r>
        <w:r>
          <w:rPr>
            <w:noProof/>
            <w:webHidden/>
          </w:rPr>
        </w:r>
        <w:r>
          <w:rPr>
            <w:noProof/>
            <w:webHidden/>
          </w:rPr>
          <w:fldChar w:fldCharType="separate"/>
        </w:r>
        <w:r w:rsidR="00A8293C">
          <w:rPr>
            <w:noProof/>
            <w:webHidden/>
          </w:rPr>
          <w:t>40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0" w:history="1">
        <w:r w:rsidR="00A8293C" w:rsidRPr="00F011A0">
          <w:rPr>
            <w:rStyle w:val="Hyperlink"/>
            <w:noProof/>
          </w:rPr>
          <w:t>Step Zoom</w:t>
        </w:r>
        <w:r w:rsidR="00A8293C">
          <w:rPr>
            <w:noProof/>
            <w:webHidden/>
          </w:rPr>
          <w:tab/>
        </w:r>
        <w:r>
          <w:rPr>
            <w:noProof/>
            <w:webHidden/>
          </w:rPr>
          <w:fldChar w:fldCharType="begin"/>
        </w:r>
        <w:r w:rsidR="00A8293C">
          <w:rPr>
            <w:noProof/>
            <w:webHidden/>
          </w:rPr>
          <w:instrText xml:space="preserve"> PAGEREF _Toc402794110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1" w:history="1">
        <w:r w:rsidR="00A8293C" w:rsidRPr="00F011A0">
          <w:rPr>
            <w:rStyle w:val="Hyperlink"/>
            <w:noProof/>
          </w:rPr>
          <w:t>Step Focus</w:t>
        </w:r>
        <w:r w:rsidR="00A8293C">
          <w:rPr>
            <w:noProof/>
            <w:webHidden/>
          </w:rPr>
          <w:tab/>
        </w:r>
        <w:r>
          <w:rPr>
            <w:noProof/>
            <w:webHidden/>
          </w:rPr>
          <w:fldChar w:fldCharType="begin"/>
        </w:r>
        <w:r w:rsidR="00A8293C">
          <w:rPr>
            <w:noProof/>
            <w:webHidden/>
          </w:rPr>
          <w:instrText xml:space="preserve"> PAGEREF _Toc402794111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12" w:history="1">
        <w:r w:rsidR="00A8293C" w:rsidRPr="00F011A0">
          <w:rPr>
            <w:rStyle w:val="Hyperlink"/>
            <w:noProof/>
          </w:rPr>
          <w:t>Visible Lens Specific Commands</w:t>
        </w:r>
        <w:r w:rsidR="00A8293C">
          <w:rPr>
            <w:noProof/>
            <w:webHidden/>
          </w:rPr>
          <w:tab/>
        </w:r>
        <w:r>
          <w:rPr>
            <w:noProof/>
            <w:webHidden/>
          </w:rPr>
          <w:fldChar w:fldCharType="begin"/>
        </w:r>
        <w:r w:rsidR="00A8293C">
          <w:rPr>
            <w:noProof/>
            <w:webHidden/>
          </w:rPr>
          <w:instrText xml:space="preserve"> PAGEREF _Toc402794112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13"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_Toc402794113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4" w:history="1">
        <w:r w:rsidR="00A8293C" w:rsidRPr="00F011A0">
          <w:rPr>
            <w:rStyle w:val="Hyperlink"/>
            <w:noProof/>
          </w:rPr>
          <w:t>2X Visible Camera Lens Status</w:t>
        </w:r>
        <w:r w:rsidR="00A8293C">
          <w:rPr>
            <w:noProof/>
            <w:webHidden/>
          </w:rPr>
          <w:tab/>
        </w:r>
        <w:r>
          <w:rPr>
            <w:noProof/>
            <w:webHidden/>
          </w:rPr>
          <w:fldChar w:fldCharType="begin"/>
        </w:r>
        <w:r w:rsidR="00A8293C">
          <w:rPr>
            <w:noProof/>
            <w:webHidden/>
          </w:rPr>
          <w:instrText xml:space="preserve"> PAGEREF _Toc402794114 \h </w:instrText>
        </w:r>
        <w:r>
          <w:rPr>
            <w:noProof/>
            <w:webHidden/>
          </w:rPr>
        </w:r>
        <w:r>
          <w:rPr>
            <w:noProof/>
            <w:webHidden/>
          </w:rPr>
          <w:fldChar w:fldCharType="separate"/>
        </w:r>
        <w:r w:rsidR="00A8293C">
          <w:rPr>
            <w:noProof/>
            <w:webHidden/>
          </w:rPr>
          <w:t>41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5" w:history="1">
        <w:r w:rsidR="00A8293C" w:rsidRPr="00F011A0">
          <w:rPr>
            <w:rStyle w:val="Hyperlink"/>
            <w:noProof/>
            <w:lang w:val="fr-FR"/>
          </w:rPr>
          <w:t>Visible Lens Autofocus Status</w:t>
        </w:r>
        <w:r w:rsidR="00A8293C">
          <w:rPr>
            <w:noProof/>
            <w:webHidden/>
          </w:rPr>
          <w:tab/>
        </w:r>
        <w:r>
          <w:rPr>
            <w:noProof/>
            <w:webHidden/>
          </w:rPr>
          <w:fldChar w:fldCharType="begin"/>
        </w:r>
        <w:r w:rsidR="00A8293C">
          <w:rPr>
            <w:noProof/>
            <w:webHidden/>
          </w:rPr>
          <w:instrText xml:space="preserve"> PAGEREF _Toc402794115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6" w:history="1">
        <w:r w:rsidR="00A8293C" w:rsidRPr="00F011A0">
          <w:rPr>
            <w:rStyle w:val="Hyperlink"/>
            <w:noProof/>
          </w:rPr>
          <w:t>Query Vis Lens Values</w:t>
        </w:r>
        <w:r w:rsidR="00A8293C">
          <w:rPr>
            <w:noProof/>
            <w:webHidden/>
          </w:rPr>
          <w:tab/>
        </w:r>
        <w:r>
          <w:rPr>
            <w:noProof/>
            <w:webHidden/>
          </w:rPr>
          <w:fldChar w:fldCharType="begin"/>
        </w:r>
        <w:r w:rsidR="00A8293C">
          <w:rPr>
            <w:noProof/>
            <w:webHidden/>
          </w:rPr>
          <w:instrText xml:space="preserve"> PAGEREF _Toc402794116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17"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_Toc402794117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8" w:history="1">
        <w:r w:rsidR="00A8293C" w:rsidRPr="00F011A0">
          <w:rPr>
            <w:rStyle w:val="Hyperlink"/>
            <w:noProof/>
          </w:rPr>
          <w:t>Zoom Visible Camera</w:t>
        </w:r>
        <w:r w:rsidR="00A8293C">
          <w:rPr>
            <w:noProof/>
            <w:webHidden/>
          </w:rPr>
          <w:tab/>
        </w:r>
        <w:r>
          <w:rPr>
            <w:noProof/>
            <w:webHidden/>
          </w:rPr>
          <w:fldChar w:fldCharType="begin"/>
        </w:r>
        <w:r w:rsidR="00A8293C">
          <w:rPr>
            <w:noProof/>
            <w:webHidden/>
          </w:rPr>
          <w:instrText xml:space="preserve"> PAGEREF _Toc402794118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19" w:history="1">
        <w:r w:rsidR="00A8293C" w:rsidRPr="00F011A0">
          <w:rPr>
            <w:rStyle w:val="Hyperlink"/>
            <w:noProof/>
          </w:rPr>
          <w:t>Focus Visible</w:t>
        </w:r>
        <w:r w:rsidR="00A8293C">
          <w:rPr>
            <w:noProof/>
            <w:webHidden/>
          </w:rPr>
          <w:tab/>
        </w:r>
        <w:r>
          <w:rPr>
            <w:noProof/>
            <w:webHidden/>
          </w:rPr>
          <w:fldChar w:fldCharType="begin"/>
        </w:r>
        <w:r w:rsidR="00A8293C">
          <w:rPr>
            <w:noProof/>
            <w:webHidden/>
          </w:rPr>
          <w:instrText xml:space="preserve"> PAGEREF _Toc402794119 \h </w:instrText>
        </w:r>
        <w:r>
          <w:rPr>
            <w:noProof/>
            <w:webHidden/>
          </w:rPr>
        </w:r>
        <w:r>
          <w:rPr>
            <w:noProof/>
            <w:webHidden/>
          </w:rPr>
          <w:fldChar w:fldCharType="separate"/>
        </w:r>
        <w:r w:rsidR="00A8293C">
          <w:rPr>
            <w:noProof/>
            <w:webHidden/>
          </w:rPr>
          <w:t>42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0" w:history="1">
        <w:r w:rsidR="00A8293C" w:rsidRPr="00F011A0">
          <w:rPr>
            <w:rStyle w:val="Hyperlink"/>
            <w:noProof/>
          </w:rPr>
          <w:t>Visible Lens Autofocus</w:t>
        </w:r>
        <w:r w:rsidR="00A8293C">
          <w:rPr>
            <w:noProof/>
            <w:webHidden/>
          </w:rPr>
          <w:tab/>
        </w:r>
        <w:r>
          <w:rPr>
            <w:noProof/>
            <w:webHidden/>
          </w:rPr>
          <w:fldChar w:fldCharType="begin"/>
        </w:r>
        <w:r w:rsidR="00A8293C">
          <w:rPr>
            <w:noProof/>
            <w:webHidden/>
          </w:rPr>
          <w:instrText xml:space="preserve"> PAGEREF _Toc402794120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1" w:history="1">
        <w:r w:rsidR="00A8293C" w:rsidRPr="00F011A0">
          <w:rPr>
            <w:rStyle w:val="Hyperlink"/>
            <w:noProof/>
          </w:rPr>
          <w:t>2X Lens In/Out</w:t>
        </w:r>
        <w:r w:rsidR="00A8293C">
          <w:rPr>
            <w:noProof/>
            <w:webHidden/>
          </w:rPr>
          <w:tab/>
        </w:r>
        <w:r>
          <w:rPr>
            <w:noProof/>
            <w:webHidden/>
          </w:rPr>
          <w:fldChar w:fldCharType="begin"/>
        </w:r>
        <w:r w:rsidR="00A8293C">
          <w:rPr>
            <w:noProof/>
            <w:webHidden/>
          </w:rPr>
          <w:instrText xml:space="preserve"> PAGEREF _Toc402794121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22" w:history="1">
        <w:r w:rsidR="00A8293C" w:rsidRPr="00F011A0">
          <w:rPr>
            <w:rStyle w:val="Hyperlink"/>
            <w:noProof/>
          </w:rPr>
          <w:t>PENTAX PAIR Lens Specific Commands</w:t>
        </w:r>
        <w:r w:rsidR="00A8293C">
          <w:rPr>
            <w:noProof/>
            <w:webHidden/>
          </w:rPr>
          <w:tab/>
        </w:r>
        <w:r>
          <w:rPr>
            <w:noProof/>
            <w:webHidden/>
          </w:rPr>
          <w:fldChar w:fldCharType="begin"/>
        </w:r>
        <w:r w:rsidR="00A8293C">
          <w:rPr>
            <w:noProof/>
            <w:webHidden/>
          </w:rPr>
          <w:instrText xml:space="preserve"> PAGEREF _Toc402794122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3" w:history="1">
        <w:r w:rsidR="00A8293C" w:rsidRPr="00F011A0">
          <w:rPr>
            <w:rStyle w:val="Hyperlink"/>
            <w:noProof/>
          </w:rPr>
          <w:t>Lens PAIR Fog Filter</w:t>
        </w:r>
        <w:r w:rsidR="00A8293C">
          <w:rPr>
            <w:noProof/>
            <w:webHidden/>
          </w:rPr>
          <w:tab/>
        </w:r>
        <w:r>
          <w:rPr>
            <w:noProof/>
            <w:webHidden/>
          </w:rPr>
          <w:fldChar w:fldCharType="begin"/>
        </w:r>
        <w:r w:rsidR="00A8293C">
          <w:rPr>
            <w:noProof/>
            <w:webHidden/>
          </w:rPr>
          <w:instrText xml:space="preserve"> PAGEREF _Toc402794123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4" w:history="1">
        <w:r w:rsidR="00A8293C" w:rsidRPr="00F011A0">
          <w:rPr>
            <w:rStyle w:val="Hyperlink"/>
            <w:noProof/>
          </w:rPr>
          <w:t>Lens PAIR Functions (PAIR 2 Only)</w:t>
        </w:r>
        <w:r w:rsidR="00A8293C">
          <w:rPr>
            <w:noProof/>
            <w:webHidden/>
          </w:rPr>
          <w:tab/>
        </w:r>
        <w:r>
          <w:rPr>
            <w:noProof/>
            <w:webHidden/>
          </w:rPr>
          <w:fldChar w:fldCharType="begin"/>
        </w:r>
        <w:r w:rsidR="00A8293C">
          <w:rPr>
            <w:noProof/>
            <w:webHidden/>
          </w:rPr>
          <w:instrText xml:space="preserve"> PAGEREF _Toc402794124 \h </w:instrText>
        </w:r>
        <w:r>
          <w:rPr>
            <w:noProof/>
            <w:webHidden/>
          </w:rPr>
        </w:r>
        <w:r>
          <w:rPr>
            <w:noProof/>
            <w:webHidden/>
          </w:rPr>
          <w:fldChar w:fldCharType="separate"/>
        </w:r>
        <w:r w:rsidR="00A8293C">
          <w:rPr>
            <w:noProof/>
            <w:webHidden/>
          </w:rPr>
          <w:t>43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5" w:history="1">
        <w:r w:rsidR="00A8293C" w:rsidRPr="00F011A0">
          <w:rPr>
            <w:rStyle w:val="Hyperlink"/>
            <w:noProof/>
          </w:rPr>
          <w:t>Lens PAIR Heat Haze Reduction (PAIR 2 only)</w:t>
        </w:r>
        <w:r w:rsidR="00A8293C">
          <w:rPr>
            <w:noProof/>
            <w:webHidden/>
          </w:rPr>
          <w:tab/>
        </w:r>
        <w:r>
          <w:rPr>
            <w:noProof/>
            <w:webHidden/>
          </w:rPr>
          <w:fldChar w:fldCharType="begin"/>
        </w:r>
        <w:r w:rsidR="00A8293C">
          <w:rPr>
            <w:noProof/>
            <w:webHidden/>
          </w:rPr>
          <w:instrText xml:space="preserve"> PAGEREF _Toc402794125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6" w:history="1">
        <w:r w:rsidR="00A8293C" w:rsidRPr="00F011A0">
          <w:rPr>
            <w:rStyle w:val="Hyperlink"/>
            <w:noProof/>
          </w:rPr>
          <w:t>Lens PAIR Backlight Filter (PAIR 2 only)</w:t>
        </w:r>
        <w:r w:rsidR="00A8293C">
          <w:rPr>
            <w:noProof/>
            <w:webHidden/>
          </w:rPr>
          <w:tab/>
        </w:r>
        <w:r>
          <w:rPr>
            <w:noProof/>
            <w:webHidden/>
          </w:rPr>
          <w:fldChar w:fldCharType="begin"/>
        </w:r>
        <w:r w:rsidR="00A8293C">
          <w:rPr>
            <w:noProof/>
            <w:webHidden/>
          </w:rPr>
          <w:instrText xml:space="preserve"> PAGEREF _Toc402794126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7" w:history="1">
        <w:r w:rsidR="00A8293C" w:rsidRPr="00F011A0">
          <w:rPr>
            <w:rStyle w:val="Hyperlink"/>
            <w:noProof/>
          </w:rPr>
          <w:t>Lens PAIR Night View Mode (PAIR 2 only)</w:t>
        </w:r>
        <w:r w:rsidR="00A8293C">
          <w:rPr>
            <w:noProof/>
            <w:webHidden/>
          </w:rPr>
          <w:tab/>
        </w:r>
        <w:r>
          <w:rPr>
            <w:noProof/>
            <w:webHidden/>
          </w:rPr>
          <w:fldChar w:fldCharType="begin"/>
        </w:r>
        <w:r w:rsidR="00A8293C">
          <w:rPr>
            <w:noProof/>
            <w:webHidden/>
          </w:rPr>
          <w:instrText xml:space="preserve"> PAGEREF _Toc402794127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28" w:history="1">
        <w:r w:rsidR="00A8293C" w:rsidRPr="00F011A0">
          <w:rPr>
            <w:rStyle w:val="Hyperlink"/>
            <w:noProof/>
          </w:rPr>
          <w:t>Lens PAIR Stabilization (PAIR 2 only)</w:t>
        </w:r>
        <w:r w:rsidR="00A8293C">
          <w:rPr>
            <w:noProof/>
            <w:webHidden/>
          </w:rPr>
          <w:tab/>
        </w:r>
        <w:r>
          <w:rPr>
            <w:noProof/>
            <w:webHidden/>
          </w:rPr>
          <w:fldChar w:fldCharType="begin"/>
        </w:r>
        <w:r w:rsidR="00A8293C">
          <w:rPr>
            <w:noProof/>
            <w:webHidden/>
          </w:rPr>
          <w:instrText xml:space="preserve"> PAGEREF _Toc402794128 \h </w:instrText>
        </w:r>
        <w:r>
          <w:rPr>
            <w:noProof/>
            <w:webHidden/>
          </w:rPr>
        </w:r>
        <w:r>
          <w:rPr>
            <w:noProof/>
            <w:webHidden/>
          </w:rPr>
          <w:fldChar w:fldCharType="separate"/>
        </w:r>
        <w:r w:rsidR="00A8293C">
          <w:rPr>
            <w:noProof/>
            <w:webHidden/>
          </w:rPr>
          <w:t>44</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29" w:history="1">
        <w:r w:rsidR="00A8293C" w:rsidRPr="00F011A0">
          <w:rPr>
            <w:rStyle w:val="Hyperlink"/>
            <w:noProof/>
          </w:rPr>
          <w:t>Visible Camera Commands</w:t>
        </w:r>
        <w:r w:rsidR="00A8293C">
          <w:rPr>
            <w:noProof/>
            <w:webHidden/>
          </w:rPr>
          <w:tab/>
        </w:r>
        <w:r>
          <w:rPr>
            <w:noProof/>
            <w:webHidden/>
          </w:rPr>
          <w:fldChar w:fldCharType="begin"/>
        </w:r>
        <w:r w:rsidR="00A8293C">
          <w:rPr>
            <w:noProof/>
            <w:webHidden/>
          </w:rPr>
          <w:instrText xml:space="preserve"> PAGEREF _Toc402794129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30"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_Toc402794130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1" w:history="1">
        <w:r w:rsidR="00A8293C" w:rsidRPr="00F011A0">
          <w:rPr>
            <w:rStyle w:val="Hyperlink"/>
            <w:noProof/>
          </w:rPr>
          <w:t>Visible Camera Type Query</w:t>
        </w:r>
        <w:r w:rsidR="00A8293C">
          <w:rPr>
            <w:noProof/>
            <w:webHidden/>
          </w:rPr>
          <w:tab/>
        </w:r>
        <w:r>
          <w:rPr>
            <w:noProof/>
            <w:webHidden/>
          </w:rPr>
          <w:fldChar w:fldCharType="begin"/>
        </w:r>
        <w:r w:rsidR="00A8293C">
          <w:rPr>
            <w:noProof/>
            <w:webHidden/>
          </w:rPr>
          <w:instrText xml:space="preserve"> PAGEREF _Toc402794131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2" w:history="1">
        <w:r w:rsidR="00A8293C" w:rsidRPr="00F011A0">
          <w:rPr>
            <w:rStyle w:val="Hyperlink"/>
            <w:noProof/>
          </w:rPr>
          <w:t>Visible Camera Busy Status</w:t>
        </w:r>
        <w:r w:rsidR="00A8293C">
          <w:rPr>
            <w:noProof/>
            <w:webHidden/>
          </w:rPr>
          <w:tab/>
        </w:r>
        <w:r>
          <w:rPr>
            <w:noProof/>
            <w:webHidden/>
          </w:rPr>
          <w:fldChar w:fldCharType="begin"/>
        </w:r>
        <w:r w:rsidR="00A8293C">
          <w:rPr>
            <w:noProof/>
            <w:webHidden/>
          </w:rPr>
          <w:instrText xml:space="preserve"> PAGEREF _Toc402794132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3" w:history="1">
        <w:r w:rsidR="00A8293C" w:rsidRPr="00F011A0">
          <w:rPr>
            <w:rStyle w:val="Hyperlink"/>
            <w:noProof/>
          </w:rPr>
          <w:t>Visible Enclosure Pressure Query</w:t>
        </w:r>
        <w:r w:rsidR="00A8293C">
          <w:rPr>
            <w:noProof/>
            <w:webHidden/>
          </w:rPr>
          <w:tab/>
        </w:r>
        <w:r>
          <w:rPr>
            <w:noProof/>
            <w:webHidden/>
          </w:rPr>
          <w:fldChar w:fldCharType="begin"/>
        </w:r>
        <w:r w:rsidR="00A8293C">
          <w:rPr>
            <w:noProof/>
            <w:webHidden/>
          </w:rPr>
          <w:instrText xml:space="preserve"> PAGEREF _Toc402794133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4" w:history="1">
        <w:r w:rsidR="00A8293C" w:rsidRPr="00F011A0">
          <w:rPr>
            <w:rStyle w:val="Hyperlink"/>
            <w:noProof/>
          </w:rPr>
          <w:t>Brightness Query</w:t>
        </w:r>
        <w:r w:rsidR="00A8293C">
          <w:rPr>
            <w:noProof/>
            <w:webHidden/>
          </w:rPr>
          <w:tab/>
        </w:r>
        <w:r>
          <w:rPr>
            <w:noProof/>
            <w:webHidden/>
          </w:rPr>
          <w:fldChar w:fldCharType="begin"/>
        </w:r>
        <w:r w:rsidR="00A8293C">
          <w:rPr>
            <w:noProof/>
            <w:webHidden/>
          </w:rPr>
          <w:instrText xml:space="preserve"> PAGEREF _Toc402794134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5" w:history="1">
        <w:r w:rsidR="00A8293C" w:rsidRPr="00F011A0">
          <w:rPr>
            <w:rStyle w:val="Hyperlink"/>
            <w:noProof/>
          </w:rPr>
          <w:t>AGC Gain Query</w:t>
        </w:r>
        <w:r w:rsidR="00A8293C">
          <w:rPr>
            <w:noProof/>
            <w:webHidden/>
          </w:rPr>
          <w:tab/>
        </w:r>
        <w:r>
          <w:rPr>
            <w:noProof/>
            <w:webHidden/>
          </w:rPr>
          <w:fldChar w:fldCharType="begin"/>
        </w:r>
        <w:r w:rsidR="00A8293C">
          <w:rPr>
            <w:noProof/>
            <w:webHidden/>
          </w:rPr>
          <w:instrText xml:space="preserve"> PAGEREF _Toc402794135 \h </w:instrText>
        </w:r>
        <w:r>
          <w:rPr>
            <w:noProof/>
            <w:webHidden/>
          </w:rPr>
        </w:r>
        <w:r>
          <w:rPr>
            <w:noProof/>
            <w:webHidden/>
          </w:rPr>
          <w:fldChar w:fldCharType="separate"/>
        </w:r>
        <w:r w:rsidR="00A8293C">
          <w:rPr>
            <w:noProof/>
            <w:webHidden/>
          </w:rPr>
          <w:t>45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36"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_Toc402794136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7" w:history="1">
        <w:r w:rsidR="00A8293C" w:rsidRPr="00F011A0">
          <w:rPr>
            <w:rStyle w:val="Hyperlink"/>
            <w:noProof/>
          </w:rPr>
          <w:t>Turn on Visible Camera Menu</w:t>
        </w:r>
        <w:r w:rsidR="00A8293C">
          <w:rPr>
            <w:noProof/>
            <w:webHidden/>
          </w:rPr>
          <w:tab/>
        </w:r>
        <w:r>
          <w:rPr>
            <w:noProof/>
            <w:webHidden/>
          </w:rPr>
          <w:fldChar w:fldCharType="begin"/>
        </w:r>
        <w:r w:rsidR="00A8293C">
          <w:rPr>
            <w:noProof/>
            <w:webHidden/>
          </w:rPr>
          <w:instrText xml:space="preserve"> PAGEREF _Toc402794137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8" w:history="1">
        <w:r w:rsidR="00A8293C" w:rsidRPr="00F011A0">
          <w:rPr>
            <w:rStyle w:val="Hyperlink"/>
            <w:noProof/>
          </w:rPr>
          <w:t>Turn off Visible Camera Menu</w:t>
        </w:r>
        <w:r w:rsidR="00A8293C">
          <w:rPr>
            <w:noProof/>
            <w:webHidden/>
          </w:rPr>
          <w:tab/>
        </w:r>
        <w:r>
          <w:rPr>
            <w:noProof/>
            <w:webHidden/>
          </w:rPr>
          <w:fldChar w:fldCharType="begin"/>
        </w:r>
        <w:r w:rsidR="00A8293C">
          <w:rPr>
            <w:noProof/>
            <w:webHidden/>
          </w:rPr>
          <w:instrText xml:space="preserve"> PAGEREF _Toc402794138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39" w:history="1">
        <w:r w:rsidR="00A8293C" w:rsidRPr="00F011A0">
          <w:rPr>
            <w:rStyle w:val="Hyperlink"/>
            <w:noProof/>
          </w:rPr>
          <w:t>Menu Cursor Up</w:t>
        </w:r>
        <w:r w:rsidR="00A8293C">
          <w:rPr>
            <w:noProof/>
            <w:webHidden/>
          </w:rPr>
          <w:tab/>
        </w:r>
        <w:r>
          <w:rPr>
            <w:noProof/>
            <w:webHidden/>
          </w:rPr>
          <w:fldChar w:fldCharType="begin"/>
        </w:r>
        <w:r w:rsidR="00A8293C">
          <w:rPr>
            <w:noProof/>
            <w:webHidden/>
          </w:rPr>
          <w:instrText xml:space="preserve"> PAGEREF _Toc402794139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0" w:history="1">
        <w:r w:rsidR="00A8293C" w:rsidRPr="00F011A0">
          <w:rPr>
            <w:rStyle w:val="Hyperlink"/>
            <w:noProof/>
          </w:rPr>
          <w:t>Menu Cursor Down</w:t>
        </w:r>
        <w:r w:rsidR="00A8293C">
          <w:rPr>
            <w:noProof/>
            <w:webHidden/>
          </w:rPr>
          <w:tab/>
        </w:r>
        <w:r>
          <w:rPr>
            <w:noProof/>
            <w:webHidden/>
          </w:rPr>
          <w:fldChar w:fldCharType="begin"/>
        </w:r>
        <w:r w:rsidR="00A8293C">
          <w:rPr>
            <w:noProof/>
            <w:webHidden/>
          </w:rPr>
          <w:instrText xml:space="preserve"> PAGEREF _Toc402794140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1" w:history="1">
        <w:r w:rsidR="00A8293C" w:rsidRPr="00F011A0">
          <w:rPr>
            <w:rStyle w:val="Hyperlink"/>
            <w:noProof/>
          </w:rPr>
          <w:t>Menu Item Select</w:t>
        </w:r>
        <w:r w:rsidR="00A8293C">
          <w:rPr>
            <w:noProof/>
            <w:webHidden/>
          </w:rPr>
          <w:tab/>
        </w:r>
        <w:r>
          <w:rPr>
            <w:noProof/>
            <w:webHidden/>
          </w:rPr>
          <w:fldChar w:fldCharType="begin"/>
        </w:r>
        <w:r w:rsidR="00A8293C">
          <w:rPr>
            <w:noProof/>
            <w:webHidden/>
          </w:rPr>
          <w:instrText xml:space="preserve"> PAGEREF _Toc402794141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2" w:history="1">
        <w:r w:rsidR="00A8293C" w:rsidRPr="00F011A0">
          <w:rPr>
            <w:rStyle w:val="Hyperlink"/>
            <w:noProof/>
          </w:rPr>
          <w:t>Black &amp; White Mode (</w:t>
        </w:r>
        <w:r w:rsidR="00A8293C" w:rsidRPr="00F011A0">
          <w:rPr>
            <w:rStyle w:val="Hyperlink"/>
            <w:i/>
            <w:noProof/>
          </w:rPr>
          <w:t>If equiped</w:t>
        </w:r>
        <w:r w:rsidR="00A8293C" w:rsidRPr="00F011A0">
          <w:rPr>
            <w:rStyle w:val="Hyperlink"/>
            <w:noProof/>
          </w:rPr>
          <w:t>)</w:t>
        </w:r>
        <w:r w:rsidR="00A8293C">
          <w:rPr>
            <w:noProof/>
            <w:webHidden/>
          </w:rPr>
          <w:tab/>
        </w:r>
        <w:r>
          <w:rPr>
            <w:noProof/>
            <w:webHidden/>
          </w:rPr>
          <w:fldChar w:fldCharType="begin"/>
        </w:r>
        <w:r w:rsidR="00A8293C">
          <w:rPr>
            <w:noProof/>
            <w:webHidden/>
          </w:rPr>
          <w:instrText xml:space="preserve"> PAGEREF _Toc402794142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3" w:history="1">
        <w:r w:rsidR="00A8293C" w:rsidRPr="00F011A0">
          <w:rPr>
            <w:rStyle w:val="Hyperlink"/>
            <w:noProof/>
          </w:rPr>
          <w:t>Brightness</w:t>
        </w:r>
        <w:r w:rsidR="00A8293C">
          <w:rPr>
            <w:noProof/>
            <w:webHidden/>
          </w:rPr>
          <w:tab/>
        </w:r>
        <w:r>
          <w:rPr>
            <w:noProof/>
            <w:webHidden/>
          </w:rPr>
          <w:fldChar w:fldCharType="begin"/>
        </w:r>
        <w:r w:rsidR="00A8293C">
          <w:rPr>
            <w:noProof/>
            <w:webHidden/>
          </w:rPr>
          <w:instrText xml:space="preserve"> PAGEREF _Toc402794143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4" w:history="1">
        <w:r w:rsidR="00A8293C" w:rsidRPr="00F011A0">
          <w:rPr>
            <w:rStyle w:val="Hyperlink"/>
            <w:noProof/>
          </w:rPr>
          <w:t>AGC Gain</w:t>
        </w:r>
        <w:r w:rsidR="00A8293C">
          <w:rPr>
            <w:noProof/>
            <w:webHidden/>
          </w:rPr>
          <w:tab/>
        </w:r>
        <w:r>
          <w:rPr>
            <w:noProof/>
            <w:webHidden/>
          </w:rPr>
          <w:fldChar w:fldCharType="begin"/>
        </w:r>
        <w:r w:rsidR="00A8293C">
          <w:rPr>
            <w:noProof/>
            <w:webHidden/>
          </w:rPr>
          <w:instrText xml:space="preserve"> PAGEREF _Toc402794144 \h </w:instrText>
        </w:r>
        <w:r>
          <w:rPr>
            <w:noProof/>
            <w:webHidden/>
          </w:rPr>
        </w:r>
        <w:r>
          <w:rPr>
            <w:noProof/>
            <w:webHidden/>
          </w:rPr>
          <w:fldChar w:fldCharType="separate"/>
        </w:r>
        <w:r w:rsidR="00A8293C">
          <w:rPr>
            <w:noProof/>
            <w:webHidden/>
          </w:rPr>
          <w:t>46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5" w:history="1">
        <w:r w:rsidR="00A8293C" w:rsidRPr="00F011A0">
          <w:rPr>
            <w:rStyle w:val="Hyperlink"/>
            <w:noProof/>
          </w:rPr>
          <w:t>AGC On/OFF</w:t>
        </w:r>
        <w:r w:rsidR="00A8293C">
          <w:rPr>
            <w:noProof/>
            <w:webHidden/>
          </w:rPr>
          <w:tab/>
        </w:r>
        <w:r>
          <w:rPr>
            <w:noProof/>
            <w:webHidden/>
          </w:rPr>
          <w:fldChar w:fldCharType="begin"/>
        </w:r>
        <w:r w:rsidR="00A8293C">
          <w:rPr>
            <w:noProof/>
            <w:webHidden/>
          </w:rPr>
          <w:instrText xml:space="preserve"> PAGEREF _Toc402794145 \h </w:instrText>
        </w:r>
        <w:r>
          <w:rPr>
            <w:noProof/>
            <w:webHidden/>
          </w:rPr>
        </w:r>
        <w:r>
          <w:rPr>
            <w:noProof/>
            <w:webHidden/>
          </w:rPr>
          <w:fldChar w:fldCharType="separate"/>
        </w:r>
        <w:r w:rsidR="00A8293C">
          <w:rPr>
            <w:noProof/>
            <w:webHidden/>
          </w:rPr>
          <w:t>47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6" w:history="1">
        <w:r w:rsidR="00A8293C" w:rsidRPr="00F011A0">
          <w:rPr>
            <w:rStyle w:val="Hyperlink"/>
            <w:noProof/>
          </w:rPr>
          <w:t>SensUp</w:t>
        </w:r>
        <w:r w:rsidR="00A8293C">
          <w:rPr>
            <w:noProof/>
            <w:webHidden/>
          </w:rPr>
          <w:tab/>
        </w:r>
        <w:r>
          <w:rPr>
            <w:noProof/>
            <w:webHidden/>
          </w:rPr>
          <w:fldChar w:fldCharType="begin"/>
        </w:r>
        <w:r w:rsidR="00A8293C">
          <w:rPr>
            <w:noProof/>
            <w:webHidden/>
          </w:rPr>
          <w:instrText xml:space="preserve"> PAGEREF _Toc402794146 \h </w:instrText>
        </w:r>
        <w:r>
          <w:rPr>
            <w:noProof/>
            <w:webHidden/>
          </w:rPr>
        </w:r>
        <w:r>
          <w:rPr>
            <w:noProof/>
            <w:webHidden/>
          </w:rPr>
          <w:fldChar w:fldCharType="separate"/>
        </w:r>
        <w:r w:rsidR="00A8293C">
          <w:rPr>
            <w:noProof/>
            <w:webHidden/>
          </w:rPr>
          <w:t>47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7" w:history="1">
        <w:r w:rsidR="00A8293C" w:rsidRPr="00F011A0">
          <w:rPr>
            <w:rStyle w:val="Hyperlink"/>
            <w:noProof/>
          </w:rPr>
          <w:t>Detail Control</w:t>
        </w:r>
        <w:r w:rsidR="00A8293C">
          <w:rPr>
            <w:noProof/>
            <w:webHidden/>
          </w:rPr>
          <w:tab/>
        </w:r>
        <w:r>
          <w:rPr>
            <w:noProof/>
            <w:webHidden/>
          </w:rPr>
          <w:fldChar w:fldCharType="begin"/>
        </w:r>
        <w:r w:rsidR="00A8293C">
          <w:rPr>
            <w:noProof/>
            <w:webHidden/>
          </w:rPr>
          <w:instrText xml:space="preserve"> PAGEREF _Toc402794147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8" w:history="1">
        <w:r w:rsidR="00A8293C" w:rsidRPr="00F011A0">
          <w:rPr>
            <w:rStyle w:val="Hyperlink"/>
            <w:noProof/>
          </w:rPr>
          <w:t>Gamma Control</w:t>
        </w:r>
        <w:r w:rsidR="00A8293C">
          <w:rPr>
            <w:noProof/>
            <w:webHidden/>
          </w:rPr>
          <w:tab/>
        </w:r>
        <w:r>
          <w:rPr>
            <w:noProof/>
            <w:webHidden/>
          </w:rPr>
          <w:fldChar w:fldCharType="begin"/>
        </w:r>
        <w:r w:rsidR="00A8293C">
          <w:rPr>
            <w:noProof/>
            <w:webHidden/>
          </w:rPr>
          <w:instrText xml:space="preserve"> PAGEREF _Toc402794148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49" w:history="1">
        <w:r w:rsidR="00A8293C" w:rsidRPr="00F011A0">
          <w:rPr>
            <w:rStyle w:val="Hyperlink"/>
            <w:noProof/>
          </w:rPr>
          <w:t>DNR Control</w:t>
        </w:r>
        <w:r w:rsidR="00A8293C">
          <w:rPr>
            <w:noProof/>
            <w:webHidden/>
          </w:rPr>
          <w:tab/>
        </w:r>
        <w:r>
          <w:rPr>
            <w:noProof/>
            <w:webHidden/>
          </w:rPr>
          <w:fldChar w:fldCharType="begin"/>
        </w:r>
        <w:r w:rsidR="00A8293C">
          <w:rPr>
            <w:noProof/>
            <w:webHidden/>
          </w:rPr>
          <w:instrText xml:space="preserve"> PAGEREF _Toc402794149 \h </w:instrText>
        </w:r>
        <w:r>
          <w:rPr>
            <w:noProof/>
            <w:webHidden/>
          </w:rPr>
        </w:r>
        <w:r>
          <w:rPr>
            <w:noProof/>
            <w:webHidden/>
          </w:rPr>
          <w:fldChar w:fldCharType="separate"/>
        </w:r>
        <w:r w:rsidR="00A8293C">
          <w:rPr>
            <w:noProof/>
            <w:webHidden/>
          </w:rPr>
          <w:t>48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50" w:history="1">
        <w:r w:rsidR="00A8293C" w:rsidRPr="00F011A0">
          <w:rPr>
            <w:rStyle w:val="Hyperlink"/>
            <w:noProof/>
          </w:rPr>
          <w:t>Fog Filter Commands(Hitachi 50x0 Cameras only)</w:t>
        </w:r>
        <w:r w:rsidR="00A8293C">
          <w:rPr>
            <w:noProof/>
            <w:webHidden/>
          </w:rPr>
          <w:tab/>
        </w:r>
        <w:r>
          <w:rPr>
            <w:noProof/>
            <w:webHidden/>
          </w:rPr>
          <w:fldChar w:fldCharType="begin"/>
        </w:r>
        <w:r w:rsidR="00A8293C">
          <w:rPr>
            <w:noProof/>
            <w:webHidden/>
          </w:rPr>
          <w:instrText xml:space="preserve"> PAGEREF _Toc402794150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1" w:history="1">
        <w:r w:rsidR="00A8293C" w:rsidRPr="00F011A0">
          <w:rPr>
            <w:rStyle w:val="Hyperlink"/>
            <w:noProof/>
          </w:rPr>
          <w:t>Fog Filter Mode (Hitachi 50x0 Cameras only)</w:t>
        </w:r>
        <w:r w:rsidR="00A8293C">
          <w:rPr>
            <w:noProof/>
            <w:webHidden/>
          </w:rPr>
          <w:tab/>
        </w:r>
        <w:r>
          <w:rPr>
            <w:noProof/>
            <w:webHidden/>
          </w:rPr>
          <w:fldChar w:fldCharType="begin"/>
        </w:r>
        <w:r w:rsidR="00A8293C">
          <w:rPr>
            <w:noProof/>
            <w:webHidden/>
          </w:rPr>
          <w:instrText xml:space="preserve"> PAGEREF _Toc402794151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2" w:history="1">
        <w:r w:rsidR="00A8293C" w:rsidRPr="00F011A0">
          <w:rPr>
            <w:rStyle w:val="Hyperlink"/>
            <w:noProof/>
          </w:rPr>
          <w:t>Fog Filter Manual Level (Hitachi 50x0 Cameras only)</w:t>
        </w:r>
        <w:r w:rsidR="00A8293C">
          <w:rPr>
            <w:noProof/>
            <w:webHidden/>
          </w:rPr>
          <w:tab/>
        </w:r>
        <w:r>
          <w:rPr>
            <w:noProof/>
            <w:webHidden/>
          </w:rPr>
          <w:fldChar w:fldCharType="begin"/>
        </w:r>
        <w:r w:rsidR="00A8293C">
          <w:rPr>
            <w:noProof/>
            <w:webHidden/>
          </w:rPr>
          <w:instrText xml:space="preserve"> PAGEREF _Toc402794152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3" w:history="1">
        <w:r w:rsidR="00A8293C" w:rsidRPr="00F011A0">
          <w:rPr>
            <w:rStyle w:val="Hyperlink"/>
            <w:noProof/>
          </w:rPr>
          <w:t>Fog Filter Manual Level Query (Hitachi 50x0 Cameras only)</w:t>
        </w:r>
        <w:r w:rsidR="00A8293C">
          <w:rPr>
            <w:noProof/>
            <w:webHidden/>
          </w:rPr>
          <w:tab/>
        </w:r>
        <w:r>
          <w:rPr>
            <w:noProof/>
            <w:webHidden/>
          </w:rPr>
          <w:fldChar w:fldCharType="begin"/>
        </w:r>
        <w:r w:rsidR="00A8293C">
          <w:rPr>
            <w:noProof/>
            <w:webHidden/>
          </w:rPr>
          <w:instrText xml:space="preserve"> PAGEREF _Toc402794153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54" w:history="1">
        <w:r w:rsidR="00A8293C" w:rsidRPr="00F011A0">
          <w:rPr>
            <w:rStyle w:val="Hyperlink"/>
            <w:noProof/>
          </w:rPr>
          <w:t>Lens Heater Controls</w:t>
        </w:r>
        <w:r w:rsidR="00A8293C">
          <w:rPr>
            <w:noProof/>
            <w:webHidden/>
          </w:rPr>
          <w:tab/>
        </w:r>
        <w:r>
          <w:rPr>
            <w:noProof/>
            <w:webHidden/>
          </w:rPr>
          <w:fldChar w:fldCharType="begin"/>
        </w:r>
        <w:r w:rsidR="00A8293C">
          <w:rPr>
            <w:noProof/>
            <w:webHidden/>
          </w:rPr>
          <w:instrText xml:space="preserve"> PAGEREF _Toc402794154 \h </w:instrText>
        </w:r>
        <w:r>
          <w:rPr>
            <w:noProof/>
            <w:webHidden/>
          </w:rPr>
        </w:r>
        <w:r>
          <w:rPr>
            <w:noProof/>
            <w:webHidden/>
          </w:rPr>
          <w:fldChar w:fldCharType="separate"/>
        </w:r>
        <w:r w:rsidR="00A8293C">
          <w:rPr>
            <w:noProof/>
            <w:webHidden/>
          </w:rPr>
          <w:t>49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5" w:history="1">
        <w:r w:rsidR="00A8293C" w:rsidRPr="00F011A0">
          <w:rPr>
            <w:rStyle w:val="Hyperlink"/>
            <w:noProof/>
          </w:rPr>
          <w:t>Heater Control</w:t>
        </w:r>
        <w:r w:rsidR="00A8293C">
          <w:rPr>
            <w:noProof/>
            <w:webHidden/>
          </w:rPr>
          <w:tab/>
        </w:r>
        <w:r>
          <w:rPr>
            <w:noProof/>
            <w:webHidden/>
          </w:rPr>
          <w:fldChar w:fldCharType="begin"/>
        </w:r>
        <w:r w:rsidR="00A8293C">
          <w:rPr>
            <w:noProof/>
            <w:webHidden/>
          </w:rPr>
          <w:instrText xml:space="preserve"> PAGEREF _Toc402794155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156" w:history="1">
        <w:r w:rsidR="00A8293C" w:rsidRPr="00F011A0">
          <w:rPr>
            <w:rStyle w:val="Hyperlink"/>
            <w:noProof/>
          </w:rPr>
          <w:t>IR Camera (Camera B Commands)</w:t>
        </w:r>
        <w:r w:rsidR="00A8293C">
          <w:rPr>
            <w:noProof/>
            <w:webHidden/>
          </w:rPr>
          <w:tab/>
        </w:r>
        <w:r>
          <w:rPr>
            <w:noProof/>
            <w:webHidden/>
          </w:rPr>
          <w:fldChar w:fldCharType="begin"/>
        </w:r>
        <w:r w:rsidR="00A8293C">
          <w:rPr>
            <w:noProof/>
            <w:webHidden/>
          </w:rPr>
          <w:instrText xml:space="preserve"> PAGEREF _Toc402794156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57"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_Toc402794157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8" w:history="1">
        <w:r w:rsidR="00A8293C" w:rsidRPr="00F011A0">
          <w:rPr>
            <w:rStyle w:val="Hyperlink"/>
            <w:noProof/>
          </w:rPr>
          <w:t>IR Camera Type Query</w:t>
        </w:r>
        <w:r w:rsidR="00A8293C">
          <w:rPr>
            <w:noProof/>
            <w:webHidden/>
          </w:rPr>
          <w:tab/>
        </w:r>
        <w:r>
          <w:rPr>
            <w:noProof/>
            <w:webHidden/>
          </w:rPr>
          <w:fldChar w:fldCharType="begin"/>
        </w:r>
        <w:r w:rsidR="00A8293C">
          <w:rPr>
            <w:noProof/>
            <w:webHidden/>
          </w:rPr>
          <w:instrText xml:space="preserve"> PAGEREF _Toc402794158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59" w:history="1">
        <w:r w:rsidR="00A8293C" w:rsidRPr="00F011A0">
          <w:rPr>
            <w:rStyle w:val="Hyperlink"/>
            <w:noProof/>
          </w:rPr>
          <w:t>IR Camera Power  Status</w:t>
        </w:r>
        <w:r w:rsidR="00A8293C">
          <w:rPr>
            <w:noProof/>
            <w:webHidden/>
          </w:rPr>
          <w:tab/>
        </w:r>
        <w:r>
          <w:rPr>
            <w:noProof/>
            <w:webHidden/>
          </w:rPr>
          <w:fldChar w:fldCharType="begin"/>
        </w:r>
        <w:r w:rsidR="00A8293C">
          <w:rPr>
            <w:noProof/>
            <w:webHidden/>
          </w:rPr>
          <w:instrText xml:space="preserve"> PAGEREF _Toc402794159 \h </w:instrText>
        </w:r>
        <w:r>
          <w:rPr>
            <w:noProof/>
            <w:webHidden/>
          </w:rPr>
        </w:r>
        <w:r>
          <w:rPr>
            <w:noProof/>
            <w:webHidden/>
          </w:rPr>
          <w:fldChar w:fldCharType="separate"/>
        </w:r>
        <w:r w:rsidR="00A8293C">
          <w:rPr>
            <w:noProof/>
            <w:webHidden/>
          </w:rPr>
          <w:t>50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0" w:history="1">
        <w:r w:rsidR="00A8293C" w:rsidRPr="00F011A0">
          <w:rPr>
            <w:rStyle w:val="Hyperlink"/>
            <w:noProof/>
          </w:rPr>
          <w:t>IR Camera Process Busy Status</w:t>
        </w:r>
        <w:r w:rsidR="00A8293C">
          <w:rPr>
            <w:noProof/>
            <w:webHidden/>
          </w:rPr>
          <w:tab/>
        </w:r>
        <w:r>
          <w:rPr>
            <w:noProof/>
            <w:webHidden/>
          </w:rPr>
          <w:fldChar w:fldCharType="begin"/>
        </w:r>
        <w:r w:rsidR="00A8293C">
          <w:rPr>
            <w:noProof/>
            <w:webHidden/>
          </w:rPr>
          <w:instrText xml:space="preserve"> PAGEREF _Toc402794160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1" w:history="1">
        <w:r w:rsidR="00A8293C" w:rsidRPr="00F011A0">
          <w:rPr>
            <w:rStyle w:val="Hyperlink"/>
            <w:noProof/>
          </w:rPr>
          <w:t>Cooler Time (minutes)</w:t>
        </w:r>
        <w:r w:rsidR="00A8293C">
          <w:rPr>
            <w:noProof/>
            <w:webHidden/>
          </w:rPr>
          <w:tab/>
        </w:r>
        <w:r>
          <w:rPr>
            <w:noProof/>
            <w:webHidden/>
          </w:rPr>
          <w:fldChar w:fldCharType="begin"/>
        </w:r>
        <w:r w:rsidR="00A8293C">
          <w:rPr>
            <w:noProof/>
            <w:webHidden/>
          </w:rPr>
          <w:instrText xml:space="preserve"> PAGEREF _Toc402794161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2" w:history="1">
        <w:r w:rsidR="00A8293C" w:rsidRPr="00F011A0">
          <w:rPr>
            <w:rStyle w:val="Hyperlink"/>
            <w:noProof/>
          </w:rPr>
          <w:t>Cooler Cycles</w:t>
        </w:r>
        <w:r w:rsidR="00A8293C">
          <w:rPr>
            <w:noProof/>
            <w:webHidden/>
          </w:rPr>
          <w:tab/>
        </w:r>
        <w:r>
          <w:rPr>
            <w:noProof/>
            <w:webHidden/>
          </w:rPr>
          <w:fldChar w:fldCharType="begin"/>
        </w:r>
        <w:r w:rsidR="00A8293C">
          <w:rPr>
            <w:noProof/>
            <w:webHidden/>
          </w:rPr>
          <w:instrText xml:space="preserve"> PAGEREF _Toc402794162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3" w:history="1">
        <w:r w:rsidR="00A8293C" w:rsidRPr="00F011A0">
          <w:rPr>
            <w:rStyle w:val="Hyperlink"/>
            <w:noProof/>
          </w:rPr>
          <w:t>FPA Temp (DEG K)</w:t>
        </w:r>
        <w:r w:rsidR="00A8293C">
          <w:rPr>
            <w:noProof/>
            <w:webHidden/>
          </w:rPr>
          <w:tab/>
        </w:r>
        <w:r>
          <w:rPr>
            <w:noProof/>
            <w:webHidden/>
          </w:rPr>
          <w:fldChar w:fldCharType="begin"/>
        </w:r>
        <w:r w:rsidR="00A8293C">
          <w:rPr>
            <w:noProof/>
            <w:webHidden/>
          </w:rPr>
          <w:instrText xml:space="preserve"> PAGEREF _Toc402794163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4" w:history="1">
        <w:r w:rsidR="00A8293C" w:rsidRPr="00F011A0">
          <w:rPr>
            <w:rStyle w:val="Hyperlink"/>
            <w:noProof/>
          </w:rPr>
          <w:t>Query IR AGC Mode</w:t>
        </w:r>
        <w:r w:rsidR="00A8293C">
          <w:rPr>
            <w:noProof/>
            <w:webHidden/>
          </w:rPr>
          <w:tab/>
        </w:r>
        <w:r>
          <w:rPr>
            <w:noProof/>
            <w:webHidden/>
          </w:rPr>
          <w:fldChar w:fldCharType="begin"/>
        </w:r>
        <w:r w:rsidR="00A8293C">
          <w:rPr>
            <w:noProof/>
            <w:webHidden/>
          </w:rPr>
          <w:instrText xml:space="preserve"> PAGEREF _Toc402794164 \h </w:instrText>
        </w:r>
        <w:r>
          <w:rPr>
            <w:noProof/>
            <w:webHidden/>
          </w:rPr>
        </w:r>
        <w:r>
          <w:rPr>
            <w:noProof/>
            <w:webHidden/>
          </w:rPr>
          <w:fldChar w:fldCharType="separate"/>
        </w:r>
        <w:r w:rsidR="00A8293C">
          <w:rPr>
            <w:noProof/>
            <w:webHidden/>
          </w:rPr>
          <w:t>51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5" w:history="1">
        <w:r w:rsidR="00A8293C" w:rsidRPr="00F011A0">
          <w:rPr>
            <w:rStyle w:val="Hyperlink"/>
            <w:noProof/>
          </w:rPr>
          <w:t>Query IR Brightness/ALC Value</w:t>
        </w:r>
        <w:r w:rsidR="00A8293C">
          <w:rPr>
            <w:noProof/>
            <w:webHidden/>
          </w:rPr>
          <w:tab/>
        </w:r>
        <w:r>
          <w:rPr>
            <w:noProof/>
            <w:webHidden/>
          </w:rPr>
          <w:fldChar w:fldCharType="begin"/>
        </w:r>
        <w:r w:rsidR="00A8293C">
          <w:rPr>
            <w:noProof/>
            <w:webHidden/>
          </w:rPr>
          <w:instrText xml:space="preserve"> PAGEREF _Toc402794165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6" w:history="1">
        <w:r w:rsidR="00A8293C" w:rsidRPr="00F011A0">
          <w:rPr>
            <w:rStyle w:val="Hyperlink"/>
            <w:noProof/>
          </w:rPr>
          <w:t>Query IR Contrast/AGC Value</w:t>
        </w:r>
        <w:r w:rsidR="00A8293C">
          <w:rPr>
            <w:noProof/>
            <w:webHidden/>
          </w:rPr>
          <w:tab/>
        </w:r>
        <w:r>
          <w:rPr>
            <w:noProof/>
            <w:webHidden/>
          </w:rPr>
          <w:fldChar w:fldCharType="begin"/>
        </w:r>
        <w:r w:rsidR="00A8293C">
          <w:rPr>
            <w:noProof/>
            <w:webHidden/>
          </w:rPr>
          <w:instrText xml:space="preserve"> PAGEREF _Toc402794166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7" w:history="1">
        <w:r w:rsidR="00A8293C" w:rsidRPr="00F011A0">
          <w:rPr>
            <w:rStyle w:val="Hyperlink"/>
            <w:noProof/>
          </w:rPr>
          <w:t>Query Video Polarity</w:t>
        </w:r>
        <w:r w:rsidR="00A8293C">
          <w:rPr>
            <w:noProof/>
            <w:webHidden/>
          </w:rPr>
          <w:tab/>
        </w:r>
        <w:r>
          <w:rPr>
            <w:noProof/>
            <w:webHidden/>
          </w:rPr>
          <w:fldChar w:fldCharType="begin"/>
        </w:r>
        <w:r w:rsidR="00A8293C">
          <w:rPr>
            <w:noProof/>
            <w:webHidden/>
          </w:rPr>
          <w:instrText xml:space="preserve"> PAGEREF _Toc402794167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8" w:history="1">
        <w:r w:rsidR="00A8293C" w:rsidRPr="00F011A0">
          <w:rPr>
            <w:rStyle w:val="Hyperlink"/>
            <w:noProof/>
          </w:rPr>
          <w:t>Query Image Stabilize</w:t>
        </w:r>
        <w:r w:rsidR="00A8293C">
          <w:rPr>
            <w:noProof/>
            <w:webHidden/>
          </w:rPr>
          <w:tab/>
        </w:r>
        <w:r>
          <w:rPr>
            <w:noProof/>
            <w:webHidden/>
          </w:rPr>
          <w:fldChar w:fldCharType="begin"/>
        </w:r>
        <w:r w:rsidR="00A8293C">
          <w:rPr>
            <w:noProof/>
            <w:webHidden/>
          </w:rPr>
          <w:instrText xml:space="preserve"> PAGEREF _Toc402794168 \h </w:instrText>
        </w:r>
        <w:r>
          <w:rPr>
            <w:noProof/>
            <w:webHidden/>
          </w:rPr>
        </w:r>
        <w:r>
          <w:rPr>
            <w:noProof/>
            <w:webHidden/>
          </w:rPr>
          <w:fldChar w:fldCharType="separate"/>
        </w:r>
        <w:r w:rsidR="00A8293C">
          <w:rPr>
            <w:noProof/>
            <w:webHidden/>
          </w:rPr>
          <w:t>52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69" w:history="1">
        <w:r w:rsidR="00A8293C" w:rsidRPr="00F011A0">
          <w:rPr>
            <w:rStyle w:val="Hyperlink"/>
            <w:noProof/>
          </w:rPr>
          <w:t>Query Edge Enhance</w:t>
        </w:r>
        <w:r w:rsidR="00A8293C">
          <w:rPr>
            <w:noProof/>
            <w:webHidden/>
          </w:rPr>
          <w:tab/>
        </w:r>
        <w:r>
          <w:rPr>
            <w:noProof/>
            <w:webHidden/>
          </w:rPr>
          <w:fldChar w:fldCharType="begin"/>
        </w:r>
        <w:r w:rsidR="00A8293C">
          <w:rPr>
            <w:noProof/>
            <w:webHidden/>
          </w:rPr>
          <w:instrText xml:space="preserve"> PAGEREF _Toc402794169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0" w:history="1">
        <w:r w:rsidR="00A8293C" w:rsidRPr="00F011A0">
          <w:rPr>
            <w:rStyle w:val="Hyperlink"/>
            <w:noProof/>
          </w:rPr>
          <w:t>Query Local Area Contrast</w:t>
        </w:r>
        <w:r w:rsidR="00A8293C">
          <w:rPr>
            <w:noProof/>
            <w:webHidden/>
          </w:rPr>
          <w:tab/>
        </w:r>
        <w:r>
          <w:rPr>
            <w:noProof/>
            <w:webHidden/>
          </w:rPr>
          <w:fldChar w:fldCharType="begin"/>
        </w:r>
        <w:r w:rsidR="00A8293C">
          <w:rPr>
            <w:noProof/>
            <w:webHidden/>
          </w:rPr>
          <w:instrText xml:space="preserve"> PAGEREF _Toc402794170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71" w:history="1">
        <w:r w:rsidR="00A8293C" w:rsidRPr="00F011A0">
          <w:rPr>
            <w:rStyle w:val="Hyperlink"/>
            <w:noProof/>
          </w:rPr>
          <w:t>HD IR PIP Window Queries</w:t>
        </w:r>
        <w:r w:rsidR="00A8293C">
          <w:rPr>
            <w:noProof/>
            <w:webHidden/>
          </w:rPr>
          <w:tab/>
        </w:r>
        <w:r>
          <w:rPr>
            <w:noProof/>
            <w:webHidden/>
          </w:rPr>
          <w:fldChar w:fldCharType="begin"/>
        </w:r>
        <w:r w:rsidR="00A8293C">
          <w:rPr>
            <w:noProof/>
            <w:webHidden/>
          </w:rPr>
          <w:instrText xml:space="preserve"> PAGEREF _Toc402794171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2" w:history="1">
        <w:r w:rsidR="00A8293C" w:rsidRPr="00F011A0">
          <w:rPr>
            <w:rStyle w:val="Hyperlink"/>
            <w:noProof/>
          </w:rPr>
          <w:t>IR Query PIP AGC Mode</w:t>
        </w:r>
        <w:r w:rsidR="00A8293C">
          <w:rPr>
            <w:noProof/>
            <w:webHidden/>
          </w:rPr>
          <w:tab/>
        </w:r>
        <w:r>
          <w:rPr>
            <w:noProof/>
            <w:webHidden/>
          </w:rPr>
          <w:fldChar w:fldCharType="begin"/>
        </w:r>
        <w:r w:rsidR="00A8293C">
          <w:rPr>
            <w:noProof/>
            <w:webHidden/>
          </w:rPr>
          <w:instrText xml:space="preserve"> PAGEREF _Toc402794172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3" w:history="1">
        <w:r w:rsidR="00A8293C" w:rsidRPr="00F011A0">
          <w:rPr>
            <w:rStyle w:val="Hyperlink"/>
            <w:noProof/>
          </w:rPr>
          <w:t>IR Query PIP Brightness/ALC Value</w:t>
        </w:r>
        <w:r w:rsidR="00A8293C">
          <w:rPr>
            <w:noProof/>
            <w:webHidden/>
          </w:rPr>
          <w:tab/>
        </w:r>
        <w:r>
          <w:rPr>
            <w:noProof/>
            <w:webHidden/>
          </w:rPr>
          <w:fldChar w:fldCharType="begin"/>
        </w:r>
        <w:r w:rsidR="00A8293C">
          <w:rPr>
            <w:noProof/>
            <w:webHidden/>
          </w:rPr>
          <w:instrText xml:space="preserve"> PAGEREF _Toc402794173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4" w:history="1">
        <w:r w:rsidR="00A8293C" w:rsidRPr="00F011A0">
          <w:rPr>
            <w:rStyle w:val="Hyperlink"/>
            <w:noProof/>
          </w:rPr>
          <w:t>IR Query PIP Contrast/AGC Value</w:t>
        </w:r>
        <w:r w:rsidR="00A8293C">
          <w:rPr>
            <w:noProof/>
            <w:webHidden/>
          </w:rPr>
          <w:tab/>
        </w:r>
        <w:r>
          <w:rPr>
            <w:noProof/>
            <w:webHidden/>
          </w:rPr>
          <w:fldChar w:fldCharType="begin"/>
        </w:r>
        <w:r w:rsidR="00A8293C">
          <w:rPr>
            <w:noProof/>
            <w:webHidden/>
          </w:rPr>
          <w:instrText xml:space="preserve"> PAGEREF _Toc402794174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5" w:history="1">
        <w:r w:rsidR="00A8293C" w:rsidRPr="00F011A0">
          <w:rPr>
            <w:rStyle w:val="Hyperlink"/>
            <w:noProof/>
          </w:rPr>
          <w:t>IR Query PIP Video Polarity</w:t>
        </w:r>
        <w:r w:rsidR="00A8293C">
          <w:rPr>
            <w:noProof/>
            <w:webHidden/>
          </w:rPr>
          <w:tab/>
        </w:r>
        <w:r>
          <w:rPr>
            <w:noProof/>
            <w:webHidden/>
          </w:rPr>
          <w:fldChar w:fldCharType="begin"/>
        </w:r>
        <w:r w:rsidR="00A8293C">
          <w:rPr>
            <w:noProof/>
            <w:webHidden/>
          </w:rPr>
          <w:instrText xml:space="preserve"> PAGEREF _Toc402794175 \h </w:instrText>
        </w:r>
        <w:r>
          <w:rPr>
            <w:noProof/>
            <w:webHidden/>
          </w:rPr>
        </w:r>
        <w:r>
          <w:rPr>
            <w:noProof/>
            <w:webHidden/>
          </w:rPr>
          <w:fldChar w:fldCharType="separate"/>
        </w:r>
        <w:r w:rsidR="00A8293C">
          <w:rPr>
            <w:noProof/>
            <w:webHidden/>
          </w:rPr>
          <w:t>53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76"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_Toc402794176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7" w:history="1">
        <w:r w:rsidR="00A8293C" w:rsidRPr="00F011A0">
          <w:rPr>
            <w:rStyle w:val="Hyperlink"/>
            <w:noProof/>
          </w:rPr>
          <w:t>Turn IR off (with IR as active camera)</w:t>
        </w:r>
        <w:r w:rsidR="00A8293C">
          <w:rPr>
            <w:noProof/>
            <w:webHidden/>
          </w:rPr>
          <w:tab/>
        </w:r>
        <w:r>
          <w:rPr>
            <w:noProof/>
            <w:webHidden/>
          </w:rPr>
          <w:fldChar w:fldCharType="begin"/>
        </w:r>
        <w:r w:rsidR="00A8293C">
          <w:rPr>
            <w:noProof/>
            <w:webHidden/>
          </w:rPr>
          <w:instrText xml:space="preserve"> PAGEREF _Toc402794177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8" w:history="1">
        <w:r w:rsidR="00A8293C" w:rsidRPr="00F011A0">
          <w:rPr>
            <w:rStyle w:val="Hyperlink"/>
            <w:noProof/>
          </w:rPr>
          <w:t>Turn IR camera on (IR camera is never active unless on)</w:t>
        </w:r>
        <w:r w:rsidR="00A8293C">
          <w:rPr>
            <w:noProof/>
            <w:webHidden/>
          </w:rPr>
          <w:tab/>
        </w:r>
        <w:r>
          <w:rPr>
            <w:noProof/>
            <w:webHidden/>
          </w:rPr>
          <w:fldChar w:fldCharType="begin"/>
        </w:r>
        <w:r w:rsidR="00A8293C">
          <w:rPr>
            <w:noProof/>
            <w:webHidden/>
          </w:rPr>
          <w:instrText xml:space="preserve"> PAGEREF _Toc402794178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79" w:history="1">
        <w:r w:rsidR="00A8293C" w:rsidRPr="00F011A0">
          <w:rPr>
            <w:rStyle w:val="Hyperlink"/>
            <w:noProof/>
          </w:rPr>
          <w:t>Set Polarity White/Black Hot</w:t>
        </w:r>
        <w:r w:rsidR="00A8293C">
          <w:rPr>
            <w:noProof/>
            <w:webHidden/>
          </w:rPr>
          <w:tab/>
        </w:r>
        <w:r>
          <w:rPr>
            <w:noProof/>
            <w:webHidden/>
          </w:rPr>
          <w:fldChar w:fldCharType="begin"/>
        </w:r>
        <w:r w:rsidR="00A8293C">
          <w:rPr>
            <w:noProof/>
            <w:webHidden/>
          </w:rPr>
          <w:instrText xml:space="preserve"> PAGEREF _Toc402794179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0" w:history="1">
        <w:r w:rsidR="00A8293C" w:rsidRPr="00F011A0">
          <w:rPr>
            <w:rStyle w:val="Hyperlink"/>
            <w:noProof/>
          </w:rPr>
          <w:t>Execute 5 Point NUC</w:t>
        </w:r>
        <w:r w:rsidR="00A8293C">
          <w:rPr>
            <w:noProof/>
            <w:webHidden/>
          </w:rPr>
          <w:tab/>
        </w:r>
        <w:r>
          <w:rPr>
            <w:noProof/>
            <w:webHidden/>
          </w:rPr>
          <w:fldChar w:fldCharType="begin"/>
        </w:r>
        <w:r w:rsidR="00A8293C">
          <w:rPr>
            <w:noProof/>
            <w:webHidden/>
          </w:rPr>
          <w:instrText xml:space="preserve"> PAGEREF _Toc402794180 \h </w:instrText>
        </w:r>
        <w:r>
          <w:rPr>
            <w:noProof/>
            <w:webHidden/>
          </w:rPr>
        </w:r>
        <w:r>
          <w:rPr>
            <w:noProof/>
            <w:webHidden/>
          </w:rPr>
          <w:fldChar w:fldCharType="separate"/>
        </w:r>
        <w:r w:rsidR="00A8293C">
          <w:rPr>
            <w:noProof/>
            <w:webHidden/>
          </w:rPr>
          <w:t>54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1" w:history="1">
        <w:r w:rsidR="00A8293C" w:rsidRPr="00F011A0">
          <w:rPr>
            <w:rStyle w:val="Hyperlink"/>
            <w:noProof/>
          </w:rPr>
          <w:t>Execute Level NUC (L3 HD IR camera only)</w:t>
        </w:r>
        <w:r w:rsidR="00A8293C">
          <w:rPr>
            <w:noProof/>
            <w:webHidden/>
          </w:rPr>
          <w:tab/>
        </w:r>
        <w:r>
          <w:rPr>
            <w:noProof/>
            <w:webHidden/>
          </w:rPr>
          <w:fldChar w:fldCharType="begin"/>
        </w:r>
        <w:r w:rsidR="00A8293C">
          <w:rPr>
            <w:noProof/>
            <w:webHidden/>
          </w:rPr>
          <w:instrText xml:space="preserve"> PAGEREF _Toc402794181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2" w:history="1">
        <w:r w:rsidR="00A8293C" w:rsidRPr="00F011A0">
          <w:rPr>
            <w:rStyle w:val="Hyperlink"/>
            <w:noProof/>
          </w:rPr>
          <w:t>Execute Offset NUC (L3 HD IR camera only)</w:t>
        </w:r>
        <w:r w:rsidR="00A8293C">
          <w:rPr>
            <w:noProof/>
            <w:webHidden/>
          </w:rPr>
          <w:tab/>
        </w:r>
        <w:r>
          <w:rPr>
            <w:noProof/>
            <w:webHidden/>
          </w:rPr>
          <w:fldChar w:fldCharType="begin"/>
        </w:r>
        <w:r w:rsidR="00A8293C">
          <w:rPr>
            <w:noProof/>
            <w:webHidden/>
          </w:rPr>
          <w:instrText xml:space="preserve"> PAGEREF _Toc402794182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3" w:history="1">
        <w:r w:rsidR="00A8293C" w:rsidRPr="00F011A0">
          <w:rPr>
            <w:rStyle w:val="Hyperlink"/>
            <w:noProof/>
          </w:rPr>
          <w:t>Execute 1 Point NUC (L3 HD IR camera only)</w:t>
        </w:r>
        <w:r w:rsidR="00A8293C">
          <w:rPr>
            <w:noProof/>
            <w:webHidden/>
          </w:rPr>
          <w:tab/>
        </w:r>
        <w:r>
          <w:rPr>
            <w:noProof/>
            <w:webHidden/>
          </w:rPr>
          <w:fldChar w:fldCharType="begin"/>
        </w:r>
        <w:r w:rsidR="00A8293C">
          <w:rPr>
            <w:noProof/>
            <w:webHidden/>
          </w:rPr>
          <w:instrText xml:space="preserve"> PAGEREF _Toc402794183 \h </w:instrText>
        </w:r>
        <w:r>
          <w:rPr>
            <w:noProof/>
            <w:webHidden/>
          </w:rPr>
        </w:r>
        <w:r>
          <w:rPr>
            <w:noProof/>
            <w:webHidden/>
          </w:rPr>
          <w:fldChar w:fldCharType="separate"/>
        </w:r>
        <w:r w:rsidR="00A8293C">
          <w:rPr>
            <w:noProof/>
            <w:webHidden/>
          </w:rPr>
          <w:t>55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4" w:history="1">
        <w:r w:rsidR="00A8293C" w:rsidRPr="00F011A0">
          <w:rPr>
            <w:rStyle w:val="Hyperlink"/>
            <w:noProof/>
          </w:rPr>
          <w:t>IR AGC/Manual Mode</w:t>
        </w:r>
        <w:r w:rsidR="00A8293C">
          <w:rPr>
            <w:noProof/>
            <w:webHidden/>
          </w:rPr>
          <w:tab/>
        </w:r>
        <w:r>
          <w:rPr>
            <w:noProof/>
            <w:webHidden/>
          </w:rPr>
          <w:fldChar w:fldCharType="begin"/>
        </w:r>
        <w:r w:rsidR="00A8293C">
          <w:rPr>
            <w:noProof/>
            <w:webHidden/>
          </w:rPr>
          <w:instrText xml:space="preserve"> PAGEREF _Toc402794184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5" w:history="1">
        <w:r w:rsidR="00A8293C" w:rsidRPr="00F011A0">
          <w:rPr>
            <w:rStyle w:val="Hyperlink"/>
            <w:noProof/>
          </w:rPr>
          <w:t>IR Brightness/ALC control</w:t>
        </w:r>
        <w:r w:rsidR="00A8293C">
          <w:rPr>
            <w:noProof/>
            <w:webHidden/>
          </w:rPr>
          <w:tab/>
        </w:r>
        <w:r>
          <w:rPr>
            <w:noProof/>
            <w:webHidden/>
          </w:rPr>
          <w:fldChar w:fldCharType="begin"/>
        </w:r>
        <w:r w:rsidR="00A8293C">
          <w:rPr>
            <w:noProof/>
            <w:webHidden/>
          </w:rPr>
          <w:instrText xml:space="preserve"> PAGEREF _Toc402794185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6" w:history="1">
        <w:r w:rsidR="00A8293C" w:rsidRPr="00F011A0">
          <w:rPr>
            <w:rStyle w:val="Hyperlink"/>
            <w:noProof/>
          </w:rPr>
          <w:t>IR Contrast/AGC control</w:t>
        </w:r>
        <w:r w:rsidR="00A8293C">
          <w:rPr>
            <w:noProof/>
            <w:webHidden/>
          </w:rPr>
          <w:tab/>
        </w:r>
        <w:r>
          <w:rPr>
            <w:noProof/>
            <w:webHidden/>
          </w:rPr>
          <w:fldChar w:fldCharType="begin"/>
        </w:r>
        <w:r w:rsidR="00A8293C">
          <w:rPr>
            <w:noProof/>
            <w:webHidden/>
          </w:rPr>
          <w:instrText xml:space="preserve"> PAGEREF _Toc402794186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87" w:history="1">
        <w:r w:rsidR="00A8293C" w:rsidRPr="00F011A0">
          <w:rPr>
            <w:rStyle w:val="Hyperlink"/>
            <w:noProof/>
          </w:rPr>
          <w:t>WALRSS, WALRSS A and L3-HD IR Main Commands</w:t>
        </w:r>
        <w:r w:rsidR="00A8293C">
          <w:rPr>
            <w:noProof/>
            <w:webHidden/>
          </w:rPr>
          <w:tab/>
        </w:r>
        <w:r>
          <w:rPr>
            <w:noProof/>
            <w:webHidden/>
          </w:rPr>
          <w:fldChar w:fldCharType="begin"/>
        </w:r>
        <w:r w:rsidR="00A8293C">
          <w:rPr>
            <w:noProof/>
            <w:webHidden/>
          </w:rPr>
          <w:instrText xml:space="preserve"> PAGEREF _Toc402794187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8" w:history="1">
        <w:r w:rsidR="00A8293C" w:rsidRPr="00F011A0">
          <w:rPr>
            <w:rStyle w:val="Hyperlink"/>
            <w:noProof/>
          </w:rPr>
          <w:t>Set Image Stabilize</w:t>
        </w:r>
        <w:r w:rsidR="00A8293C">
          <w:rPr>
            <w:noProof/>
            <w:webHidden/>
          </w:rPr>
          <w:tab/>
        </w:r>
        <w:r>
          <w:rPr>
            <w:noProof/>
            <w:webHidden/>
          </w:rPr>
          <w:fldChar w:fldCharType="begin"/>
        </w:r>
        <w:r w:rsidR="00A8293C">
          <w:rPr>
            <w:noProof/>
            <w:webHidden/>
          </w:rPr>
          <w:instrText xml:space="preserve"> PAGEREF _Toc402794188 \h </w:instrText>
        </w:r>
        <w:r>
          <w:rPr>
            <w:noProof/>
            <w:webHidden/>
          </w:rPr>
        </w:r>
        <w:r>
          <w:rPr>
            <w:noProof/>
            <w:webHidden/>
          </w:rPr>
          <w:fldChar w:fldCharType="separate"/>
        </w:r>
        <w:r w:rsidR="00A8293C">
          <w:rPr>
            <w:noProof/>
            <w:webHidden/>
          </w:rPr>
          <w:t>56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89" w:history="1">
        <w:r w:rsidR="00A8293C" w:rsidRPr="00F011A0">
          <w:rPr>
            <w:rStyle w:val="Hyperlink"/>
            <w:noProof/>
          </w:rPr>
          <w:t>Edge Enhance</w:t>
        </w:r>
        <w:r w:rsidR="00A8293C">
          <w:rPr>
            <w:noProof/>
            <w:webHidden/>
          </w:rPr>
          <w:tab/>
        </w:r>
        <w:r>
          <w:rPr>
            <w:noProof/>
            <w:webHidden/>
          </w:rPr>
          <w:fldChar w:fldCharType="begin"/>
        </w:r>
        <w:r w:rsidR="00A8293C">
          <w:rPr>
            <w:noProof/>
            <w:webHidden/>
          </w:rPr>
          <w:instrText xml:space="preserve"> PAGEREF _Toc402794189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0" w:history="1">
        <w:r w:rsidR="00A8293C" w:rsidRPr="00F011A0">
          <w:rPr>
            <w:rStyle w:val="Hyperlink"/>
            <w:noProof/>
          </w:rPr>
          <w:t>Local Area Contrast</w:t>
        </w:r>
        <w:r w:rsidR="00A8293C">
          <w:rPr>
            <w:noProof/>
            <w:webHidden/>
          </w:rPr>
          <w:tab/>
        </w:r>
        <w:r>
          <w:rPr>
            <w:noProof/>
            <w:webHidden/>
          </w:rPr>
          <w:fldChar w:fldCharType="begin"/>
        </w:r>
        <w:r w:rsidR="00A8293C">
          <w:rPr>
            <w:noProof/>
            <w:webHidden/>
          </w:rPr>
          <w:instrText xml:space="preserve"> PAGEREF _Toc402794190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1" w:history="1">
        <w:r w:rsidR="00A8293C" w:rsidRPr="00F011A0">
          <w:rPr>
            <w:rStyle w:val="Hyperlink"/>
            <w:strike/>
            <w:noProof/>
          </w:rPr>
          <w:t>IR Turbulence Mitigation (TM) (WALRSS, WALRSS A Cameras Only)</w:t>
        </w:r>
        <w:r w:rsidR="00A8293C">
          <w:rPr>
            <w:noProof/>
            <w:webHidden/>
          </w:rPr>
          <w:tab/>
        </w:r>
        <w:r>
          <w:rPr>
            <w:noProof/>
            <w:webHidden/>
          </w:rPr>
          <w:fldChar w:fldCharType="begin"/>
        </w:r>
        <w:r w:rsidR="00A8293C">
          <w:rPr>
            <w:noProof/>
            <w:webHidden/>
          </w:rPr>
          <w:instrText xml:space="preserve"> PAGEREF _Toc402794191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2" w:history="1">
        <w:r w:rsidR="00A8293C" w:rsidRPr="00F011A0">
          <w:rPr>
            <w:rStyle w:val="Hyperlink"/>
            <w:strike/>
            <w:noProof/>
          </w:rPr>
          <w:t>IR TM: Threshold Averaging (WALRSS &amp; WALRSS A Cameras Only)</w:t>
        </w:r>
        <w:r w:rsidR="00A8293C">
          <w:rPr>
            <w:noProof/>
            <w:webHidden/>
          </w:rPr>
          <w:tab/>
        </w:r>
        <w:r>
          <w:rPr>
            <w:noProof/>
            <w:webHidden/>
          </w:rPr>
          <w:fldChar w:fldCharType="begin"/>
        </w:r>
        <w:r w:rsidR="00A8293C">
          <w:rPr>
            <w:noProof/>
            <w:webHidden/>
          </w:rPr>
          <w:instrText xml:space="preserve"> PAGEREF _Toc402794192 \h </w:instrText>
        </w:r>
        <w:r>
          <w:rPr>
            <w:noProof/>
            <w:webHidden/>
          </w:rPr>
        </w:r>
        <w:r>
          <w:rPr>
            <w:noProof/>
            <w:webHidden/>
          </w:rPr>
          <w:fldChar w:fldCharType="separate"/>
        </w:r>
        <w:r w:rsidR="00A8293C">
          <w:rPr>
            <w:noProof/>
            <w:webHidden/>
          </w:rPr>
          <w:t>57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3" w:history="1">
        <w:r w:rsidR="00A8293C" w:rsidRPr="00F011A0">
          <w:rPr>
            <w:rStyle w:val="Hyperlink"/>
            <w:strike/>
            <w:noProof/>
          </w:rPr>
          <w:t>IR TM: Filter (WALRSS &amp; WALRSS A Cameras Only)</w:t>
        </w:r>
        <w:r w:rsidR="00A8293C">
          <w:rPr>
            <w:noProof/>
            <w:webHidden/>
          </w:rPr>
          <w:tab/>
        </w:r>
        <w:r>
          <w:rPr>
            <w:noProof/>
            <w:webHidden/>
          </w:rPr>
          <w:fldChar w:fldCharType="begin"/>
        </w:r>
        <w:r w:rsidR="00A8293C">
          <w:rPr>
            <w:noProof/>
            <w:webHidden/>
          </w:rPr>
          <w:instrText xml:space="preserve"> PAGEREF _Toc402794193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4" w:history="1">
        <w:r w:rsidR="00A8293C" w:rsidRPr="00F011A0">
          <w:rPr>
            <w:rStyle w:val="Hyperlink"/>
            <w:noProof/>
          </w:rPr>
          <w:t>Turbulence Filter</w:t>
        </w:r>
        <w:r w:rsidR="00A8293C">
          <w:rPr>
            <w:noProof/>
            <w:webHidden/>
          </w:rPr>
          <w:tab/>
        </w:r>
        <w:r>
          <w:rPr>
            <w:noProof/>
            <w:webHidden/>
          </w:rPr>
          <w:fldChar w:fldCharType="begin"/>
        </w:r>
        <w:r w:rsidR="00A8293C">
          <w:rPr>
            <w:noProof/>
            <w:webHidden/>
          </w:rPr>
          <w:instrText xml:space="preserve"> PAGEREF _Toc402794194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5" w:history="1">
        <w:r w:rsidR="00A8293C" w:rsidRPr="00F011A0">
          <w:rPr>
            <w:rStyle w:val="Hyperlink"/>
            <w:noProof/>
          </w:rPr>
          <w:t>Turbulence Mitigation-Super Resolution (TMSR)</w:t>
        </w:r>
        <w:r w:rsidR="00A8293C">
          <w:rPr>
            <w:noProof/>
            <w:webHidden/>
          </w:rPr>
          <w:tab/>
        </w:r>
        <w:r>
          <w:rPr>
            <w:noProof/>
            <w:webHidden/>
          </w:rPr>
          <w:fldChar w:fldCharType="begin"/>
        </w:r>
        <w:r w:rsidR="00A8293C">
          <w:rPr>
            <w:noProof/>
            <w:webHidden/>
          </w:rPr>
          <w:instrText xml:space="preserve"> PAGEREF _Toc402794195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6" w:history="1">
        <w:r w:rsidR="00A8293C" w:rsidRPr="00F011A0">
          <w:rPr>
            <w:rStyle w:val="Hyperlink"/>
            <w:noProof/>
          </w:rPr>
          <w:t>Turbulence Filter; Blur</w:t>
        </w:r>
        <w:r w:rsidR="00A8293C">
          <w:rPr>
            <w:noProof/>
            <w:webHidden/>
          </w:rPr>
          <w:tab/>
        </w:r>
        <w:r>
          <w:rPr>
            <w:noProof/>
            <w:webHidden/>
          </w:rPr>
          <w:fldChar w:fldCharType="begin"/>
        </w:r>
        <w:r w:rsidR="00A8293C">
          <w:rPr>
            <w:noProof/>
            <w:webHidden/>
          </w:rPr>
          <w:instrText xml:space="preserve"> PAGEREF _Toc402794196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7" w:history="1">
        <w:r w:rsidR="00A8293C" w:rsidRPr="00F011A0">
          <w:rPr>
            <w:rStyle w:val="Hyperlink"/>
            <w:noProof/>
          </w:rPr>
          <w:t>Turbulence Filter; Warp</w:t>
        </w:r>
        <w:r w:rsidR="00A8293C">
          <w:rPr>
            <w:noProof/>
            <w:webHidden/>
          </w:rPr>
          <w:tab/>
        </w:r>
        <w:r>
          <w:rPr>
            <w:noProof/>
            <w:webHidden/>
          </w:rPr>
          <w:fldChar w:fldCharType="begin"/>
        </w:r>
        <w:r w:rsidR="00A8293C">
          <w:rPr>
            <w:noProof/>
            <w:webHidden/>
          </w:rPr>
          <w:instrText xml:space="preserve"> PAGEREF _Toc402794197 \h </w:instrText>
        </w:r>
        <w:r>
          <w:rPr>
            <w:noProof/>
            <w:webHidden/>
          </w:rPr>
        </w:r>
        <w:r>
          <w:rPr>
            <w:noProof/>
            <w:webHidden/>
          </w:rPr>
          <w:fldChar w:fldCharType="separate"/>
        </w:r>
        <w:r w:rsidR="00A8293C">
          <w:rPr>
            <w:noProof/>
            <w:webHidden/>
          </w:rPr>
          <w:t>58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198" w:history="1">
        <w:r w:rsidR="00A8293C" w:rsidRPr="00F011A0">
          <w:rPr>
            <w:rStyle w:val="Hyperlink"/>
            <w:noProof/>
          </w:rPr>
          <w:t>IR Camera Temperature Range</w:t>
        </w:r>
        <w:r w:rsidR="00A8293C">
          <w:rPr>
            <w:noProof/>
            <w:webHidden/>
          </w:rPr>
          <w:tab/>
        </w:r>
        <w:r>
          <w:rPr>
            <w:noProof/>
            <w:webHidden/>
          </w:rPr>
          <w:fldChar w:fldCharType="begin"/>
        </w:r>
        <w:r w:rsidR="00A8293C">
          <w:rPr>
            <w:noProof/>
            <w:webHidden/>
          </w:rPr>
          <w:instrText xml:space="preserve"> PAGEREF _Toc402794198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199" w:history="1">
        <w:r w:rsidR="00A8293C" w:rsidRPr="00F011A0">
          <w:rPr>
            <w:rStyle w:val="Hyperlink"/>
            <w:noProof/>
          </w:rPr>
          <w:t>HD IR PIP Window Controls</w:t>
        </w:r>
        <w:r w:rsidR="00A8293C">
          <w:rPr>
            <w:noProof/>
            <w:webHidden/>
          </w:rPr>
          <w:tab/>
        </w:r>
        <w:r>
          <w:rPr>
            <w:noProof/>
            <w:webHidden/>
          </w:rPr>
          <w:fldChar w:fldCharType="begin"/>
        </w:r>
        <w:r w:rsidR="00A8293C">
          <w:rPr>
            <w:noProof/>
            <w:webHidden/>
          </w:rPr>
          <w:instrText xml:space="preserve"> PAGEREF _Toc402794199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0" w:history="1">
        <w:r w:rsidR="00A8293C" w:rsidRPr="00F011A0">
          <w:rPr>
            <w:rStyle w:val="Hyperlink"/>
            <w:noProof/>
          </w:rPr>
          <w:t>Set Polarity HD IR PIP Video</w:t>
        </w:r>
        <w:r w:rsidR="00A8293C">
          <w:rPr>
            <w:noProof/>
            <w:webHidden/>
          </w:rPr>
          <w:tab/>
        </w:r>
        <w:r>
          <w:rPr>
            <w:noProof/>
            <w:webHidden/>
          </w:rPr>
          <w:fldChar w:fldCharType="begin"/>
        </w:r>
        <w:r w:rsidR="00A8293C">
          <w:rPr>
            <w:noProof/>
            <w:webHidden/>
          </w:rPr>
          <w:instrText xml:space="preserve"> PAGEREF _Toc402794200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1" w:history="1">
        <w:r w:rsidR="00A8293C" w:rsidRPr="00F011A0">
          <w:rPr>
            <w:rStyle w:val="Hyperlink"/>
            <w:noProof/>
          </w:rPr>
          <w:t>HD IR PIP AGC/Manual Mode</w:t>
        </w:r>
        <w:r w:rsidR="00A8293C">
          <w:rPr>
            <w:noProof/>
            <w:webHidden/>
          </w:rPr>
          <w:tab/>
        </w:r>
        <w:r>
          <w:rPr>
            <w:noProof/>
            <w:webHidden/>
          </w:rPr>
          <w:fldChar w:fldCharType="begin"/>
        </w:r>
        <w:r w:rsidR="00A8293C">
          <w:rPr>
            <w:noProof/>
            <w:webHidden/>
          </w:rPr>
          <w:instrText xml:space="preserve"> PAGEREF _Toc402794201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2" w:history="1">
        <w:r w:rsidR="00A8293C" w:rsidRPr="00F011A0">
          <w:rPr>
            <w:rStyle w:val="Hyperlink"/>
            <w:noProof/>
          </w:rPr>
          <w:t>HD IR PIP Brightness/ALC control</w:t>
        </w:r>
        <w:r w:rsidR="00A8293C">
          <w:rPr>
            <w:noProof/>
            <w:webHidden/>
          </w:rPr>
          <w:tab/>
        </w:r>
        <w:r>
          <w:rPr>
            <w:noProof/>
            <w:webHidden/>
          </w:rPr>
          <w:fldChar w:fldCharType="begin"/>
        </w:r>
        <w:r w:rsidR="00A8293C">
          <w:rPr>
            <w:noProof/>
            <w:webHidden/>
          </w:rPr>
          <w:instrText xml:space="preserve"> PAGEREF _Toc402794202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3" w:history="1">
        <w:r w:rsidR="00A8293C" w:rsidRPr="00F011A0">
          <w:rPr>
            <w:rStyle w:val="Hyperlink"/>
            <w:noProof/>
          </w:rPr>
          <w:t>HD IR PIP Contrast/AGC control</w:t>
        </w:r>
        <w:r w:rsidR="00A8293C">
          <w:rPr>
            <w:noProof/>
            <w:webHidden/>
          </w:rPr>
          <w:tab/>
        </w:r>
        <w:r>
          <w:rPr>
            <w:noProof/>
            <w:webHidden/>
          </w:rPr>
          <w:fldChar w:fldCharType="begin"/>
        </w:r>
        <w:r w:rsidR="00A8293C">
          <w:rPr>
            <w:noProof/>
            <w:webHidden/>
          </w:rPr>
          <w:instrText xml:space="preserve"> PAGEREF _Toc402794203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4" w:history="1">
        <w:r w:rsidR="00A8293C" w:rsidRPr="00F011A0">
          <w:rPr>
            <w:rStyle w:val="Hyperlink"/>
            <w:noProof/>
          </w:rPr>
          <w:t>PIP Turbulence Filter</w:t>
        </w:r>
        <w:r w:rsidR="00A8293C">
          <w:rPr>
            <w:noProof/>
            <w:webHidden/>
          </w:rPr>
          <w:tab/>
        </w:r>
        <w:r>
          <w:rPr>
            <w:noProof/>
            <w:webHidden/>
          </w:rPr>
          <w:fldChar w:fldCharType="begin"/>
        </w:r>
        <w:r w:rsidR="00A8293C">
          <w:rPr>
            <w:noProof/>
            <w:webHidden/>
          </w:rPr>
          <w:instrText xml:space="preserve"> PAGEREF _Toc402794204 \h </w:instrText>
        </w:r>
        <w:r>
          <w:rPr>
            <w:noProof/>
            <w:webHidden/>
          </w:rPr>
        </w:r>
        <w:r>
          <w:rPr>
            <w:noProof/>
            <w:webHidden/>
          </w:rPr>
          <w:fldChar w:fldCharType="separate"/>
        </w:r>
        <w:r w:rsidR="00A8293C">
          <w:rPr>
            <w:noProof/>
            <w:webHidden/>
          </w:rPr>
          <w:t>59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5" w:history="1">
        <w:r w:rsidR="00A8293C" w:rsidRPr="00F011A0">
          <w:rPr>
            <w:rStyle w:val="Hyperlink"/>
            <w:noProof/>
          </w:rPr>
          <w:t>PIP Turbulence Mitigation-Super Resolution (TMSR)</w:t>
        </w:r>
        <w:r w:rsidR="00A8293C">
          <w:rPr>
            <w:noProof/>
            <w:webHidden/>
          </w:rPr>
          <w:tab/>
        </w:r>
        <w:r>
          <w:rPr>
            <w:noProof/>
            <w:webHidden/>
          </w:rPr>
          <w:fldChar w:fldCharType="begin"/>
        </w:r>
        <w:r w:rsidR="00A8293C">
          <w:rPr>
            <w:noProof/>
            <w:webHidden/>
          </w:rPr>
          <w:instrText xml:space="preserve"> PAGEREF _Toc402794205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06" w:history="1">
        <w:r w:rsidR="00A8293C" w:rsidRPr="00F011A0">
          <w:rPr>
            <w:rStyle w:val="Hyperlink"/>
            <w:noProof/>
          </w:rPr>
          <w:t>Set IR Palette (FLIR HRC only)</w:t>
        </w:r>
        <w:r w:rsidR="00A8293C">
          <w:rPr>
            <w:noProof/>
            <w:webHidden/>
          </w:rPr>
          <w:tab/>
        </w:r>
        <w:r>
          <w:rPr>
            <w:noProof/>
            <w:webHidden/>
          </w:rPr>
          <w:fldChar w:fldCharType="begin"/>
        </w:r>
        <w:r w:rsidR="00A8293C">
          <w:rPr>
            <w:noProof/>
            <w:webHidden/>
          </w:rPr>
          <w:instrText xml:space="preserve"> PAGEREF _Toc402794206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07" w:history="1">
        <w:r w:rsidR="00A8293C" w:rsidRPr="00F011A0">
          <w:rPr>
            <w:rStyle w:val="Hyperlink"/>
            <w:noProof/>
          </w:rPr>
          <w:t>IR Lens Specific Commands</w:t>
        </w:r>
        <w:r w:rsidR="00A8293C">
          <w:rPr>
            <w:noProof/>
            <w:webHidden/>
          </w:rPr>
          <w:tab/>
        </w:r>
        <w:r>
          <w:rPr>
            <w:noProof/>
            <w:webHidden/>
          </w:rPr>
          <w:fldChar w:fldCharType="begin"/>
        </w:r>
        <w:r w:rsidR="00A8293C">
          <w:rPr>
            <w:noProof/>
            <w:webHidden/>
          </w:rPr>
          <w:instrText xml:space="preserve"> PAGEREF _Toc402794207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08"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_Toc402794208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09" w:history="1">
        <w:r w:rsidR="00A8293C" w:rsidRPr="00F011A0">
          <w:rPr>
            <w:rStyle w:val="Hyperlink"/>
            <w:noProof/>
          </w:rPr>
          <w:t>IR Lens Autofocus Status</w:t>
        </w:r>
        <w:r w:rsidR="00A8293C">
          <w:rPr>
            <w:noProof/>
            <w:webHidden/>
          </w:rPr>
          <w:tab/>
        </w:r>
        <w:r>
          <w:rPr>
            <w:noProof/>
            <w:webHidden/>
          </w:rPr>
          <w:fldChar w:fldCharType="begin"/>
        </w:r>
        <w:r w:rsidR="00A8293C">
          <w:rPr>
            <w:noProof/>
            <w:webHidden/>
          </w:rPr>
          <w:instrText xml:space="preserve"> PAGEREF _Toc402794209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0" w:history="1">
        <w:r w:rsidR="00A8293C" w:rsidRPr="00F011A0">
          <w:rPr>
            <w:rStyle w:val="Hyperlink"/>
            <w:noProof/>
          </w:rPr>
          <w:t>Query IR Lens  Values</w:t>
        </w:r>
        <w:r w:rsidR="00A8293C">
          <w:rPr>
            <w:noProof/>
            <w:webHidden/>
          </w:rPr>
          <w:tab/>
        </w:r>
        <w:r>
          <w:rPr>
            <w:noProof/>
            <w:webHidden/>
          </w:rPr>
          <w:fldChar w:fldCharType="begin"/>
        </w:r>
        <w:r w:rsidR="00A8293C">
          <w:rPr>
            <w:noProof/>
            <w:webHidden/>
          </w:rPr>
          <w:instrText xml:space="preserve"> PAGEREF _Toc402794210 \h </w:instrText>
        </w:r>
        <w:r>
          <w:rPr>
            <w:noProof/>
            <w:webHidden/>
          </w:rPr>
        </w:r>
        <w:r>
          <w:rPr>
            <w:noProof/>
            <w:webHidden/>
          </w:rPr>
          <w:fldChar w:fldCharType="separate"/>
        </w:r>
        <w:r w:rsidR="00A8293C">
          <w:rPr>
            <w:noProof/>
            <w:webHidden/>
          </w:rPr>
          <w:t>60</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11"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_Toc402794211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2" w:history="1">
        <w:r w:rsidR="00A8293C" w:rsidRPr="00F011A0">
          <w:rPr>
            <w:rStyle w:val="Hyperlink"/>
            <w:noProof/>
          </w:rPr>
          <w:t>Zoom IR</w:t>
        </w:r>
        <w:r w:rsidR="00A8293C">
          <w:rPr>
            <w:noProof/>
            <w:webHidden/>
          </w:rPr>
          <w:tab/>
        </w:r>
        <w:r>
          <w:rPr>
            <w:noProof/>
            <w:webHidden/>
          </w:rPr>
          <w:fldChar w:fldCharType="begin"/>
        </w:r>
        <w:r w:rsidR="00A8293C">
          <w:rPr>
            <w:noProof/>
            <w:webHidden/>
          </w:rPr>
          <w:instrText xml:space="preserve"> PAGEREF _Toc402794212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3" w:history="1">
        <w:r w:rsidR="00A8293C" w:rsidRPr="00F011A0">
          <w:rPr>
            <w:rStyle w:val="Hyperlink"/>
            <w:noProof/>
          </w:rPr>
          <w:t>IR Focus Near</w:t>
        </w:r>
        <w:r w:rsidR="00A8293C">
          <w:rPr>
            <w:noProof/>
            <w:webHidden/>
          </w:rPr>
          <w:tab/>
        </w:r>
        <w:r>
          <w:rPr>
            <w:noProof/>
            <w:webHidden/>
          </w:rPr>
          <w:fldChar w:fldCharType="begin"/>
        </w:r>
        <w:r w:rsidR="00A8293C">
          <w:rPr>
            <w:noProof/>
            <w:webHidden/>
          </w:rPr>
          <w:instrText xml:space="preserve"> PAGEREF _Toc402794213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4" w:history="1">
        <w:r w:rsidR="00A8293C" w:rsidRPr="00F011A0">
          <w:rPr>
            <w:rStyle w:val="Hyperlink"/>
            <w:noProof/>
          </w:rPr>
          <w:t>IR Focus Far</w:t>
        </w:r>
        <w:r w:rsidR="00A8293C">
          <w:rPr>
            <w:noProof/>
            <w:webHidden/>
          </w:rPr>
          <w:tab/>
        </w:r>
        <w:r>
          <w:rPr>
            <w:noProof/>
            <w:webHidden/>
          </w:rPr>
          <w:fldChar w:fldCharType="begin"/>
        </w:r>
        <w:r w:rsidR="00A8293C">
          <w:rPr>
            <w:noProof/>
            <w:webHidden/>
          </w:rPr>
          <w:instrText xml:space="preserve"> PAGEREF _Toc402794214 \h </w:instrText>
        </w:r>
        <w:r>
          <w:rPr>
            <w:noProof/>
            <w:webHidden/>
          </w:rPr>
        </w:r>
        <w:r>
          <w:rPr>
            <w:noProof/>
            <w:webHidden/>
          </w:rPr>
          <w:fldChar w:fldCharType="separate"/>
        </w:r>
        <w:r w:rsidR="00A8293C">
          <w:rPr>
            <w:noProof/>
            <w:webHidden/>
          </w:rPr>
          <w:t>61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5" w:history="1">
        <w:r w:rsidR="00A8293C" w:rsidRPr="00F011A0">
          <w:rPr>
            <w:rStyle w:val="Hyperlink"/>
            <w:noProof/>
          </w:rPr>
          <w:t>IR Lens Autofocus</w:t>
        </w:r>
        <w:r w:rsidR="00A8293C">
          <w:rPr>
            <w:noProof/>
            <w:webHidden/>
          </w:rPr>
          <w:tab/>
        </w:r>
        <w:r>
          <w:rPr>
            <w:noProof/>
            <w:webHidden/>
          </w:rPr>
          <w:fldChar w:fldCharType="begin"/>
        </w:r>
        <w:r w:rsidR="00A8293C">
          <w:rPr>
            <w:noProof/>
            <w:webHidden/>
          </w:rPr>
          <w:instrText xml:space="preserve"> PAGEREF _Toc402794215 \h </w:instrText>
        </w:r>
        <w:r>
          <w:rPr>
            <w:noProof/>
            <w:webHidden/>
          </w:rPr>
        </w:r>
        <w:r>
          <w:rPr>
            <w:noProof/>
            <w:webHidden/>
          </w:rPr>
          <w:fldChar w:fldCharType="separate"/>
        </w:r>
        <w:r w:rsidR="00A8293C">
          <w:rPr>
            <w:noProof/>
            <w:webHidden/>
          </w:rPr>
          <w:t>62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6" w:history="1">
        <w:r w:rsidR="00A8293C" w:rsidRPr="00F011A0">
          <w:rPr>
            <w:rStyle w:val="Hyperlink"/>
            <w:noProof/>
          </w:rPr>
          <w:t>IR Lens Ezoom (Electronic Zoom)</w:t>
        </w:r>
        <w:r w:rsidR="00A8293C">
          <w:rPr>
            <w:noProof/>
            <w:webHidden/>
          </w:rPr>
          <w:tab/>
        </w:r>
        <w:r>
          <w:rPr>
            <w:noProof/>
            <w:webHidden/>
          </w:rPr>
          <w:fldChar w:fldCharType="begin"/>
        </w:r>
        <w:r w:rsidR="00A8293C">
          <w:rPr>
            <w:noProof/>
            <w:webHidden/>
          </w:rPr>
          <w:instrText xml:space="preserve"> PAGEREF _Toc402794216 \h </w:instrText>
        </w:r>
        <w:r>
          <w:rPr>
            <w:noProof/>
            <w:webHidden/>
          </w:rPr>
        </w:r>
        <w:r>
          <w:rPr>
            <w:noProof/>
            <w:webHidden/>
          </w:rPr>
          <w:fldChar w:fldCharType="separate"/>
        </w:r>
        <w:r w:rsidR="00A8293C">
          <w:rPr>
            <w:noProof/>
            <w:webHidden/>
          </w:rPr>
          <w:t>62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17" w:history="1">
        <w:r w:rsidR="00A8293C" w:rsidRPr="00F011A0">
          <w:rPr>
            <w:rStyle w:val="Hyperlink"/>
            <w:noProof/>
          </w:rPr>
          <w:t>Command Refocus (WALRSS &amp; WALRSS A Cameras Only)</w:t>
        </w:r>
        <w:r w:rsidR="00A8293C">
          <w:rPr>
            <w:noProof/>
            <w:webHidden/>
          </w:rPr>
          <w:tab/>
        </w:r>
        <w:r>
          <w:rPr>
            <w:noProof/>
            <w:webHidden/>
          </w:rPr>
          <w:fldChar w:fldCharType="begin"/>
        </w:r>
        <w:r w:rsidR="00A8293C">
          <w:rPr>
            <w:noProof/>
            <w:webHidden/>
          </w:rPr>
          <w:instrText xml:space="preserve"> PAGEREF _Toc402794217 \h </w:instrText>
        </w:r>
        <w:r>
          <w:rPr>
            <w:noProof/>
            <w:webHidden/>
          </w:rPr>
        </w:r>
        <w:r>
          <w:rPr>
            <w:noProof/>
            <w:webHidden/>
          </w:rPr>
          <w:fldChar w:fldCharType="separate"/>
        </w:r>
        <w:r w:rsidR="00A8293C">
          <w:rPr>
            <w:noProof/>
            <w:webHidden/>
          </w:rPr>
          <w:t>63</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18" w:history="1">
        <w:r w:rsidR="00A8293C" w:rsidRPr="00F011A0">
          <w:rPr>
            <w:rStyle w:val="Hyperlink"/>
            <w:noProof/>
          </w:rPr>
          <w:t>Illuminator &amp; Laser Pointer Commands</w:t>
        </w:r>
        <w:r w:rsidR="00A8293C">
          <w:rPr>
            <w:noProof/>
            <w:webHidden/>
          </w:rPr>
          <w:tab/>
        </w:r>
        <w:r>
          <w:rPr>
            <w:noProof/>
            <w:webHidden/>
          </w:rPr>
          <w:fldChar w:fldCharType="begin"/>
        </w:r>
        <w:r w:rsidR="00A8293C">
          <w:rPr>
            <w:noProof/>
            <w:webHidden/>
          </w:rPr>
          <w:instrText xml:space="preserve"> PAGEREF _Toc402794218 \h </w:instrText>
        </w:r>
        <w:r>
          <w:rPr>
            <w:noProof/>
            <w:webHidden/>
          </w:rPr>
        </w:r>
        <w:r>
          <w:rPr>
            <w:noProof/>
            <w:webHidden/>
          </w:rPr>
          <w:fldChar w:fldCharType="separate"/>
        </w:r>
        <w:r w:rsidR="00A8293C">
          <w:rPr>
            <w:noProof/>
            <w:webHidden/>
          </w:rPr>
          <w:t>63</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19"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_Toc402794219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0" w:history="1">
        <w:r w:rsidR="00A8293C" w:rsidRPr="00F011A0">
          <w:rPr>
            <w:rStyle w:val="Hyperlink"/>
            <w:noProof/>
          </w:rPr>
          <w:t>Illuminator Busy Status</w:t>
        </w:r>
        <w:r w:rsidR="00A8293C">
          <w:rPr>
            <w:noProof/>
            <w:webHidden/>
          </w:rPr>
          <w:tab/>
        </w:r>
        <w:r>
          <w:rPr>
            <w:noProof/>
            <w:webHidden/>
          </w:rPr>
          <w:fldChar w:fldCharType="begin"/>
        </w:r>
        <w:r w:rsidR="00A8293C">
          <w:rPr>
            <w:noProof/>
            <w:webHidden/>
          </w:rPr>
          <w:instrText xml:space="preserve"> PAGEREF _Toc402794220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1" w:history="1">
        <w:r w:rsidR="00A8293C" w:rsidRPr="00F011A0">
          <w:rPr>
            <w:rStyle w:val="Hyperlink"/>
            <w:noProof/>
          </w:rPr>
          <w:t>Query Illuminator Zoom Position</w:t>
        </w:r>
        <w:r w:rsidR="00A8293C">
          <w:rPr>
            <w:noProof/>
            <w:webHidden/>
          </w:rPr>
          <w:tab/>
        </w:r>
        <w:r>
          <w:rPr>
            <w:noProof/>
            <w:webHidden/>
          </w:rPr>
          <w:fldChar w:fldCharType="begin"/>
        </w:r>
        <w:r w:rsidR="00A8293C">
          <w:rPr>
            <w:noProof/>
            <w:webHidden/>
          </w:rPr>
          <w:instrText xml:space="preserve"> PAGEREF _Toc402794221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2" w:history="1">
        <w:r w:rsidR="00A8293C" w:rsidRPr="00F011A0">
          <w:rPr>
            <w:rStyle w:val="Hyperlink"/>
            <w:noProof/>
          </w:rPr>
          <w:t>Query Laser Pointer Status</w:t>
        </w:r>
        <w:r w:rsidR="00A8293C">
          <w:rPr>
            <w:noProof/>
            <w:webHidden/>
          </w:rPr>
          <w:tab/>
        </w:r>
        <w:r>
          <w:rPr>
            <w:noProof/>
            <w:webHidden/>
          </w:rPr>
          <w:fldChar w:fldCharType="begin"/>
        </w:r>
        <w:r w:rsidR="00A8293C">
          <w:rPr>
            <w:noProof/>
            <w:webHidden/>
          </w:rPr>
          <w:instrText xml:space="preserve"> PAGEREF _Toc402794222 \h </w:instrText>
        </w:r>
        <w:r>
          <w:rPr>
            <w:noProof/>
            <w:webHidden/>
          </w:rPr>
        </w:r>
        <w:r>
          <w:rPr>
            <w:noProof/>
            <w:webHidden/>
          </w:rPr>
          <w:fldChar w:fldCharType="separate"/>
        </w:r>
        <w:r w:rsidR="00A8293C">
          <w:rPr>
            <w:noProof/>
            <w:webHidden/>
          </w:rPr>
          <w:t>64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23"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_Toc402794223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4" w:history="1">
        <w:r w:rsidR="00A8293C" w:rsidRPr="00F011A0">
          <w:rPr>
            <w:rStyle w:val="Hyperlink"/>
            <w:noProof/>
          </w:rPr>
          <w:t>Zoom Illuminator</w:t>
        </w:r>
        <w:r w:rsidR="00A8293C">
          <w:rPr>
            <w:noProof/>
            <w:webHidden/>
          </w:rPr>
          <w:tab/>
        </w:r>
        <w:r>
          <w:rPr>
            <w:noProof/>
            <w:webHidden/>
          </w:rPr>
          <w:fldChar w:fldCharType="begin"/>
        </w:r>
        <w:r w:rsidR="00A8293C">
          <w:rPr>
            <w:noProof/>
            <w:webHidden/>
          </w:rPr>
          <w:instrText xml:space="preserve"> PAGEREF _Toc402794224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5" w:history="1">
        <w:r w:rsidR="00A8293C" w:rsidRPr="00F011A0">
          <w:rPr>
            <w:rStyle w:val="Hyperlink"/>
            <w:noProof/>
          </w:rPr>
          <w:t>Illuminator Zoom Go To</w:t>
        </w:r>
        <w:r w:rsidR="00A8293C">
          <w:rPr>
            <w:noProof/>
            <w:webHidden/>
          </w:rPr>
          <w:tab/>
        </w:r>
        <w:r>
          <w:rPr>
            <w:noProof/>
            <w:webHidden/>
          </w:rPr>
          <w:fldChar w:fldCharType="begin"/>
        </w:r>
        <w:r w:rsidR="00A8293C">
          <w:rPr>
            <w:noProof/>
            <w:webHidden/>
          </w:rPr>
          <w:instrText xml:space="preserve"> PAGEREF _Toc402794225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6" w:history="1">
        <w:r w:rsidR="00A8293C" w:rsidRPr="00F011A0">
          <w:rPr>
            <w:rStyle w:val="Hyperlink"/>
            <w:noProof/>
          </w:rPr>
          <w:t>Turn Illuminator ON/OFF</w:t>
        </w:r>
        <w:r w:rsidR="00A8293C">
          <w:rPr>
            <w:noProof/>
            <w:webHidden/>
          </w:rPr>
          <w:tab/>
        </w:r>
        <w:r>
          <w:rPr>
            <w:noProof/>
            <w:webHidden/>
          </w:rPr>
          <w:fldChar w:fldCharType="begin"/>
        </w:r>
        <w:r w:rsidR="00A8293C">
          <w:rPr>
            <w:noProof/>
            <w:webHidden/>
          </w:rPr>
          <w:instrText xml:space="preserve"> PAGEREF _Toc402794226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27" w:history="1">
        <w:r w:rsidR="00A8293C" w:rsidRPr="00F011A0">
          <w:rPr>
            <w:rStyle w:val="Hyperlink"/>
            <w:noProof/>
          </w:rPr>
          <w:t>Turn Pointer ON/OFF-Pulse/Continuous Modes</w:t>
        </w:r>
        <w:r w:rsidR="00A8293C">
          <w:rPr>
            <w:noProof/>
            <w:webHidden/>
          </w:rPr>
          <w:tab/>
        </w:r>
        <w:r>
          <w:rPr>
            <w:noProof/>
            <w:webHidden/>
          </w:rPr>
          <w:fldChar w:fldCharType="begin"/>
        </w:r>
        <w:r w:rsidR="00A8293C">
          <w:rPr>
            <w:noProof/>
            <w:webHidden/>
          </w:rPr>
          <w:instrText xml:space="preserve"> PAGEREF _Toc402794227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28" w:history="1">
        <w:r w:rsidR="00A8293C" w:rsidRPr="00F011A0">
          <w:rPr>
            <w:rStyle w:val="Hyperlink"/>
            <w:noProof/>
          </w:rPr>
          <w:t>Range Finder Commands</w:t>
        </w:r>
        <w:r w:rsidR="00A8293C">
          <w:rPr>
            <w:noProof/>
            <w:webHidden/>
          </w:rPr>
          <w:tab/>
        </w:r>
        <w:r>
          <w:rPr>
            <w:noProof/>
            <w:webHidden/>
          </w:rPr>
          <w:fldChar w:fldCharType="begin"/>
        </w:r>
        <w:r w:rsidR="00A8293C">
          <w:rPr>
            <w:noProof/>
            <w:webHidden/>
          </w:rPr>
          <w:instrText xml:space="preserve"> PAGEREF _Toc402794228 \h </w:instrText>
        </w:r>
        <w:r>
          <w:rPr>
            <w:noProof/>
            <w:webHidden/>
          </w:rPr>
        </w:r>
        <w:r>
          <w:rPr>
            <w:noProof/>
            <w:webHidden/>
          </w:rPr>
          <w:fldChar w:fldCharType="separate"/>
        </w:r>
        <w:r w:rsidR="00A8293C">
          <w:rPr>
            <w:noProof/>
            <w:webHidden/>
          </w:rPr>
          <w:t>66</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29"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_Toc402794229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0" w:history="1">
        <w:r w:rsidR="00A8293C" w:rsidRPr="00F011A0">
          <w:rPr>
            <w:rStyle w:val="Hyperlink"/>
            <w:noProof/>
          </w:rPr>
          <w:t>Range Finder Status</w:t>
        </w:r>
        <w:r w:rsidR="00A8293C">
          <w:rPr>
            <w:noProof/>
            <w:webHidden/>
          </w:rPr>
          <w:tab/>
        </w:r>
        <w:r>
          <w:rPr>
            <w:noProof/>
            <w:webHidden/>
          </w:rPr>
          <w:fldChar w:fldCharType="begin"/>
        </w:r>
        <w:r w:rsidR="00A8293C">
          <w:rPr>
            <w:noProof/>
            <w:webHidden/>
          </w:rPr>
          <w:instrText xml:space="preserve"> PAGEREF _Toc402794230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1" w:history="1">
        <w:r w:rsidR="00A8293C" w:rsidRPr="00F011A0">
          <w:rPr>
            <w:rStyle w:val="Hyperlink"/>
            <w:noProof/>
          </w:rPr>
          <w:t>Range Finder BIT Status (L3 Laser Range Finder Only)</w:t>
        </w:r>
        <w:r w:rsidR="00A8293C">
          <w:rPr>
            <w:noProof/>
            <w:webHidden/>
          </w:rPr>
          <w:tab/>
        </w:r>
        <w:r>
          <w:rPr>
            <w:noProof/>
            <w:webHidden/>
          </w:rPr>
          <w:fldChar w:fldCharType="begin"/>
        </w:r>
        <w:r w:rsidR="00A8293C">
          <w:rPr>
            <w:noProof/>
            <w:webHidden/>
          </w:rPr>
          <w:instrText xml:space="preserve"> PAGEREF _Toc402794231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2" w:history="1">
        <w:r w:rsidR="00A8293C" w:rsidRPr="00F011A0">
          <w:rPr>
            <w:rStyle w:val="Hyperlink"/>
            <w:noProof/>
          </w:rPr>
          <w:t>Range Finder BIT Status (Zeis Range Finder Only)</w:t>
        </w:r>
        <w:r w:rsidR="00A8293C">
          <w:rPr>
            <w:noProof/>
            <w:webHidden/>
          </w:rPr>
          <w:tab/>
        </w:r>
        <w:r>
          <w:rPr>
            <w:noProof/>
            <w:webHidden/>
          </w:rPr>
          <w:fldChar w:fldCharType="begin"/>
        </w:r>
        <w:r w:rsidR="00A8293C">
          <w:rPr>
            <w:noProof/>
            <w:webHidden/>
          </w:rPr>
          <w:instrText xml:space="preserve"> PAGEREF _Toc402794232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3" w:history="1">
        <w:r w:rsidR="00A8293C" w:rsidRPr="00F011A0">
          <w:rPr>
            <w:rStyle w:val="Hyperlink"/>
            <w:noProof/>
          </w:rPr>
          <w:t>Query Range Finder for Range Data</w:t>
        </w:r>
        <w:r w:rsidR="00A8293C">
          <w:rPr>
            <w:noProof/>
            <w:webHidden/>
          </w:rPr>
          <w:tab/>
        </w:r>
        <w:r>
          <w:rPr>
            <w:noProof/>
            <w:webHidden/>
          </w:rPr>
          <w:fldChar w:fldCharType="begin"/>
        </w:r>
        <w:r w:rsidR="00A8293C">
          <w:rPr>
            <w:noProof/>
            <w:webHidden/>
          </w:rPr>
          <w:instrText xml:space="preserve"> PAGEREF _Toc402794233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4" w:history="1">
        <w:r w:rsidR="00A8293C" w:rsidRPr="00F011A0">
          <w:rPr>
            <w:rStyle w:val="Hyperlink"/>
            <w:noProof/>
          </w:rPr>
          <w:t>Query Range Finder Shots</w:t>
        </w:r>
        <w:r w:rsidR="00A8293C">
          <w:rPr>
            <w:noProof/>
            <w:webHidden/>
          </w:rPr>
          <w:tab/>
        </w:r>
        <w:r>
          <w:rPr>
            <w:noProof/>
            <w:webHidden/>
          </w:rPr>
          <w:fldChar w:fldCharType="begin"/>
        </w:r>
        <w:r w:rsidR="00A8293C">
          <w:rPr>
            <w:noProof/>
            <w:webHidden/>
          </w:rPr>
          <w:instrText xml:space="preserve"> PAGEREF _Toc402794234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5" w:history="1">
        <w:r w:rsidR="00A8293C" w:rsidRPr="00F011A0">
          <w:rPr>
            <w:rStyle w:val="Hyperlink"/>
            <w:noProof/>
          </w:rPr>
          <w:t>Query Range Finder for Serial Number</w:t>
        </w:r>
        <w:r w:rsidR="00A8293C">
          <w:rPr>
            <w:noProof/>
            <w:webHidden/>
          </w:rPr>
          <w:tab/>
        </w:r>
        <w:r>
          <w:rPr>
            <w:noProof/>
            <w:webHidden/>
          </w:rPr>
          <w:fldChar w:fldCharType="begin"/>
        </w:r>
        <w:r w:rsidR="00A8293C">
          <w:rPr>
            <w:noProof/>
            <w:webHidden/>
          </w:rPr>
          <w:instrText xml:space="preserve"> PAGEREF _Toc402794235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36"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_Toc402794236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7" w:history="1">
        <w:r w:rsidR="00A8293C" w:rsidRPr="00F011A0">
          <w:rPr>
            <w:rStyle w:val="Hyperlink"/>
            <w:noProof/>
          </w:rPr>
          <w:t>Start Range Measure Cycle (formerly Turn Range Finder ON/OFF)</w:t>
        </w:r>
        <w:r w:rsidR="00A8293C">
          <w:rPr>
            <w:noProof/>
            <w:webHidden/>
          </w:rPr>
          <w:tab/>
        </w:r>
        <w:r>
          <w:rPr>
            <w:noProof/>
            <w:webHidden/>
          </w:rPr>
          <w:fldChar w:fldCharType="begin"/>
        </w:r>
        <w:r w:rsidR="00A8293C">
          <w:rPr>
            <w:noProof/>
            <w:webHidden/>
          </w:rPr>
          <w:instrText xml:space="preserve"> PAGEREF _Toc402794237 \h </w:instrText>
        </w:r>
        <w:r>
          <w:rPr>
            <w:noProof/>
            <w:webHidden/>
          </w:rPr>
        </w:r>
        <w:r>
          <w:rPr>
            <w:noProof/>
            <w:webHidden/>
          </w:rPr>
          <w:fldChar w:fldCharType="separate"/>
        </w:r>
        <w:r w:rsidR="00A8293C">
          <w:rPr>
            <w:noProof/>
            <w:webHidden/>
          </w:rPr>
          <w:t>67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8" w:history="1">
        <w:r w:rsidR="00A8293C" w:rsidRPr="00F011A0">
          <w:rPr>
            <w:rStyle w:val="Hyperlink"/>
            <w:noProof/>
          </w:rPr>
          <w:t>Start Range Finder BIT (L3 Laser Range Finder only)</w:t>
        </w:r>
        <w:r w:rsidR="00A8293C">
          <w:rPr>
            <w:noProof/>
            <w:webHidden/>
          </w:rPr>
          <w:tab/>
        </w:r>
        <w:r>
          <w:rPr>
            <w:noProof/>
            <w:webHidden/>
          </w:rPr>
          <w:fldChar w:fldCharType="begin"/>
        </w:r>
        <w:r w:rsidR="00A8293C">
          <w:rPr>
            <w:noProof/>
            <w:webHidden/>
          </w:rPr>
          <w:instrText xml:space="preserve"> PAGEREF _Toc402794238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39" w:history="1">
        <w:r w:rsidR="00A8293C" w:rsidRPr="00F011A0">
          <w:rPr>
            <w:rStyle w:val="Hyperlink"/>
            <w:noProof/>
          </w:rPr>
          <w:t>Set Range Finder Test LED (Zeiss Laser Range Finder only)</w:t>
        </w:r>
        <w:r w:rsidR="00A8293C">
          <w:rPr>
            <w:noProof/>
            <w:webHidden/>
          </w:rPr>
          <w:tab/>
        </w:r>
        <w:r>
          <w:rPr>
            <w:noProof/>
            <w:webHidden/>
          </w:rPr>
          <w:fldChar w:fldCharType="begin"/>
        </w:r>
        <w:r w:rsidR="00A8293C">
          <w:rPr>
            <w:noProof/>
            <w:webHidden/>
          </w:rPr>
          <w:instrText xml:space="preserve"> PAGEREF _Toc402794239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40" w:history="1">
        <w:r w:rsidR="00A8293C" w:rsidRPr="00F011A0">
          <w:rPr>
            <w:rStyle w:val="Hyperlink"/>
            <w:noProof/>
          </w:rPr>
          <w:t>GPS Commands</w:t>
        </w:r>
        <w:r w:rsidR="00A8293C">
          <w:rPr>
            <w:noProof/>
            <w:webHidden/>
          </w:rPr>
          <w:tab/>
        </w:r>
        <w:r>
          <w:rPr>
            <w:noProof/>
            <w:webHidden/>
          </w:rPr>
          <w:fldChar w:fldCharType="begin"/>
        </w:r>
        <w:r w:rsidR="00A8293C">
          <w:rPr>
            <w:noProof/>
            <w:webHidden/>
          </w:rPr>
          <w:instrText xml:space="preserve"> PAGEREF _Toc402794240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41" w:history="1">
        <w:r w:rsidR="00A8293C" w:rsidRPr="00F011A0">
          <w:rPr>
            <w:rStyle w:val="Hyperlink"/>
            <w:noProof/>
          </w:rPr>
          <w:t>GPS Mode</w:t>
        </w:r>
        <w:r w:rsidR="00A8293C">
          <w:rPr>
            <w:noProof/>
            <w:webHidden/>
          </w:rPr>
          <w:tab/>
        </w:r>
        <w:r>
          <w:rPr>
            <w:noProof/>
            <w:webHidden/>
          </w:rPr>
          <w:fldChar w:fldCharType="begin"/>
        </w:r>
        <w:r w:rsidR="00A8293C">
          <w:rPr>
            <w:noProof/>
            <w:webHidden/>
          </w:rPr>
          <w:instrText xml:space="preserve"> PAGEREF _Toc402794241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42" w:history="1">
        <w:r w:rsidR="00A8293C" w:rsidRPr="00F011A0">
          <w:rPr>
            <w:rStyle w:val="Hyperlink"/>
            <w:noProof/>
          </w:rPr>
          <w:t>GPS Query</w:t>
        </w:r>
        <w:r w:rsidR="00A8293C">
          <w:rPr>
            <w:noProof/>
            <w:webHidden/>
          </w:rPr>
          <w:tab/>
        </w:r>
        <w:r>
          <w:rPr>
            <w:noProof/>
            <w:webHidden/>
          </w:rPr>
          <w:fldChar w:fldCharType="begin"/>
        </w:r>
        <w:r w:rsidR="00A8293C">
          <w:rPr>
            <w:noProof/>
            <w:webHidden/>
          </w:rPr>
          <w:instrText xml:space="preserve"> PAGEREF _Toc402794242 \h </w:instrText>
        </w:r>
        <w:r>
          <w:rPr>
            <w:noProof/>
            <w:webHidden/>
          </w:rPr>
        </w:r>
        <w:r>
          <w:rPr>
            <w:noProof/>
            <w:webHidden/>
          </w:rPr>
          <w:fldChar w:fldCharType="separate"/>
        </w:r>
        <w:r w:rsidR="00A8293C">
          <w:rPr>
            <w:noProof/>
            <w:webHidden/>
          </w:rPr>
          <w:t>68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43" w:history="1">
        <w:r w:rsidR="00A8293C" w:rsidRPr="00F011A0">
          <w:rPr>
            <w:rStyle w:val="Hyperlink"/>
            <w:noProof/>
          </w:rPr>
          <w:t>Attitude Query</w:t>
        </w:r>
        <w:r w:rsidR="00A8293C">
          <w:rPr>
            <w:noProof/>
            <w:webHidden/>
          </w:rPr>
          <w:tab/>
        </w:r>
        <w:r>
          <w:rPr>
            <w:noProof/>
            <w:webHidden/>
          </w:rPr>
          <w:fldChar w:fldCharType="begin"/>
        </w:r>
        <w:r w:rsidR="00A8293C">
          <w:rPr>
            <w:noProof/>
            <w:webHidden/>
          </w:rPr>
          <w:instrText xml:space="preserve"> PAGEREF _Toc402794243 \h </w:instrText>
        </w:r>
        <w:r>
          <w:rPr>
            <w:noProof/>
            <w:webHidden/>
          </w:rPr>
        </w:r>
        <w:r>
          <w:rPr>
            <w:noProof/>
            <w:webHidden/>
          </w:rPr>
          <w:fldChar w:fldCharType="separate"/>
        </w:r>
        <w:r w:rsidR="00A8293C">
          <w:rPr>
            <w:noProof/>
            <w:webHidden/>
          </w:rPr>
          <w:t>69</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44" w:history="1">
        <w:r w:rsidR="00A8293C" w:rsidRPr="00F011A0">
          <w:rPr>
            <w:rStyle w:val="Hyperlink"/>
            <w:noProof/>
          </w:rPr>
          <w:t>Wiper Commands</w:t>
        </w:r>
        <w:r w:rsidR="00A8293C">
          <w:rPr>
            <w:noProof/>
            <w:webHidden/>
          </w:rPr>
          <w:tab/>
        </w:r>
        <w:r>
          <w:rPr>
            <w:noProof/>
            <w:webHidden/>
          </w:rPr>
          <w:fldChar w:fldCharType="begin"/>
        </w:r>
        <w:r w:rsidR="00A8293C">
          <w:rPr>
            <w:noProof/>
            <w:webHidden/>
          </w:rPr>
          <w:instrText xml:space="preserve"> PAGEREF _Toc402794244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45" w:history="1">
        <w:r w:rsidR="00A8293C" w:rsidRPr="00F011A0">
          <w:rPr>
            <w:rStyle w:val="Hyperlink"/>
            <w:noProof/>
          </w:rPr>
          <w:t>Wiper Control</w:t>
        </w:r>
        <w:r w:rsidR="00A8293C">
          <w:rPr>
            <w:noProof/>
            <w:webHidden/>
          </w:rPr>
          <w:tab/>
        </w:r>
        <w:r>
          <w:rPr>
            <w:noProof/>
            <w:webHidden/>
          </w:rPr>
          <w:fldChar w:fldCharType="begin"/>
        </w:r>
        <w:r w:rsidR="00A8293C">
          <w:rPr>
            <w:noProof/>
            <w:webHidden/>
          </w:rPr>
          <w:instrText xml:space="preserve"> PAGEREF _Toc402794245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46" w:history="1">
        <w:r w:rsidR="00A8293C" w:rsidRPr="00F011A0">
          <w:rPr>
            <w:rStyle w:val="Hyperlink"/>
            <w:noProof/>
          </w:rPr>
          <w:t>Night Sun Control</w:t>
        </w:r>
        <w:r w:rsidR="00A8293C">
          <w:rPr>
            <w:noProof/>
            <w:webHidden/>
          </w:rPr>
          <w:tab/>
        </w:r>
        <w:r>
          <w:rPr>
            <w:noProof/>
            <w:webHidden/>
          </w:rPr>
          <w:fldChar w:fldCharType="begin"/>
        </w:r>
        <w:r w:rsidR="00A8293C">
          <w:rPr>
            <w:noProof/>
            <w:webHidden/>
          </w:rPr>
          <w:instrText xml:space="preserve"> PAGEREF _Toc402794246 \h </w:instrText>
        </w:r>
        <w:r>
          <w:rPr>
            <w:noProof/>
            <w:webHidden/>
          </w:rPr>
        </w:r>
        <w:r>
          <w:rPr>
            <w:noProof/>
            <w:webHidden/>
          </w:rPr>
          <w:fldChar w:fldCharType="separate"/>
        </w:r>
        <w:r w:rsidR="00A8293C">
          <w:rPr>
            <w:noProof/>
            <w:webHidden/>
          </w:rPr>
          <w:t>70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47" w:history="1">
        <w:r w:rsidR="00A8293C" w:rsidRPr="00F011A0">
          <w:rPr>
            <w:rStyle w:val="Hyperlink"/>
            <w:noProof/>
          </w:rPr>
          <w:t>SWIR Lens Zoom Control</w:t>
        </w:r>
        <w:r w:rsidR="00A8293C">
          <w:rPr>
            <w:noProof/>
            <w:webHidden/>
          </w:rPr>
          <w:tab/>
        </w:r>
        <w:r>
          <w:rPr>
            <w:noProof/>
            <w:webHidden/>
          </w:rPr>
          <w:fldChar w:fldCharType="begin"/>
        </w:r>
        <w:r w:rsidR="00A8293C">
          <w:rPr>
            <w:noProof/>
            <w:webHidden/>
          </w:rPr>
          <w:instrText xml:space="preserve"> PAGEREF _Toc402794247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48" w:history="1">
        <w:r w:rsidR="00A8293C" w:rsidRPr="00F011A0">
          <w:rPr>
            <w:rStyle w:val="Hyperlink"/>
            <w:noProof/>
          </w:rPr>
          <w:t>Video Tracker</w:t>
        </w:r>
        <w:r w:rsidR="00A8293C">
          <w:rPr>
            <w:noProof/>
            <w:webHidden/>
          </w:rPr>
          <w:tab/>
        </w:r>
        <w:r>
          <w:rPr>
            <w:noProof/>
            <w:webHidden/>
          </w:rPr>
          <w:fldChar w:fldCharType="begin"/>
        </w:r>
        <w:r w:rsidR="00A8293C">
          <w:rPr>
            <w:noProof/>
            <w:webHidden/>
          </w:rPr>
          <w:instrText xml:space="preserve"> PAGEREF _Toc402794248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49" w:history="1">
        <w:r w:rsidR="00A8293C" w:rsidRPr="00F011A0">
          <w:rPr>
            <w:rStyle w:val="Hyperlink"/>
            <w:noProof/>
          </w:rPr>
          <w:t>Commands</w:t>
        </w:r>
        <w:r w:rsidR="00A8293C">
          <w:rPr>
            <w:noProof/>
            <w:webHidden/>
          </w:rPr>
          <w:tab/>
        </w:r>
        <w:r>
          <w:rPr>
            <w:noProof/>
            <w:webHidden/>
          </w:rPr>
          <w:fldChar w:fldCharType="begin"/>
        </w:r>
        <w:r w:rsidR="00A8293C">
          <w:rPr>
            <w:noProof/>
            <w:webHidden/>
          </w:rPr>
          <w:instrText xml:space="preserve"> PAGEREF _Toc402794249 \h </w:instrText>
        </w:r>
        <w:r>
          <w:rPr>
            <w:noProof/>
            <w:webHidden/>
          </w:rPr>
        </w:r>
        <w:r>
          <w:rPr>
            <w:noProof/>
            <w:webHidden/>
          </w:rPr>
          <w:fldChar w:fldCharType="separate"/>
        </w:r>
        <w:r w:rsidR="00A8293C">
          <w:rPr>
            <w:noProof/>
            <w:webHidden/>
          </w:rPr>
          <w:t>71</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50" w:history="1">
        <w:r w:rsidR="00A8293C" w:rsidRPr="00F011A0">
          <w:rPr>
            <w:rStyle w:val="Hyperlink"/>
            <w:noProof/>
          </w:rPr>
          <w:t>Tracker Status Responses</w:t>
        </w:r>
        <w:r w:rsidR="00A8293C">
          <w:rPr>
            <w:noProof/>
            <w:webHidden/>
          </w:rPr>
          <w:tab/>
        </w:r>
        <w:r>
          <w:rPr>
            <w:noProof/>
            <w:webHidden/>
          </w:rPr>
          <w:fldChar w:fldCharType="begin"/>
        </w:r>
        <w:r w:rsidR="00A8293C">
          <w:rPr>
            <w:noProof/>
            <w:webHidden/>
          </w:rPr>
          <w:instrText xml:space="preserve"> PAGEREF _Toc402794250 \h </w:instrText>
        </w:r>
        <w:r>
          <w:rPr>
            <w:noProof/>
            <w:webHidden/>
          </w:rPr>
        </w:r>
        <w:r>
          <w:rPr>
            <w:noProof/>
            <w:webHidden/>
          </w:rPr>
          <w:fldChar w:fldCharType="separate"/>
        </w:r>
        <w:r w:rsidR="00A8293C">
          <w:rPr>
            <w:noProof/>
            <w:webHidden/>
          </w:rPr>
          <w:t>73</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51" w:history="1">
        <w:r w:rsidR="00A8293C" w:rsidRPr="00F011A0">
          <w:rPr>
            <w:rStyle w:val="Hyperlink"/>
            <w:noProof/>
          </w:rPr>
          <w:t>Imagize Video Processor</w:t>
        </w:r>
        <w:r w:rsidR="00A8293C">
          <w:rPr>
            <w:noProof/>
            <w:webHidden/>
          </w:rPr>
          <w:tab/>
        </w:r>
        <w:r>
          <w:rPr>
            <w:noProof/>
            <w:webHidden/>
          </w:rPr>
          <w:fldChar w:fldCharType="begin"/>
        </w:r>
        <w:r w:rsidR="00A8293C">
          <w:rPr>
            <w:noProof/>
            <w:webHidden/>
          </w:rPr>
          <w:instrText xml:space="preserve"> PAGEREF _Toc402794251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52" w:history="1">
        <w:r w:rsidR="00A8293C" w:rsidRPr="00F011A0">
          <w:rPr>
            <w:rStyle w:val="Hyperlink"/>
            <w:noProof/>
          </w:rPr>
          <w:t>Queries</w:t>
        </w:r>
        <w:r w:rsidR="00A8293C">
          <w:rPr>
            <w:noProof/>
            <w:webHidden/>
          </w:rPr>
          <w:tab/>
        </w:r>
        <w:r>
          <w:rPr>
            <w:noProof/>
            <w:webHidden/>
          </w:rPr>
          <w:fldChar w:fldCharType="begin"/>
        </w:r>
        <w:r w:rsidR="00A8293C">
          <w:rPr>
            <w:noProof/>
            <w:webHidden/>
          </w:rPr>
          <w:instrText xml:space="preserve"> PAGEREF _Toc402794252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53" w:history="1">
        <w:r w:rsidR="00A8293C" w:rsidRPr="00F011A0">
          <w:rPr>
            <w:rStyle w:val="Hyperlink"/>
            <w:noProof/>
          </w:rPr>
          <w:t>Visible Channel Visualization State</w:t>
        </w:r>
        <w:r w:rsidR="00A8293C">
          <w:rPr>
            <w:noProof/>
            <w:webHidden/>
          </w:rPr>
          <w:tab/>
        </w:r>
        <w:r>
          <w:rPr>
            <w:noProof/>
            <w:webHidden/>
          </w:rPr>
          <w:fldChar w:fldCharType="begin"/>
        </w:r>
        <w:r w:rsidR="00A8293C">
          <w:rPr>
            <w:noProof/>
            <w:webHidden/>
          </w:rPr>
          <w:instrText xml:space="preserve"> PAGEREF _Toc402794253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54" w:history="1">
        <w:r w:rsidR="00A8293C" w:rsidRPr="00F011A0">
          <w:rPr>
            <w:rStyle w:val="Hyperlink"/>
            <w:noProof/>
          </w:rPr>
          <w:t>IR Channel Visualization State</w:t>
        </w:r>
        <w:r w:rsidR="00A8293C">
          <w:rPr>
            <w:noProof/>
            <w:webHidden/>
          </w:rPr>
          <w:tab/>
        </w:r>
        <w:r>
          <w:rPr>
            <w:noProof/>
            <w:webHidden/>
          </w:rPr>
          <w:fldChar w:fldCharType="begin"/>
        </w:r>
        <w:r w:rsidR="00A8293C">
          <w:rPr>
            <w:noProof/>
            <w:webHidden/>
          </w:rPr>
          <w:instrText xml:space="preserve"> PAGEREF _Toc402794254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55" w:history="1">
        <w:r w:rsidR="00A8293C" w:rsidRPr="00F011A0">
          <w:rPr>
            <w:rStyle w:val="Hyperlink"/>
            <w:noProof/>
          </w:rPr>
          <w:t>Visible Channel Motion Measurement</w:t>
        </w:r>
        <w:r w:rsidR="00A8293C">
          <w:rPr>
            <w:noProof/>
            <w:webHidden/>
          </w:rPr>
          <w:tab/>
        </w:r>
        <w:r>
          <w:rPr>
            <w:noProof/>
            <w:webHidden/>
          </w:rPr>
          <w:fldChar w:fldCharType="begin"/>
        </w:r>
        <w:r w:rsidR="00A8293C">
          <w:rPr>
            <w:noProof/>
            <w:webHidden/>
          </w:rPr>
          <w:instrText xml:space="preserve"> PAGEREF _Toc402794255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56" w:history="1">
        <w:r w:rsidR="00A8293C" w:rsidRPr="00F011A0">
          <w:rPr>
            <w:rStyle w:val="Hyperlink"/>
            <w:noProof/>
          </w:rPr>
          <w:t>IR Channel Motion Measurement</w:t>
        </w:r>
        <w:r w:rsidR="00A8293C">
          <w:rPr>
            <w:noProof/>
            <w:webHidden/>
          </w:rPr>
          <w:tab/>
        </w:r>
        <w:r>
          <w:rPr>
            <w:noProof/>
            <w:webHidden/>
          </w:rPr>
          <w:fldChar w:fldCharType="begin"/>
        </w:r>
        <w:r w:rsidR="00A8293C">
          <w:rPr>
            <w:noProof/>
            <w:webHidden/>
          </w:rPr>
          <w:instrText xml:space="preserve"> PAGEREF _Toc402794256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57" w:history="1">
        <w:r w:rsidR="00A8293C" w:rsidRPr="00F011A0">
          <w:rPr>
            <w:rStyle w:val="Hyperlink"/>
            <w:noProof/>
          </w:rPr>
          <w:t>Controls</w:t>
        </w:r>
        <w:r w:rsidR="00A8293C">
          <w:rPr>
            <w:noProof/>
            <w:webHidden/>
          </w:rPr>
          <w:tab/>
        </w:r>
        <w:r>
          <w:rPr>
            <w:noProof/>
            <w:webHidden/>
          </w:rPr>
          <w:fldChar w:fldCharType="begin"/>
        </w:r>
        <w:r w:rsidR="00A8293C">
          <w:rPr>
            <w:noProof/>
            <w:webHidden/>
          </w:rPr>
          <w:instrText xml:space="preserve"> PAGEREF _Toc402794257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58" w:history="1">
        <w:r w:rsidR="00A8293C" w:rsidRPr="00F011A0">
          <w:rPr>
            <w:rStyle w:val="Hyperlink"/>
            <w:noProof/>
          </w:rPr>
          <w:t>Set Visualization</w:t>
        </w:r>
        <w:r w:rsidR="00A8293C">
          <w:rPr>
            <w:noProof/>
            <w:webHidden/>
          </w:rPr>
          <w:tab/>
        </w:r>
        <w:r>
          <w:rPr>
            <w:noProof/>
            <w:webHidden/>
          </w:rPr>
          <w:fldChar w:fldCharType="begin"/>
        </w:r>
        <w:r w:rsidR="00A8293C">
          <w:rPr>
            <w:noProof/>
            <w:webHidden/>
          </w:rPr>
          <w:instrText xml:space="preserve"> PAGEREF _Toc402794258 \h </w:instrText>
        </w:r>
        <w:r>
          <w:rPr>
            <w:noProof/>
            <w:webHidden/>
          </w:rPr>
        </w:r>
        <w:r>
          <w:rPr>
            <w:noProof/>
            <w:webHidden/>
          </w:rPr>
          <w:fldChar w:fldCharType="separate"/>
        </w:r>
        <w:r w:rsidR="00A8293C">
          <w:rPr>
            <w:noProof/>
            <w:webHidden/>
          </w:rPr>
          <w:t>75</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59" w:history="1">
        <w:r w:rsidR="00A8293C" w:rsidRPr="00F011A0">
          <w:rPr>
            <w:rStyle w:val="Hyperlink"/>
            <w:noProof/>
          </w:rPr>
          <w:t>Load New Firmware</w:t>
        </w:r>
        <w:r w:rsidR="00A8293C">
          <w:rPr>
            <w:noProof/>
            <w:webHidden/>
          </w:rPr>
          <w:tab/>
        </w:r>
        <w:r>
          <w:rPr>
            <w:noProof/>
            <w:webHidden/>
          </w:rPr>
          <w:fldChar w:fldCharType="begin"/>
        </w:r>
        <w:r w:rsidR="00A8293C">
          <w:rPr>
            <w:noProof/>
            <w:webHidden/>
          </w:rPr>
          <w:instrText xml:space="preserve"> PAGEREF _Toc402794259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0" w:history="1">
        <w:r w:rsidR="00A8293C" w:rsidRPr="00F011A0">
          <w:rPr>
            <w:rStyle w:val="Hyperlink"/>
            <w:noProof/>
          </w:rPr>
          <w:t>Unlock/Relock command</w:t>
        </w:r>
        <w:r w:rsidR="00A8293C">
          <w:rPr>
            <w:noProof/>
            <w:webHidden/>
          </w:rPr>
          <w:tab/>
        </w:r>
        <w:r>
          <w:rPr>
            <w:noProof/>
            <w:webHidden/>
          </w:rPr>
          <w:fldChar w:fldCharType="begin"/>
        </w:r>
        <w:r w:rsidR="00A8293C">
          <w:rPr>
            <w:noProof/>
            <w:webHidden/>
          </w:rPr>
          <w:instrText xml:space="preserve"> PAGEREF _Toc402794260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1" w:history="1">
        <w:r w:rsidR="00A8293C" w:rsidRPr="00F011A0">
          <w:rPr>
            <w:rStyle w:val="Hyperlink"/>
            <w:noProof/>
          </w:rPr>
          <w:t>Upload Command</w:t>
        </w:r>
        <w:r w:rsidR="00A8293C">
          <w:rPr>
            <w:noProof/>
            <w:webHidden/>
          </w:rPr>
          <w:tab/>
        </w:r>
        <w:r>
          <w:rPr>
            <w:noProof/>
            <w:webHidden/>
          </w:rPr>
          <w:fldChar w:fldCharType="begin"/>
        </w:r>
        <w:r w:rsidR="00A8293C">
          <w:rPr>
            <w:noProof/>
            <w:webHidden/>
          </w:rPr>
          <w:instrText xml:space="preserve"> PAGEREF _Toc402794261 \h </w:instrText>
        </w:r>
        <w:r>
          <w:rPr>
            <w:noProof/>
            <w:webHidden/>
          </w:rPr>
        </w:r>
        <w:r>
          <w:rPr>
            <w:noProof/>
            <w:webHidden/>
          </w:rPr>
          <w:fldChar w:fldCharType="separate"/>
        </w:r>
        <w:r w:rsidR="00A8293C">
          <w:rPr>
            <w:noProof/>
            <w:webHidden/>
          </w:rPr>
          <w:t>76</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62" w:history="1">
        <w:r w:rsidR="00A8293C" w:rsidRPr="00F011A0">
          <w:rPr>
            <w:rStyle w:val="Hyperlink"/>
            <w:noProof/>
          </w:rPr>
          <w:t>Change IP Address</w:t>
        </w:r>
        <w:r w:rsidR="00A8293C">
          <w:rPr>
            <w:noProof/>
            <w:webHidden/>
          </w:rPr>
          <w:tab/>
        </w:r>
        <w:r>
          <w:rPr>
            <w:noProof/>
            <w:webHidden/>
          </w:rPr>
          <w:fldChar w:fldCharType="begin"/>
        </w:r>
        <w:r w:rsidR="00A8293C">
          <w:rPr>
            <w:noProof/>
            <w:webHidden/>
          </w:rPr>
          <w:instrText xml:space="preserve"> PAGEREF _Toc402794262 \h </w:instrText>
        </w:r>
        <w:r>
          <w:rPr>
            <w:noProof/>
            <w:webHidden/>
          </w:rPr>
        </w:r>
        <w:r>
          <w:rPr>
            <w:noProof/>
            <w:webHidden/>
          </w:rPr>
          <w:fldChar w:fldCharType="separate"/>
        </w:r>
        <w:r w:rsidR="00A8293C">
          <w:rPr>
            <w:noProof/>
            <w:webHidden/>
          </w:rPr>
          <w:t>77</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3" w:history="1">
        <w:r w:rsidR="00A8293C" w:rsidRPr="00F011A0">
          <w:rPr>
            <w:rStyle w:val="Hyperlink"/>
            <w:noProof/>
          </w:rPr>
          <w:t>Recovery Procedure</w:t>
        </w:r>
        <w:r w:rsidR="00A8293C">
          <w:rPr>
            <w:noProof/>
            <w:webHidden/>
          </w:rPr>
          <w:tab/>
        </w:r>
        <w:r>
          <w:rPr>
            <w:noProof/>
            <w:webHidden/>
          </w:rPr>
          <w:fldChar w:fldCharType="begin"/>
        </w:r>
        <w:r w:rsidR="00A8293C">
          <w:rPr>
            <w:noProof/>
            <w:webHidden/>
          </w:rPr>
          <w:instrText xml:space="preserve"> PAGEREF _Toc402794263 \h </w:instrText>
        </w:r>
        <w:r>
          <w:rPr>
            <w:noProof/>
            <w:webHidden/>
          </w:rPr>
        </w:r>
        <w:r>
          <w:rPr>
            <w:noProof/>
            <w:webHidden/>
          </w:rPr>
          <w:fldChar w:fldCharType="separate"/>
        </w:r>
        <w:r w:rsidR="00A8293C">
          <w:rPr>
            <w:noProof/>
            <w:webHidden/>
          </w:rPr>
          <w:t>77</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64" w:history="1">
        <w:r w:rsidR="00A8293C" w:rsidRPr="00F011A0">
          <w:rPr>
            <w:rStyle w:val="Hyperlink"/>
            <w:noProof/>
          </w:rPr>
          <w:t>TCP/IP Server Behavior</w:t>
        </w:r>
        <w:r w:rsidR="00A8293C">
          <w:rPr>
            <w:noProof/>
            <w:webHidden/>
          </w:rPr>
          <w:tab/>
        </w:r>
        <w:r>
          <w:rPr>
            <w:noProof/>
            <w:webHidden/>
          </w:rPr>
          <w:fldChar w:fldCharType="begin"/>
        </w:r>
        <w:r w:rsidR="00A8293C">
          <w:rPr>
            <w:noProof/>
            <w:webHidden/>
          </w:rPr>
          <w:instrText xml:space="preserve"> PAGEREF _Toc402794264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5" w:history="1">
        <w:r w:rsidR="00A8293C" w:rsidRPr="00F011A0">
          <w:rPr>
            <w:rStyle w:val="Hyperlink"/>
            <w:noProof/>
          </w:rPr>
          <w:t>Loss of link behavior</w:t>
        </w:r>
        <w:r w:rsidR="00A8293C">
          <w:rPr>
            <w:noProof/>
            <w:webHidden/>
          </w:rPr>
          <w:tab/>
        </w:r>
        <w:r>
          <w:rPr>
            <w:noProof/>
            <w:webHidden/>
          </w:rPr>
          <w:fldChar w:fldCharType="begin"/>
        </w:r>
        <w:r w:rsidR="00A8293C">
          <w:rPr>
            <w:noProof/>
            <w:webHidden/>
          </w:rPr>
          <w:instrText xml:space="preserve"> PAGEREF _Toc402794265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6" w:history="1">
        <w:r w:rsidR="00A8293C" w:rsidRPr="00F011A0">
          <w:rPr>
            <w:rStyle w:val="Hyperlink"/>
            <w:noProof/>
          </w:rPr>
          <w:t>IP Keep Alive</w:t>
        </w:r>
        <w:r w:rsidR="00A8293C">
          <w:rPr>
            <w:noProof/>
            <w:webHidden/>
          </w:rPr>
          <w:tab/>
        </w:r>
        <w:r>
          <w:rPr>
            <w:noProof/>
            <w:webHidden/>
          </w:rPr>
          <w:fldChar w:fldCharType="begin"/>
        </w:r>
        <w:r w:rsidR="00A8293C">
          <w:rPr>
            <w:noProof/>
            <w:webHidden/>
          </w:rPr>
          <w:instrText xml:space="preserve"> PAGEREF _Toc402794266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67" w:history="1">
        <w:r w:rsidR="00A8293C" w:rsidRPr="00F011A0">
          <w:rPr>
            <w:rStyle w:val="Hyperlink"/>
            <w:noProof/>
          </w:rPr>
          <w:t>Multi-client Capability</w:t>
        </w:r>
        <w:r w:rsidR="00A8293C">
          <w:rPr>
            <w:noProof/>
            <w:webHidden/>
          </w:rPr>
          <w:tab/>
        </w:r>
        <w:r>
          <w:rPr>
            <w:noProof/>
            <w:webHidden/>
          </w:rPr>
          <w:fldChar w:fldCharType="begin"/>
        </w:r>
        <w:r w:rsidR="00A8293C">
          <w:rPr>
            <w:noProof/>
            <w:webHidden/>
          </w:rPr>
          <w:instrText xml:space="preserve"> PAGEREF _Toc402794267 \h </w:instrText>
        </w:r>
        <w:r>
          <w:rPr>
            <w:noProof/>
            <w:webHidden/>
          </w:rPr>
        </w:r>
        <w:r>
          <w:rPr>
            <w:noProof/>
            <w:webHidden/>
          </w:rPr>
          <w:fldChar w:fldCharType="separate"/>
        </w:r>
        <w:r w:rsidR="00A8293C">
          <w:rPr>
            <w:noProof/>
            <w:webHidden/>
          </w:rPr>
          <w:t>78</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68" w:history="1">
        <w:r w:rsidR="00A8293C" w:rsidRPr="00F011A0">
          <w:rPr>
            <w:rStyle w:val="Hyperlink"/>
            <w:noProof/>
          </w:rPr>
          <w:t>Other commands in the ITS standard GUI not used by the controller</w:t>
        </w:r>
        <w:r w:rsidR="00A8293C">
          <w:rPr>
            <w:noProof/>
            <w:webHidden/>
          </w:rPr>
          <w:tab/>
        </w:r>
        <w:r>
          <w:rPr>
            <w:noProof/>
            <w:webHidden/>
          </w:rPr>
          <w:fldChar w:fldCharType="begin"/>
        </w:r>
        <w:r w:rsidR="00A8293C">
          <w:rPr>
            <w:noProof/>
            <w:webHidden/>
          </w:rPr>
          <w:instrText xml:space="preserve"> PAGEREF _Toc402794268 \h </w:instrText>
        </w:r>
        <w:r>
          <w:rPr>
            <w:noProof/>
            <w:webHidden/>
          </w:rPr>
        </w:r>
        <w:r>
          <w:rPr>
            <w:noProof/>
            <w:webHidden/>
          </w:rPr>
          <w:fldChar w:fldCharType="separate"/>
        </w:r>
        <w:r w:rsidR="00A8293C">
          <w:rPr>
            <w:noProof/>
            <w:webHidden/>
          </w:rPr>
          <w:t>79</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69" w:history="1">
        <w:r w:rsidR="00A8293C" w:rsidRPr="00F011A0">
          <w:rPr>
            <w:rStyle w:val="Hyperlink"/>
            <w:noProof/>
          </w:rPr>
          <w:t>Appendix A</w:t>
        </w:r>
        <w:r w:rsidR="00A8293C">
          <w:rPr>
            <w:noProof/>
            <w:webHidden/>
          </w:rPr>
          <w:tab/>
        </w:r>
        <w:r>
          <w:rPr>
            <w:noProof/>
            <w:webHidden/>
          </w:rPr>
          <w:fldChar w:fldCharType="begin"/>
        </w:r>
        <w:r w:rsidR="00A8293C">
          <w:rPr>
            <w:noProof/>
            <w:webHidden/>
          </w:rPr>
          <w:instrText xml:space="preserve"> PAGEREF _Toc402794269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70" w:history="1">
        <w:r w:rsidR="00A8293C" w:rsidRPr="00F011A0">
          <w:rPr>
            <w:rStyle w:val="Hyperlink"/>
            <w:noProof/>
          </w:rPr>
          <w:t>Manifest Types</w:t>
        </w:r>
        <w:r w:rsidR="00A8293C">
          <w:rPr>
            <w:noProof/>
            <w:webHidden/>
          </w:rPr>
          <w:tab/>
        </w:r>
        <w:r>
          <w:rPr>
            <w:noProof/>
            <w:webHidden/>
          </w:rPr>
          <w:fldChar w:fldCharType="begin"/>
        </w:r>
        <w:r w:rsidR="00A8293C">
          <w:rPr>
            <w:noProof/>
            <w:webHidden/>
          </w:rPr>
          <w:instrText xml:space="preserve"> PAGEREF _Toc402794270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1" w:history="1">
        <w:r w:rsidR="00A8293C" w:rsidRPr="00F011A0">
          <w:rPr>
            <w:rStyle w:val="Hyperlink"/>
            <w:noProof/>
          </w:rPr>
          <w:t>Cameras</w:t>
        </w:r>
        <w:r w:rsidR="00A8293C">
          <w:rPr>
            <w:noProof/>
            <w:webHidden/>
          </w:rPr>
          <w:tab/>
        </w:r>
        <w:r>
          <w:rPr>
            <w:noProof/>
            <w:webHidden/>
          </w:rPr>
          <w:fldChar w:fldCharType="begin"/>
        </w:r>
        <w:r w:rsidR="00A8293C">
          <w:rPr>
            <w:noProof/>
            <w:webHidden/>
          </w:rPr>
          <w:instrText xml:space="preserve"> PAGEREF _Toc402794271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2" w:history="1">
        <w:r w:rsidR="00A8293C" w:rsidRPr="00F011A0">
          <w:rPr>
            <w:rStyle w:val="Hyperlink"/>
            <w:noProof/>
          </w:rPr>
          <w:t>External Lenses</w:t>
        </w:r>
        <w:r w:rsidR="00A8293C">
          <w:rPr>
            <w:noProof/>
            <w:webHidden/>
          </w:rPr>
          <w:tab/>
        </w:r>
        <w:r>
          <w:rPr>
            <w:noProof/>
            <w:webHidden/>
          </w:rPr>
          <w:fldChar w:fldCharType="begin"/>
        </w:r>
        <w:r w:rsidR="00A8293C">
          <w:rPr>
            <w:noProof/>
            <w:webHidden/>
          </w:rPr>
          <w:instrText xml:space="preserve"> PAGEREF _Toc402794272 \h </w:instrText>
        </w:r>
        <w:r>
          <w:rPr>
            <w:noProof/>
            <w:webHidden/>
          </w:rPr>
        </w:r>
        <w:r>
          <w:rPr>
            <w:noProof/>
            <w:webHidden/>
          </w:rPr>
          <w:fldChar w:fldCharType="separate"/>
        </w:r>
        <w:r w:rsidR="00A8293C">
          <w:rPr>
            <w:noProof/>
            <w:webHidden/>
          </w:rPr>
          <w:t>80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3" w:history="1">
        <w:r w:rsidR="00A8293C" w:rsidRPr="00F011A0">
          <w:rPr>
            <w:rStyle w:val="Hyperlink"/>
            <w:noProof/>
          </w:rPr>
          <w:t>Accessory List</w:t>
        </w:r>
        <w:r w:rsidR="00A8293C">
          <w:rPr>
            <w:noProof/>
            <w:webHidden/>
          </w:rPr>
          <w:tab/>
        </w:r>
        <w:r>
          <w:rPr>
            <w:noProof/>
            <w:webHidden/>
          </w:rPr>
          <w:fldChar w:fldCharType="begin"/>
        </w:r>
        <w:r w:rsidR="00A8293C">
          <w:rPr>
            <w:noProof/>
            <w:webHidden/>
          </w:rPr>
          <w:instrText xml:space="preserve"> PAGEREF _Toc402794273 \h </w:instrText>
        </w:r>
        <w:r>
          <w:rPr>
            <w:noProof/>
            <w:webHidden/>
          </w:rPr>
        </w:r>
        <w:r>
          <w:rPr>
            <w:noProof/>
            <w:webHidden/>
          </w:rPr>
          <w:fldChar w:fldCharType="separate"/>
        </w:r>
        <w:r w:rsidR="00A8293C">
          <w:rPr>
            <w:noProof/>
            <w:webHidden/>
          </w:rPr>
          <w:t>81</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4" w:history="1">
        <w:r w:rsidR="00A8293C" w:rsidRPr="00F011A0">
          <w:rPr>
            <w:rStyle w:val="Hyperlink"/>
            <w:noProof/>
          </w:rPr>
          <w:t>Lasers &amp; Illuminator Pods  (to be merged at next release to Accessory list)</w:t>
        </w:r>
        <w:r w:rsidR="00A8293C">
          <w:rPr>
            <w:noProof/>
            <w:webHidden/>
          </w:rPr>
          <w:tab/>
        </w:r>
        <w:r>
          <w:rPr>
            <w:noProof/>
            <w:webHidden/>
          </w:rPr>
          <w:fldChar w:fldCharType="begin"/>
        </w:r>
        <w:r w:rsidR="00A8293C">
          <w:rPr>
            <w:noProof/>
            <w:webHidden/>
          </w:rPr>
          <w:instrText xml:space="preserve"> PAGEREF _Toc402794274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5" w:history="1">
        <w:r w:rsidR="00A8293C" w:rsidRPr="00F011A0">
          <w:rPr>
            <w:rStyle w:val="Hyperlink"/>
            <w:noProof/>
          </w:rPr>
          <w:t>Ranger Finders (to be merged at next release to Accessory list)</w:t>
        </w:r>
        <w:r w:rsidR="00A8293C">
          <w:rPr>
            <w:noProof/>
            <w:webHidden/>
          </w:rPr>
          <w:tab/>
        </w:r>
        <w:r>
          <w:rPr>
            <w:noProof/>
            <w:webHidden/>
          </w:rPr>
          <w:fldChar w:fldCharType="begin"/>
        </w:r>
        <w:r w:rsidR="00A8293C">
          <w:rPr>
            <w:noProof/>
            <w:webHidden/>
          </w:rPr>
          <w:instrText xml:space="preserve"> PAGEREF _Toc402794275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6" w:history="1">
        <w:r w:rsidR="00A8293C" w:rsidRPr="00F011A0">
          <w:rPr>
            <w:rStyle w:val="Hyperlink"/>
            <w:noProof/>
          </w:rPr>
          <w:t>ITS Annotators (to be merged at next release to Accessory list)</w:t>
        </w:r>
        <w:r w:rsidR="00A8293C">
          <w:rPr>
            <w:noProof/>
            <w:webHidden/>
          </w:rPr>
          <w:tab/>
        </w:r>
        <w:r>
          <w:rPr>
            <w:noProof/>
            <w:webHidden/>
          </w:rPr>
          <w:fldChar w:fldCharType="begin"/>
        </w:r>
        <w:r w:rsidR="00A8293C">
          <w:rPr>
            <w:noProof/>
            <w:webHidden/>
          </w:rPr>
          <w:instrText xml:space="preserve"> PAGEREF _Toc402794276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7" w:history="1">
        <w:r w:rsidR="00A8293C" w:rsidRPr="00F011A0">
          <w:rPr>
            <w:rStyle w:val="Hyperlink"/>
            <w:noProof/>
          </w:rPr>
          <w:t>Video Tracker Types (to be merged at next release to Accessory list)</w:t>
        </w:r>
        <w:r w:rsidR="00A8293C">
          <w:rPr>
            <w:noProof/>
            <w:webHidden/>
          </w:rPr>
          <w:tab/>
        </w:r>
        <w:r>
          <w:rPr>
            <w:noProof/>
            <w:webHidden/>
          </w:rPr>
          <w:fldChar w:fldCharType="begin"/>
        </w:r>
        <w:r w:rsidR="00A8293C">
          <w:rPr>
            <w:noProof/>
            <w:webHidden/>
          </w:rPr>
          <w:instrText xml:space="preserve"> PAGEREF _Toc402794277 \h </w:instrText>
        </w:r>
        <w:r>
          <w:rPr>
            <w:noProof/>
            <w:webHidden/>
          </w:rPr>
        </w:r>
        <w:r>
          <w:rPr>
            <w:noProof/>
            <w:webHidden/>
          </w:rPr>
          <w:fldChar w:fldCharType="separate"/>
        </w:r>
        <w:r w:rsidR="00A8293C">
          <w:rPr>
            <w:noProof/>
            <w:webHidden/>
          </w:rPr>
          <w:t>82</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8" w:history="1">
        <w:r w:rsidR="00A8293C" w:rsidRPr="00F011A0">
          <w:rPr>
            <w:rStyle w:val="Hyperlink"/>
            <w:noProof/>
          </w:rPr>
          <w:t>Camera/Lens Enclosures</w:t>
        </w:r>
        <w:r w:rsidR="00A8293C">
          <w:rPr>
            <w:noProof/>
            <w:webHidden/>
          </w:rPr>
          <w:tab/>
        </w:r>
        <w:r>
          <w:rPr>
            <w:noProof/>
            <w:webHidden/>
          </w:rPr>
          <w:fldChar w:fldCharType="begin"/>
        </w:r>
        <w:r w:rsidR="00A8293C">
          <w:rPr>
            <w:noProof/>
            <w:webHidden/>
          </w:rPr>
          <w:instrText xml:space="preserve"> PAGEREF _Toc402794278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79" w:history="1">
        <w:r w:rsidR="00A8293C" w:rsidRPr="00F011A0">
          <w:rPr>
            <w:rStyle w:val="Hyperlink"/>
            <w:noProof/>
          </w:rPr>
          <w:t>Nighthawk Types</w:t>
        </w:r>
        <w:r w:rsidR="00A8293C">
          <w:rPr>
            <w:noProof/>
            <w:webHidden/>
          </w:rPr>
          <w:tab/>
        </w:r>
        <w:r>
          <w:rPr>
            <w:noProof/>
            <w:webHidden/>
          </w:rPr>
          <w:fldChar w:fldCharType="begin"/>
        </w:r>
        <w:r w:rsidR="00A8293C">
          <w:rPr>
            <w:noProof/>
            <w:webHidden/>
          </w:rPr>
          <w:instrText xml:space="preserve"> PAGEREF _Toc402794279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80" w:history="1">
        <w:r w:rsidR="00A8293C" w:rsidRPr="00F011A0">
          <w:rPr>
            <w:rStyle w:val="Hyperlink"/>
            <w:noProof/>
          </w:rPr>
          <w:t>Assignable Serial Ports</w:t>
        </w:r>
        <w:r w:rsidR="00A8293C">
          <w:rPr>
            <w:noProof/>
            <w:webHidden/>
          </w:rPr>
          <w:tab/>
        </w:r>
        <w:r>
          <w:rPr>
            <w:noProof/>
            <w:webHidden/>
          </w:rPr>
          <w:fldChar w:fldCharType="begin"/>
        </w:r>
        <w:r w:rsidR="00A8293C">
          <w:rPr>
            <w:noProof/>
            <w:webHidden/>
          </w:rPr>
          <w:instrText xml:space="preserve"> PAGEREF _Toc402794280 \h </w:instrText>
        </w:r>
        <w:r>
          <w:rPr>
            <w:noProof/>
            <w:webHidden/>
          </w:rPr>
        </w:r>
        <w:r>
          <w:rPr>
            <w:noProof/>
            <w:webHidden/>
          </w:rPr>
          <w:fldChar w:fldCharType="separate"/>
        </w:r>
        <w:r w:rsidR="00A8293C">
          <w:rPr>
            <w:noProof/>
            <w:webHidden/>
          </w:rPr>
          <w:t>83</w:t>
        </w:r>
        <w:r>
          <w:rPr>
            <w:noProof/>
            <w:webHidden/>
          </w:rPr>
          <w:fldChar w:fldCharType="end"/>
        </w:r>
      </w:hyperlink>
    </w:p>
    <w:p w:rsidR="00A8293C" w:rsidRDefault="006A167A">
      <w:pPr>
        <w:pStyle w:val="TOC1"/>
        <w:tabs>
          <w:tab w:val="right" w:leader="dot" w:pos="9926"/>
        </w:tabs>
        <w:rPr>
          <w:rFonts w:asciiTheme="minorHAnsi" w:eastAsiaTheme="minorEastAsia" w:hAnsiTheme="minorHAnsi" w:cstheme="minorBidi"/>
          <w:noProof/>
          <w:sz w:val="22"/>
          <w:szCs w:val="22"/>
        </w:rPr>
      </w:pPr>
      <w:hyperlink w:anchor="_Toc402794281" w:history="1">
        <w:r w:rsidR="00A8293C" w:rsidRPr="00F011A0">
          <w:rPr>
            <w:rStyle w:val="Hyperlink"/>
            <w:noProof/>
          </w:rPr>
          <w:t>Appendix B</w:t>
        </w:r>
        <w:r w:rsidR="00A8293C">
          <w:rPr>
            <w:noProof/>
            <w:webHidden/>
          </w:rPr>
          <w:tab/>
        </w:r>
        <w:r>
          <w:rPr>
            <w:noProof/>
            <w:webHidden/>
          </w:rPr>
          <w:fldChar w:fldCharType="begin"/>
        </w:r>
        <w:r w:rsidR="00A8293C">
          <w:rPr>
            <w:noProof/>
            <w:webHidden/>
          </w:rPr>
          <w:instrText xml:space="preserve"> PAGEREF _Toc402794281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2"/>
        <w:tabs>
          <w:tab w:val="right" w:leader="dot" w:pos="9926"/>
        </w:tabs>
        <w:rPr>
          <w:rFonts w:asciiTheme="minorHAnsi" w:eastAsiaTheme="minorEastAsia" w:hAnsiTheme="minorHAnsi" w:cstheme="minorBidi"/>
          <w:noProof/>
          <w:sz w:val="22"/>
          <w:szCs w:val="22"/>
        </w:rPr>
      </w:pPr>
      <w:hyperlink w:anchor="_Toc402794282" w:history="1">
        <w:r w:rsidR="00A8293C" w:rsidRPr="00F011A0">
          <w:rPr>
            <w:rStyle w:val="Hyperlink"/>
            <w:noProof/>
          </w:rPr>
          <w:t>Annotator Commands</w:t>
        </w:r>
        <w:r w:rsidR="00A8293C">
          <w:rPr>
            <w:noProof/>
            <w:webHidden/>
          </w:rPr>
          <w:tab/>
        </w:r>
        <w:r>
          <w:rPr>
            <w:noProof/>
            <w:webHidden/>
          </w:rPr>
          <w:fldChar w:fldCharType="begin"/>
        </w:r>
        <w:r w:rsidR="00A8293C">
          <w:rPr>
            <w:noProof/>
            <w:webHidden/>
          </w:rPr>
          <w:instrText xml:space="preserve"> PAGEREF _Toc402794282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3" w:history="1">
        <w:r w:rsidR="00A8293C" w:rsidRPr="00F011A0">
          <w:rPr>
            <w:rStyle w:val="Hyperlink"/>
            <w:noProof/>
          </w:rPr>
          <w:t>Annotator Type</w:t>
        </w:r>
        <w:r w:rsidR="00A8293C">
          <w:rPr>
            <w:noProof/>
            <w:webHidden/>
          </w:rPr>
          <w:tab/>
        </w:r>
        <w:r>
          <w:rPr>
            <w:noProof/>
            <w:webHidden/>
          </w:rPr>
          <w:fldChar w:fldCharType="begin"/>
        </w:r>
        <w:r w:rsidR="00A8293C">
          <w:rPr>
            <w:noProof/>
            <w:webHidden/>
          </w:rPr>
          <w:instrText xml:space="preserve"> PAGEREF _Toc402794283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4" w:history="1">
        <w:r w:rsidR="00A8293C" w:rsidRPr="00F011A0">
          <w:rPr>
            <w:rStyle w:val="Hyperlink"/>
            <w:noProof/>
          </w:rPr>
          <w:t>Annotator On/OFF</w:t>
        </w:r>
        <w:r w:rsidR="00A8293C">
          <w:rPr>
            <w:noProof/>
            <w:webHidden/>
          </w:rPr>
          <w:tab/>
        </w:r>
        <w:r>
          <w:rPr>
            <w:noProof/>
            <w:webHidden/>
          </w:rPr>
          <w:fldChar w:fldCharType="begin"/>
        </w:r>
        <w:r w:rsidR="00A8293C">
          <w:rPr>
            <w:noProof/>
            <w:webHidden/>
          </w:rPr>
          <w:instrText xml:space="preserve"> PAGEREF _Toc402794284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5" w:history="1">
        <w:r w:rsidR="00A8293C" w:rsidRPr="00F011A0">
          <w:rPr>
            <w:rStyle w:val="Hyperlink"/>
            <w:noProof/>
          </w:rPr>
          <w:t>Graphic</w:t>
        </w:r>
        <w:r w:rsidR="00A8293C">
          <w:rPr>
            <w:noProof/>
            <w:webHidden/>
          </w:rPr>
          <w:tab/>
        </w:r>
        <w:r>
          <w:rPr>
            <w:noProof/>
            <w:webHidden/>
          </w:rPr>
          <w:fldChar w:fldCharType="begin"/>
        </w:r>
        <w:r w:rsidR="00A8293C">
          <w:rPr>
            <w:noProof/>
            <w:webHidden/>
          </w:rPr>
          <w:instrText xml:space="preserve"> PAGEREF _Toc402794285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6" w:history="1">
        <w:r w:rsidR="00A8293C" w:rsidRPr="00F011A0">
          <w:rPr>
            <w:rStyle w:val="Hyperlink"/>
            <w:noProof/>
          </w:rPr>
          <w:t>Intensity Control</w:t>
        </w:r>
        <w:r w:rsidR="00A8293C">
          <w:rPr>
            <w:noProof/>
            <w:webHidden/>
          </w:rPr>
          <w:tab/>
        </w:r>
        <w:r>
          <w:rPr>
            <w:noProof/>
            <w:webHidden/>
          </w:rPr>
          <w:fldChar w:fldCharType="begin"/>
        </w:r>
        <w:r w:rsidR="00A8293C">
          <w:rPr>
            <w:noProof/>
            <w:webHidden/>
          </w:rPr>
          <w:instrText xml:space="preserve"> PAGEREF _Toc402794286 \h </w:instrText>
        </w:r>
        <w:r>
          <w:rPr>
            <w:noProof/>
            <w:webHidden/>
          </w:rPr>
        </w:r>
        <w:r>
          <w:rPr>
            <w:noProof/>
            <w:webHidden/>
          </w:rPr>
          <w:fldChar w:fldCharType="separate"/>
        </w:r>
        <w:r w:rsidR="00A8293C">
          <w:rPr>
            <w:noProof/>
            <w:webHidden/>
          </w:rPr>
          <w:t>84</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7" w:history="1">
        <w:r w:rsidR="00A8293C" w:rsidRPr="00F011A0">
          <w:rPr>
            <w:rStyle w:val="Hyperlink"/>
            <w:noProof/>
          </w:rPr>
          <w:t>Save/Clear Basic Setup</w:t>
        </w:r>
        <w:r w:rsidR="00A8293C">
          <w:rPr>
            <w:noProof/>
            <w:webHidden/>
          </w:rPr>
          <w:tab/>
        </w:r>
        <w:r>
          <w:rPr>
            <w:noProof/>
            <w:webHidden/>
          </w:rPr>
          <w:fldChar w:fldCharType="begin"/>
        </w:r>
        <w:r w:rsidR="00A8293C">
          <w:rPr>
            <w:noProof/>
            <w:webHidden/>
          </w:rPr>
          <w:instrText xml:space="preserve"> PAGEREF _Toc402794287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88" w:history="1">
        <w:r w:rsidR="00A8293C" w:rsidRPr="00F011A0">
          <w:rPr>
            <w:rStyle w:val="Hyperlink"/>
            <w:noProof/>
          </w:rPr>
          <w:t>Clear Screen</w:t>
        </w:r>
        <w:r w:rsidR="00A8293C">
          <w:rPr>
            <w:noProof/>
            <w:webHidden/>
          </w:rPr>
          <w:tab/>
        </w:r>
        <w:r>
          <w:rPr>
            <w:noProof/>
            <w:webHidden/>
          </w:rPr>
          <w:fldChar w:fldCharType="begin"/>
        </w:r>
        <w:r w:rsidR="00A8293C">
          <w:rPr>
            <w:noProof/>
            <w:webHidden/>
          </w:rPr>
          <w:instrText xml:space="preserve"> PAGEREF _Toc402794288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89" w:history="1">
        <w:r w:rsidR="00A8293C" w:rsidRPr="00F011A0">
          <w:rPr>
            <w:rStyle w:val="Hyperlink"/>
            <w:noProof/>
          </w:rPr>
          <w:t>Display Active Camera Zoom/Focus</w:t>
        </w:r>
        <w:r w:rsidR="00A8293C">
          <w:rPr>
            <w:noProof/>
            <w:webHidden/>
          </w:rPr>
          <w:tab/>
        </w:r>
        <w:r>
          <w:rPr>
            <w:noProof/>
            <w:webHidden/>
          </w:rPr>
          <w:fldChar w:fldCharType="begin"/>
        </w:r>
        <w:r w:rsidR="00A8293C">
          <w:rPr>
            <w:noProof/>
            <w:webHidden/>
          </w:rPr>
          <w:instrText xml:space="preserve"> PAGEREF _Toc402794289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6A167A">
      <w:pPr>
        <w:pStyle w:val="TOC3"/>
        <w:rPr>
          <w:rFonts w:asciiTheme="minorHAnsi" w:eastAsiaTheme="minorEastAsia" w:hAnsiTheme="minorHAnsi" w:cstheme="minorBidi"/>
          <w:noProof/>
          <w:sz w:val="22"/>
          <w:szCs w:val="22"/>
        </w:rPr>
      </w:pPr>
      <w:hyperlink w:anchor="_Toc402794290" w:history="1">
        <w:r w:rsidR="00A8293C" w:rsidRPr="00F011A0">
          <w:rPr>
            <w:rStyle w:val="Hyperlink"/>
            <w:noProof/>
          </w:rPr>
          <w:t>Variable Control Group</w:t>
        </w:r>
        <w:r w:rsidR="00A8293C">
          <w:rPr>
            <w:noProof/>
            <w:webHidden/>
          </w:rPr>
          <w:tab/>
        </w:r>
        <w:r>
          <w:rPr>
            <w:noProof/>
            <w:webHidden/>
          </w:rPr>
          <w:fldChar w:fldCharType="begin"/>
        </w:r>
        <w:r w:rsidR="00A8293C">
          <w:rPr>
            <w:noProof/>
            <w:webHidden/>
          </w:rPr>
          <w:instrText xml:space="preserve"> PAGEREF _Toc402794290 \h </w:instrText>
        </w:r>
        <w:r>
          <w:rPr>
            <w:noProof/>
            <w:webHidden/>
          </w:rPr>
        </w:r>
        <w:r>
          <w:rPr>
            <w:noProof/>
            <w:webHidden/>
          </w:rPr>
          <w:fldChar w:fldCharType="separate"/>
        </w:r>
        <w:r w:rsidR="00A8293C">
          <w:rPr>
            <w:noProof/>
            <w:webHidden/>
          </w:rPr>
          <w:t>85</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1" w:history="1">
        <w:r w:rsidR="00A8293C" w:rsidRPr="00F011A0">
          <w:rPr>
            <w:rStyle w:val="Hyperlink"/>
            <w:noProof/>
          </w:rPr>
          <w:t>Time Format</w:t>
        </w:r>
        <w:r w:rsidR="00A8293C">
          <w:rPr>
            <w:noProof/>
            <w:webHidden/>
          </w:rPr>
          <w:tab/>
        </w:r>
        <w:r>
          <w:rPr>
            <w:noProof/>
            <w:webHidden/>
          </w:rPr>
          <w:fldChar w:fldCharType="begin"/>
        </w:r>
        <w:r w:rsidR="00A8293C">
          <w:rPr>
            <w:noProof/>
            <w:webHidden/>
          </w:rPr>
          <w:instrText xml:space="preserve"> PAGEREF _Toc402794291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2" w:history="1">
        <w:r w:rsidR="00A8293C" w:rsidRPr="00F011A0">
          <w:rPr>
            <w:rStyle w:val="Hyperlink"/>
            <w:noProof/>
          </w:rPr>
          <w:t>Time Label</w:t>
        </w:r>
        <w:r w:rsidR="00A8293C">
          <w:rPr>
            <w:noProof/>
            <w:webHidden/>
          </w:rPr>
          <w:tab/>
        </w:r>
        <w:r>
          <w:rPr>
            <w:noProof/>
            <w:webHidden/>
          </w:rPr>
          <w:fldChar w:fldCharType="begin"/>
        </w:r>
        <w:r w:rsidR="00A8293C">
          <w:rPr>
            <w:noProof/>
            <w:webHidden/>
          </w:rPr>
          <w:instrText xml:space="preserve"> PAGEREF _Toc402794292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3" w:history="1">
        <w:r w:rsidR="00A8293C" w:rsidRPr="00F011A0">
          <w:rPr>
            <w:rStyle w:val="Hyperlink"/>
            <w:noProof/>
          </w:rPr>
          <w:t>IP Address</w:t>
        </w:r>
        <w:r w:rsidR="00A8293C">
          <w:rPr>
            <w:noProof/>
            <w:webHidden/>
          </w:rPr>
          <w:tab/>
        </w:r>
        <w:r>
          <w:rPr>
            <w:noProof/>
            <w:webHidden/>
          </w:rPr>
          <w:fldChar w:fldCharType="begin"/>
        </w:r>
        <w:r w:rsidR="00A8293C">
          <w:rPr>
            <w:noProof/>
            <w:webHidden/>
          </w:rPr>
          <w:instrText xml:space="preserve"> PAGEREF _Toc402794293 \h </w:instrText>
        </w:r>
        <w:r>
          <w:rPr>
            <w:noProof/>
            <w:webHidden/>
          </w:rPr>
        </w:r>
        <w:r>
          <w:rPr>
            <w:noProof/>
            <w:webHidden/>
          </w:rPr>
          <w:fldChar w:fldCharType="separate"/>
        </w:r>
        <w:r w:rsidR="00A8293C">
          <w:rPr>
            <w:noProof/>
            <w:webHidden/>
          </w:rPr>
          <w:t>86</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4" w:history="1">
        <w:r w:rsidR="00A8293C" w:rsidRPr="00F011A0">
          <w:rPr>
            <w:rStyle w:val="Hyperlink"/>
            <w:noProof/>
          </w:rPr>
          <w:t>Azimuth</w:t>
        </w:r>
        <w:r w:rsidR="00A8293C">
          <w:rPr>
            <w:noProof/>
            <w:webHidden/>
          </w:rPr>
          <w:tab/>
        </w:r>
        <w:r>
          <w:rPr>
            <w:noProof/>
            <w:webHidden/>
          </w:rPr>
          <w:fldChar w:fldCharType="begin"/>
        </w:r>
        <w:r w:rsidR="00A8293C">
          <w:rPr>
            <w:noProof/>
            <w:webHidden/>
          </w:rPr>
          <w:instrText xml:space="preserve"> PAGEREF _Toc402794294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5" w:history="1">
        <w:r w:rsidR="00A8293C" w:rsidRPr="00F011A0">
          <w:rPr>
            <w:rStyle w:val="Hyperlink"/>
            <w:noProof/>
          </w:rPr>
          <w:t>Elevation</w:t>
        </w:r>
        <w:r w:rsidR="00A8293C">
          <w:rPr>
            <w:noProof/>
            <w:webHidden/>
          </w:rPr>
          <w:tab/>
        </w:r>
        <w:r>
          <w:rPr>
            <w:noProof/>
            <w:webHidden/>
          </w:rPr>
          <w:fldChar w:fldCharType="begin"/>
        </w:r>
        <w:r w:rsidR="00A8293C">
          <w:rPr>
            <w:noProof/>
            <w:webHidden/>
          </w:rPr>
          <w:instrText xml:space="preserve"> PAGEREF _Toc402794295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6" w:history="1">
        <w:r w:rsidR="00A8293C" w:rsidRPr="00F011A0">
          <w:rPr>
            <w:rStyle w:val="Hyperlink"/>
            <w:noProof/>
          </w:rPr>
          <w:t>Zoom Value</w:t>
        </w:r>
        <w:r w:rsidR="00A8293C">
          <w:rPr>
            <w:noProof/>
            <w:webHidden/>
          </w:rPr>
          <w:tab/>
        </w:r>
        <w:r>
          <w:rPr>
            <w:noProof/>
            <w:webHidden/>
          </w:rPr>
          <w:fldChar w:fldCharType="begin"/>
        </w:r>
        <w:r w:rsidR="00A8293C">
          <w:rPr>
            <w:noProof/>
            <w:webHidden/>
          </w:rPr>
          <w:instrText xml:space="preserve"> PAGEREF _Toc402794296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7" w:history="1">
        <w:r w:rsidR="00A8293C" w:rsidRPr="00F011A0">
          <w:rPr>
            <w:rStyle w:val="Hyperlink"/>
            <w:noProof/>
          </w:rPr>
          <w:t>Focus Value</w:t>
        </w:r>
        <w:r w:rsidR="00A8293C">
          <w:rPr>
            <w:noProof/>
            <w:webHidden/>
          </w:rPr>
          <w:tab/>
        </w:r>
        <w:r>
          <w:rPr>
            <w:noProof/>
            <w:webHidden/>
          </w:rPr>
          <w:fldChar w:fldCharType="begin"/>
        </w:r>
        <w:r w:rsidR="00A8293C">
          <w:rPr>
            <w:noProof/>
            <w:webHidden/>
          </w:rPr>
          <w:instrText xml:space="preserve"> PAGEREF _Toc402794297 \h </w:instrText>
        </w:r>
        <w:r>
          <w:rPr>
            <w:noProof/>
            <w:webHidden/>
          </w:rPr>
        </w:r>
        <w:r>
          <w:rPr>
            <w:noProof/>
            <w:webHidden/>
          </w:rPr>
          <w:fldChar w:fldCharType="separate"/>
        </w:r>
        <w:r w:rsidR="00A8293C">
          <w:rPr>
            <w:noProof/>
            <w:webHidden/>
          </w:rPr>
          <w:t>87</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8" w:history="1">
        <w:r w:rsidR="00A8293C" w:rsidRPr="00F011A0">
          <w:rPr>
            <w:rStyle w:val="Hyperlink"/>
            <w:noProof/>
          </w:rPr>
          <w:t>Zoom Scale</w:t>
        </w:r>
        <w:r w:rsidR="00A8293C">
          <w:rPr>
            <w:noProof/>
            <w:webHidden/>
          </w:rPr>
          <w:tab/>
        </w:r>
        <w:r>
          <w:rPr>
            <w:noProof/>
            <w:webHidden/>
          </w:rPr>
          <w:fldChar w:fldCharType="begin"/>
        </w:r>
        <w:r w:rsidR="00A8293C">
          <w:rPr>
            <w:noProof/>
            <w:webHidden/>
          </w:rPr>
          <w:instrText xml:space="preserve"> PAGEREF _Toc402794298 \h </w:instrText>
        </w:r>
        <w:r>
          <w:rPr>
            <w:noProof/>
            <w:webHidden/>
          </w:rPr>
        </w:r>
        <w:r>
          <w:rPr>
            <w:noProof/>
            <w:webHidden/>
          </w:rPr>
          <w:fldChar w:fldCharType="separate"/>
        </w:r>
        <w:r w:rsidR="00A8293C">
          <w:rPr>
            <w:noProof/>
            <w:webHidden/>
          </w:rPr>
          <w:t>88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299" w:history="1">
        <w:r w:rsidR="00A8293C" w:rsidRPr="00F011A0">
          <w:rPr>
            <w:rStyle w:val="Hyperlink"/>
            <w:noProof/>
          </w:rPr>
          <w:t>Illuminator Status</w:t>
        </w:r>
        <w:r w:rsidR="00A8293C">
          <w:rPr>
            <w:noProof/>
            <w:webHidden/>
          </w:rPr>
          <w:tab/>
        </w:r>
        <w:r>
          <w:rPr>
            <w:noProof/>
            <w:webHidden/>
          </w:rPr>
          <w:fldChar w:fldCharType="begin"/>
        </w:r>
        <w:r w:rsidR="00A8293C">
          <w:rPr>
            <w:noProof/>
            <w:webHidden/>
          </w:rPr>
          <w:instrText xml:space="preserve"> PAGEREF _Toc402794299 \h </w:instrText>
        </w:r>
        <w:r>
          <w:rPr>
            <w:noProof/>
            <w:webHidden/>
          </w:rPr>
        </w:r>
        <w:r>
          <w:rPr>
            <w:noProof/>
            <w:webHidden/>
          </w:rPr>
          <w:fldChar w:fldCharType="separate"/>
        </w:r>
        <w:r w:rsidR="00A8293C">
          <w:rPr>
            <w:noProof/>
            <w:webHidden/>
          </w:rPr>
          <w:t>88</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0" w:history="1">
        <w:r w:rsidR="00A8293C" w:rsidRPr="00F011A0">
          <w:rPr>
            <w:rStyle w:val="Hyperlink"/>
            <w:noProof/>
          </w:rPr>
          <w:t>Focus Scale</w:t>
        </w:r>
        <w:r w:rsidR="00A8293C">
          <w:rPr>
            <w:noProof/>
            <w:webHidden/>
          </w:rPr>
          <w:tab/>
        </w:r>
        <w:r>
          <w:rPr>
            <w:noProof/>
            <w:webHidden/>
          </w:rPr>
          <w:fldChar w:fldCharType="begin"/>
        </w:r>
        <w:r w:rsidR="00A8293C">
          <w:rPr>
            <w:noProof/>
            <w:webHidden/>
          </w:rPr>
          <w:instrText xml:space="preserve"> PAGEREF _Toc402794300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1" w:history="1">
        <w:r w:rsidR="00A8293C" w:rsidRPr="00F011A0">
          <w:rPr>
            <w:rStyle w:val="Hyperlink"/>
            <w:noProof/>
          </w:rPr>
          <w:t>Coordinates</w:t>
        </w:r>
        <w:r w:rsidR="00A8293C">
          <w:rPr>
            <w:noProof/>
            <w:webHidden/>
          </w:rPr>
          <w:tab/>
        </w:r>
        <w:r>
          <w:rPr>
            <w:noProof/>
            <w:webHidden/>
          </w:rPr>
          <w:fldChar w:fldCharType="begin"/>
        </w:r>
        <w:r w:rsidR="00A8293C">
          <w:rPr>
            <w:noProof/>
            <w:webHidden/>
          </w:rPr>
          <w:instrText xml:space="preserve"> PAGEREF _Toc402794301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2" w:history="1">
        <w:r w:rsidR="00A8293C" w:rsidRPr="00F011A0">
          <w:rPr>
            <w:rStyle w:val="Hyperlink"/>
            <w:noProof/>
          </w:rPr>
          <w:t>Display Pneumonic</w:t>
        </w:r>
        <w:r w:rsidR="00A8293C">
          <w:rPr>
            <w:noProof/>
            <w:webHidden/>
          </w:rPr>
          <w:tab/>
        </w:r>
        <w:r>
          <w:rPr>
            <w:noProof/>
            <w:webHidden/>
          </w:rPr>
          <w:fldChar w:fldCharType="begin"/>
        </w:r>
        <w:r w:rsidR="00A8293C">
          <w:rPr>
            <w:noProof/>
            <w:webHidden/>
          </w:rPr>
          <w:instrText xml:space="preserve"> PAGEREF _Toc402794302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3" w:history="1">
        <w:r w:rsidR="00A8293C" w:rsidRPr="00F011A0">
          <w:rPr>
            <w:rStyle w:val="Hyperlink"/>
            <w:noProof/>
          </w:rPr>
          <w:t>Set pneumonic</w:t>
        </w:r>
        <w:r w:rsidR="00A8293C">
          <w:rPr>
            <w:noProof/>
            <w:webHidden/>
          </w:rPr>
          <w:tab/>
        </w:r>
        <w:r>
          <w:rPr>
            <w:noProof/>
            <w:webHidden/>
          </w:rPr>
          <w:fldChar w:fldCharType="begin"/>
        </w:r>
        <w:r w:rsidR="00A8293C">
          <w:rPr>
            <w:noProof/>
            <w:webHidden/>
          </w:rPr>
          <w:instrText xml:space="preserve"> PAGEREF _Toc402794303 \h </w:instrText>
        </w:r>
        <w:r>
          <w:rPr>
            <w:noProof/>
            <w:webHidden/>
          </w:rPr>
        </w:r>
        <w:r>
          <w:rPr>
            <w:noProof/>
            <w:webHidden/>
          </w:rPr>
          <w:fldChar w:fldCharType="separate"/>
        </w:r>
        <w:r w:rsidR="00A8293C">
          <w:rPr>
            <w:noProof/>
            <w:webHidden/>
          </w:rPr>
          <w:t>89</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4" w:history="1">
        <w:r w:rsidR="00A8293C" w:rsidRPr="00F011A0">
          <w:rPr>
            <w:rStyle w:val="Hyperlink"/>
            <w:noProof/>
          </w:rPr>
          <w:t>Illuminator Zoom Value</w:t>
        </w:r>
        <w:r w:rsidR="00A8293C">
          <w:rPr>
            <w:noProof/>
            <w:webHidden/>
          </w:rPr>
          <w:tab/>
        </w:r>
        <w:r>
          <w:rPr>
            <w:noProof/>
            <w:webHidden/>
          </w:rPr>
          <w:fldChar w:fldCharType="begin"/>
        </w:r>
        <w:r w:rsidR="00A8293C">
          <w:rPr>
            <w:noProof/>
            <w:webHidden/>
          </w:rPr>
          <w:instrText xml:space="preserve"> PAGEREF _Toc402794304 \h </w:instrText>
        </w:r>
        <w:r>
          <w:rPr>
            <w:noProof/>
            <w:webHidden/>
          </w:rPr>
        </w:r>
        <w:r>
          <w:rPr>
            <w:noProof/>
            <w:webHidden/>
          </w:rPr>
          <w:fldChar w:fldCharType="separate"/>
        </w:r>
        <w:r w:rsidR="00A8293C">
          <w:rPr>
            <w:noProof/>
            <w:webHidden/>
          </w:rPr>
          <w:t>90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5" w:history="1">
        <w:r w:rsidR="00A8293C" w:rsidRPr="00F011A0">
          <w:rPr>
            <w:rStyle w:val="Hyperlink"/>
            <w:noProof/>
          </w:rPr>
          <w:t>Control Mode</w:t>
        </w:r>
        <w:r w:rsidR="00A8293C">
          <w:rPr>
            <w:noProof/>
            <w:webHidden/>
          </w:rPr>
          <w:tab/>
        </w:r>
        <w:r>
          <w:rPr>
            <w:noProof/>
            <w:webHidden/>
          </w:rPr>
          <w:fldChar w:fldCharType="begin"/>
        </w:r>
        <w:r w:rsidR="00A8293C">
          <w:rPr>
            <w:noProof/>
            <w:webHidden/>
          </w:rPr>
          <w:instrText xml:space="preserve"> PAGEREF _Toc402794305 \h </w:instrText>
        </w:r>
        <w:r>
          <w:rPr>
            <w:noProof/>
            <w:webHidden/>
          </w:rPr>
        </w:r>
        <w:r>
          <w:rPr>
            <w:noProof/>
            <w:webHidden/>
          </w:rPr>
          <w:fldChar w:fldCharType="separate"/>
        </w:r>
        <w:r w:rsidR="00A8293C">
          <w:rPr>
            <w:noProof/>
            <w:webHidden/>
          </w:rPr>
          <w:t>90</w:t>
        </w:r>
        <w:r>
          <w:rPr>
            <w:noProof/>
            <w:webHidden/>
          </w:rPr>
          <w:fldChar w:fldCharType="end"/>
        </w:r>
      </w:hyperlink>
    </w:p>
    <w:p w:rsidR="00A8293C" w:rsidRDefault="006A167A">
      <w:pPr>
        <w:pStyle w:val="TOC4"/>
        <w:tabs>
          <w:tab w:val="right" w:leader="dot" w:pos="9926"/>
        </w:tabs>
        <w:rPr>
          <w:rFonts w:asciiTheme="minorHAnsi" w:eastAsiaTheme="minorEastAsia" w:hAnsiTheme="minorHAnsi" w:cstheme="minorBidi"/>
          <w:noProof/>
          <w:sz w:val="22"/>
          <w:szCs w:val="22"/>
        </w:rPr>
      </w:pPr>
      <w:hyperlink w:anchor="_Toc402794306" w:history="1">
        <w:r w:rsidR="00A8293C" w:rsidRPr="00F011A0">
          <w:rPr>
            <w:rStyle w:val="Hyperlink"/>
            <w:noProof/>
          </w:rPr>
          <w:t>Free Text</w:t>
        </w:r>
        <w:r w:rsidR="00A8293C">
          <w:rPr>
            <w:noProof/>
            <w:webHidden/>
          </w:rPr>
          <w:tab/>
        </w:r>
        <w:r>
          <w:rPr>
            <w:noProof/>
            <w:webHidden/>
          </w:rPr>
          <w:fldChar w:fldCharType="begin"/>
        </w:r>
        <w:r w:rsidR="00A8293C">
          <w:rPr>
            <w:noProof/>
            <w:webHidden/>
          </w:rPr>
          <w:instrText xml:space="preserve"> PAGEREF _Toc402794306 \h </w:instrText>
        </w:r>
        <w:r>
          <w:rPr>
            <w:noProof/>
            <w:webHidden/>
          </w:rPr>
        </w:r>
        <w:r>
          <w:rPr>
            <w:noProof/>
            <w:webHidden/>
          </w:rPr>
          <w:fldChar w:fldCharType="separate"/>
        </w:r>
        <w:r w:rsidR="00A8293C">
          <w:rPr>
            <w:noProof/>
            <w:webHidden/>
          </w:rPr>
          <w:t>90</w:t>
        </w:r>
        <w:r>
          <w:rPr>
            <w:noProof/>
            <w:webHidden/>
          </w:rPr>
          <w:fldChar w:fldCharType="end"/>
        </w:r>
      </w:hyperlink>
    </w:p>
    <w:p w:rsidR="009678FE" w:rsidRDefault="006A167A">
      <w:pPr>
        <w:rPr>
          <w:i/>
          <w:iCs/>
        </w:rPr>
      </w:pPr>
      <w:r>
        <w:rPr>
          <w:b/>
          <w:bCs/>
        </w:rPr>
        <w:fldChar w:fldCharType="end"/>
      </w:r>
    </w:p>
    <w:p w:rsidR="009678FE" w:rsidRDefault="009678FE">
      <w:r>
        <w:rPr>
          <w:i/>
          <w:iCs/>
        </w:rPr>
        <w:br w:type="page"/>
      </w:r>
    </w:p>
    <w:p w:rsidR="009678FE" w:rsidRDefault="009678FE">
      <w:pPr>
        <w:pStyle w:val="Heading1"/>
        <w:numPr>
          <w:ilvl w:val="0"/>
          <w:numId w:val="0"/>
        </w:numPr>
        <w:jc w:val="center"/>
      </w:pPr>
      <w:bookmarkStart w:id="0" w:name="_Ref302133330"/>
      <w:bookmarkStart w:id="1" w:name="_Toc402793995"/>
      <w:r>
        <w:lastRenderedPageBreak/>
        <w:t>Change History</w:t>
      </w:r>
      <w:bookmarkEnd w:id="0"/>
      <w:bookmarkEnd w:id="1"/>
    </w:p>
    <w:p w:rsidR="009678FE" w:rsidRDefault="009678FE">
      <w:pPr>
        <w:pStyle w:val="Heading2"/>
        <w:rPr>
          <w:color w:val="000000"/>
        </w:rPr>
      </w:pPr>
      <w:bookmarkStart w:id="2" w:name="_Toc402793996"/>
      <w:r>
        <w:rPr>
          <w:color w:val="000000"/>
        </w:rPr>
        <w:t>DRAFT 2 Notes</w:t>
      </w:r>
      <w:bookmarkEnd w:id="2"/>
    </w:p>
    <w:p w:rsidR="009678FE" w:rsidRDefault="009678FE">
      <w:pPr>
        <w:ind w:left="720"/>
        <w:rPr>
          <w:bCs/>
          <w:szCs w:val="20"/>
        </w:rPr>
      </w:pPr>
      <w:r>
        <w:rPr>
          <w:bCs/>
          <w:szCs w:val="20"/>
        </w:rPr>
        <w:t>New Functions and Changes for the 2110 controller (vs. the 6125DE2-Embedded) are in italic blue and/or blue.</w:t>
      </w:r>
    </w:p>
    <w:p w:rsidR="009678FE" w:rsidRDefault="009678FE">
      <w:pPr>
        <w:pStyle w:val="Heading3"/>
      </w:pPr>
      <w:bookmarkStart w:id="3" w:name="_Toc402793997"/>
      <w:r>
        <w:t>No-Change Release; 9/18/09</w:t>
      </w:r>
      <w:bookmarkEnd w:id="3"/>
    </w:p>
    <w:p w:rsidR="009678FE" w:rsidRDefault="009678FE" w:rsidP="0041595C">
      <w:pPr>
        <w:numPr>
          <w:ilvl w:val="0"/>
          <w:numId w:val="5"/>
        </w:numPr>
      </w:pPr>
      <w:r>
        <w:t>Adds new commands to support a zoomable laser illuminator and on-off command for a Range Finder.</w:t>
      </w:r>
    </w:p>
    <w:p w:rsidR="009678FE" w:rsidRDefault="009678FE" w:rsidP="0041595C">
      <w:pPr>
        <w:numPr>
          <w:ilvl w:val="0"/>
          <w:numId w:val="5"/>
        </w:numPr>
      </w:pPr>
      <w:r>
        <w:t>Changed Active Camera references to Active Device; Select Active Device (Type 02 Controller only)</w:t>
      </w:r>
    </w:p>
    <w:p w:rsidR="009678FE" w:rsidRDefault="009678FE" w:rsidP="0041595C">
      <w:pPr>
        <w:numPr>
          <w:ilvl w:val="0"/>
          <w:numId w:val="5"/>
        </w:numPr>
      </w:pPr>
      <w:r>
        <w:t>Active Device Query is changed to add illuminator</w:t>
      </w:r>
    </w:p>
    <w:p w:rsidR="009678FE" w:rsidRDefault="009678FE" w:rsidP="0041595C">
      <w:pPr>
        <w:numPr>
          <w:ilvl w:val="0"/>
          <w:numId w:val="5"/>
        </w:numPr>
      </w:pPr>
      <w:r>
        <w:t>Home Status changed note added for status with NH P/T with absolute encoders</w:t>
      </w:r>
    </w:p>
    <w:p w:rsidR="009678FE" w:rsidRDefault="009678FE" w:rsidP="0041595C">
      <w:pPr>
        <w:numPr>
          <w:ilvl w:val="0"/>
          <w:numId w:val="5"/>
        </w:numPr>
      </w:pPr>
      <w:r>
        <w:t>Revised description of MECHANCIAL HOME (formerly RETURN TO HOME) function</w:t>
      </w:r>
    </w:p>
    <w:p w:rsidR="009678FE" w:rsidRDefault="009678FE" w:rsidP="0041595C">
      <w:pPr>
        <w:numPr>
          <w:ilvl w:val="0"/>
          <w:numId w:val="5"/>
        </w:numPr>
      </w:pPr>
      <w:r>
        <w:t>Revises GALIL software upload to type 01 controller</w:t>
      </w:r>
    </w:p>
    <w:p w:rsidR="009678FE" w:rsidRDefault="009678FE" w:rsidP="0041595C">
      <w:pPr>
        <w:numPr>
          <w:ilvl w:val="0"/>
          <w:numId w:val="5"/>
        </w:numPr>
      </w:pPr>
      <w:r>
        <w:t>Added Illuminator Busy Status query</w:t>
      </w:r>
    </w:p>
    <w:p w:rsidR="009678FE" w:rsidRDefault="009678FE" w:rsidP="0041595C">
      <w:pPr>
        <w:numPr>
          <w:ilvl w:val="0"/>
          <w:numId w:val="5"/>
        </w:numPr>
      </w:pPr>
      <w:r>
        <w:t>Added Turn Range Finder ON/OFF</w:t>
      </w:r>
    </w:p>
    <w:p w:rsidR="009678FE" w:rsidRDefault="009678FE" w:rsidP="0041595C">
      <w:pPr>
        <w:numPr>
          <w:ilvl w:val="0"/>
          <w:numId w:val="5"/>
        </w:numPr>
      </w:pPr>
      <w:r>
        <w:t>Added System Manifest notes</w:t>
      </w:r>
    </w:p>
    <w:p w:rsidR="009678FE" w:rsidRDefault="009678FE" w:rsidP="0041595C">
      <w:pPr>
        <w:numPr>
          <w:ilvl w:val="0"/>
          <w:numId w:val="5"/>
        </w:numPr>
      </w:pPr>
      <w:r>
        <w:t>Changed AZ and EL set and reporting resolution for Type 02 controller.</w:t>
      </w:r>
    </w:p>
    <w:p w:rsidR="009678FE" w:rsidRDefault="009678FE">
      <w:pPr>
        <w:pStyle w:val="Heading3"/>
      </w:pPr>
      <w:bookmarkStart w:id="4" w:name="_Toc402793998"/>
      <w:r>
        <w:t>Rev A 9/25/09</w:t>
      </w:r>
      <w:bookmarkEnd w:id="4"/>
    </w:p>
    <w:p w:rsidR="009678FE" w:rsidRDefault="009678FE" w:rsidP="0041595C">
      <w:pPr>
        <w:numPr>
          <w:ilvl w:val="0"/>
          <w:numId w:val="7"/>
        </w:numPr>
      </w:pPr>
      <w:r>
        <w:t>Add “77” byte to Illuminator status, Power on/off and Range Finder on/off commands</w:t>
      </w:r>
    </w:p>
    <w:p w:rsidR="009678FE" w:rsidRDefault="009678FE">
      <w:pPr>
        <w:pStyle w:val="Heading3"/>
      </w:pPr>
      <w:bookmarkStart w:id="5" w:name="_Toc402793999"/>
      <w:r>
        <w:t>Rev B 10/1/09</w:t>
      </w:r>
      <w:bookmarkEnd w:id="5"/>
    </w:p>
    <w:p w:rsidR="009678FE" w:rsidRDefault="009678FE" w:rsidP="0041595C">
      <w:pPr>
        <w:numPr>
          <w:ilvl w:val="0"/>
          <w:numId w:val="8"/>
        </w:numPr>
      </w:pPr>
      <w:r>
        <w:t>Adds 02 Controller ITS proprietary command preamble and new code upload, change IP commands.</w:t>
      </w:r>
    </w:p>
    <w:p w:rsidR="009678FE" w:rsidRDefault="009678FE" w:rsidP="0041595C">
      <w:pPr>
        <w:numPr>
          <w:ilvl w:val="0"/>
          <w:numId w:val="8"/>
        </w:numPr>
      </w:pPr>
      <w:r>
        <w:t>Revises description of Home functions and reordered paragraphs</w:t>
      </w:r>
    </w:p>
    <w:p w:rsidR="009678FE" w:rsidRDefault="009678FE" w:rsidP="0041595C">
      <w:pPr>
        <w:numPr>
          <w:ilvl w:val="0"/>
          <w:numId w:val="8"/>
        </w:numPr>
      </w:pPr>
      <w:r>
        <w:t>Added Query Offsets and Lens Autofocus commands</w:t>
      </w:r>
    </w:p>
    <w:p w:rsidR="009678FE" w:rsidRDefault="009678FE" w:rsidP="0041595C">
      <w:pPr>
        <w:numPr>
          <w:ilvl w:val="0"/>
          <w:numId w:val="8"/>
        </w:numPr>
      </w:pPr>
      <w:r>
        <w:t>Changed action of mechanical home command in 02 controllers to reset offsets</w:t>
      </w:r>
    </w:p>
    <w:p w:rsidR="009678FE" w:rsidRDefault="009678FE" w:rsidP="0041595C">
      <w:pPr>
        <w:numPr>
          <w:ilvl w:val="0"/>
          <w:numId w:val="8"/>
        </w:numPr>
      </w:pPr>
      <w:r>
        <w:t>Preassigned command/query values to Door Open Cue Lenses, Scale Max Rate commands</w:t>
      </w:r>
    </w:p>
    <w:p w:rsidR="009678FE" w:rsidRDefault="009678FE">
      <w:pPr>
        <w:pStyle w:val="Heading3"/>
      </w:pPr>
      <w:bookmarkStart w:id="6" w:name="_Toc402794000"/>
      <w:r>
        <w:t>Rev C 10/2/09</w:t>
      </w:r>
      <w:bookmarkEnd w:id="6"/>
    </w:p>
    <w:p w:rsidR="009678FE" w:rsidRDefault="009678FE" w:rsidP="0041595C">
      <w:pPr>
        <w:numPr>
          <w:ilvl w:val="0"/>
          <w:numId w:val="9"/>
        </w:numPr>
      </w:pPr>
      <w:r>
        <w:t>Adds step zoom and focus commands</w:t>
      </w:r>
    </w:p>
    <w:p w:rsidR="009678FE" w:rsidRDefault="009678FE" w:rsidP="0041595C">
      <w:pPr>
        <w:numPr>
          <w:ilvl w:val="0"/>
          <w:numId w:val="9"/>
        </w:numPr>
      </w:pPr>
      <w:r>
        <w:t>Adds status information so a GUI can learn what devices are loaded into the Nighthawk (embedded in camera type query and illuminator busy)</w:t>
      </w:r>
    </w:p>
    <w:p w:rsidR="009678FE" w:rsidRDefault="009678FE">
      <w:pPr>
        <w:pStyle w:val="Heading3"/>
      </w:pPr>
      <w:bookmarkStart w:id="7" w:name="_Toc402794001"/>
      <w:r>
        <w:t>Rev D 10/19/09</w:t>
      </w:r>
      <w:bookmarkEnd w:id="7"/>
    </w:p>
    <w:p w:rsidR="009678FE" w:rsidRDefault="009678FE" w:rsidP="0041595C">
      <w:pPr>
        <w:numPr>
          <w:ilvl w:val="0"/>
          <w:numId w:val="10"/>
        </w:numPr>
      </w:pPr>
      <w:r>
        <w:t>Separates Zoom control from Camera lenses for what is now termed accessories, e.g. laser illuminator or other non-imaging zoomable device.  Affects lens zoom go to, queries and joystick control, active camera select and status and creates new active accessory select and query.</w:t>
      </w:r>
    </w:p>
    <w:p w:rsidR="009678FE" w:rsidRDefault="009678FE">
      <w:pPr>
        <w:pStyle w:val="Heading3"/>
      </w:pPr>
      <w:bookmarkStart w:id="8" w:name="_Toc402794002"/>
      <w:r>
        <w:t>Rev E 11/25/09</w:t>
      </w:r>
      <w:bookmarkEnd w:id="8"/>
    </w:p>
    <w:p w:rsidR="009678FE" w:rsidRDefault="009678FE" w:rsidP="0041595C">
      <w:pPr>
        <w:numPr>
          <w:ilvl w:val="0"/>
          <w:numId w:val="11"/>
        </w:numPr>
      </w:pPr>
      <w:r>
        <w:t>Adds Visible lens autofocus command, expands pan/tilt rate scaling to include 50% to 150% user override, expands Cue Lens command to add Sensor range driven auto zoom to target FOV</w:t>
      </w:r>
    </w:p>
    <w:p w:rsidR="009678FE" w:rsidRDefault="009678FE" w:rsidP="0041595C">
      <w:pPr>
        <w:numPr>
          <w:ilvl w:val="0"/>
          <w:numId w:val="11"/>
        </w:numPr>
      </w:pPr>
      <w:r>
        <w:lastRenderedPageBreak/>
        <w:t>Revises upload and IP address change commands and procedures for 02 controller</w:t>
      </w:r>
    </w:p>
    <w:p w:rsidR="009678FE" w:rsidRDefault="009678FE" w:rsidP="0041595C">
      <w:pPr>
        <w:numPr>
          <w:ilvl w:val="0"/>
          <w:numId w:val="11"/>
        </w:numPr>
      </w:pPr>
      <w:r>
        <w:t>Adds Control Mode capability</w:t>
      </w:r>
    </w:p>
    <w:p w:rsidR="009678FE" w:rsidRDefault="009678FE">
      <w:pPr>
        <w:pStyle w:val="Heading3"/>
      </w:pPr>
      <w:bookmarkStart w:id="9" w:name="_Toc402794003"/>
      <w:r>
        <w:t>Rev F 6/5/2010</w:t>
      </w:r>
      <w:bookmarkEnd w:id="9"/>
    </w:p>
    <w:p w:rsidR="009678FE" w:rsidRDefault="009678FE" w:rsidP="0041595C">
      <w:pPr>
        <w:numPr>
          <w:ilvl w:val="0"/>
          <w:numId w:val="12"/>
        </w:numPr>
      </w:pPr>
      <w:r>
        <w:t>Adds Ezoom, Rate compensation features to specifications.</w:t>
      </w:r>
    </w:p>
    <w:p w:rsidR="009678FE" w:rsidRDefault="009678FE" w:rsidP="0041595C">
      <w:pPr>
        <w:numPr>
          <w:ilvl w:val="0"/>
          <w:numId w:val="12"/>
        </w:numPr>
      </w:pPr>
      <w:r>
        <w:t>Adds UDP discovery functional description</w:t>
      </w:r>
    </w:p>
    <w:p w:rsidR="009678FE" w:rsidRDefault="009678FE">
      <w:pPr>
        <w:pStyle w:val="Heading3"/>
      </w:pPr>
      <w:bookmarkStart w:id="10" w:name="_Toc402794004"/>
      <w:r>
        <w:t>Rev G 6/9/10</w:t>
      </w:r>
      <w:bookmarkEnd w:id="10"/>
    </w:p>
    <w:p w:rsidR="009678FE" w:rsidRDefault="009678FE" w:rsidP="0041595C">
      <w:pPr>
        <w:numPr>
          <w:ilvl w:val="0"/>
          <w:numId w:val="14"/>
        </w:numPr>
      </w:pPr>
      <w:r>
        <w:t>Corrects errors in Rate Bias commands as specified and restructures control mode for rate compensation from a master mode 04 to a joystick subcommand (03).</w:t>
      </w:r>
    </w:p>
    <w:p w:rsidR="009678FE" w:rsidRDefault="009678FE">
      <w:pPr>
        <w:pStyle w:val="Heading3"/>
      </w:pPr>
      <w:bookmarkStart w:id="11" w:name="_Toc402794005"/>
      <w:r>
        <w:t>Rev H 11/16/10</w:t>
      </w:r>
      <w:bookmarkEnd w:id="11"/>
    </w:p>
    <w:p w:rsidR="009678FE" w:rsidRDefault="009678FE" w:rsidP="0041595C">
      <w:pPr>
        <w:numPr>
          <w:ilvl w:val="0"/>
          <w:numId w:val="13"/>
        </w:numPr>
      </w:pPr>
      <w:r>
        <w:t xml:space="preserve">Add new specifications for the Range Finder Controls; reassign Range Finder on/off.  </w:t>
      </w:r>
    </w:p>
    <w:p w:rsidR="009678FE" w:rsidRDefault="009678FE" w:rsidP="0041595C">
      <w:pPr>
        <w:numPr>
          <w:ilvl w:val="0"/>
          <w:numId w:val="13"/>
        </w:numPr>
      </w:pPr>
      <w:r>
        <w:t xml:space="preserve">Changes Illuminator status to be both FF 00 0F 77 27 … and FF 00 40 77 01 …  </w:t>
      </w:r>
    </w:p>
    <w:p w:rsidR="009678FE" w:rsidRDefault="009678FE" w:rsidP="0041595C">
      <w:pPr>
        <w:numPr>
          <w:ilvl w:val="0"/>
          <w:numId w:val="13"/>
        </w:numPr>
      </w:pPr>
      <w:r>
        <w:t>Adds specifications for logarithmic pan/tilt control.</w:t>
      </w:r>
    </w:p>
    <w:p w:rsidR="009678FE" w:rsidRDefault="009678FE" w:rsidP="0041595C">
      <w:pPr>
        <w:numPr>
          <w:ilvl w:val="0"/>
          <w:numId w:val="13"/>
        </w:numPr>
      </w:pPr>
      <w:r>
        <w:t>Added that IP discovery is sent to requesting client and to the IP broadcast address.</w:t>
      </w:r>
    </w:p>
    <w:p w:rsidR="009678FE" w:rsidRDefault="009678FE">
      <w:pPr>
        <w:pStyle w:val="Heading2"/>
      </w:pPr>
    </w:p>
    <w:p w:rsidR="009678FE" w:rsidRDefault="009678FE">
      <w:pPr>
        <w:pStyle w:val="Heading3"/>
      </w:pPr>
      <w:bookmarkStart w:id="12" w:name="_Toc402794006"/>
      <w:r>
        <w:t>Rev I 8/31/11</w:t>
      </w:r>
      <w:bookmarkEnd w:id="12"/>
    </w:p>
    <w:p w:rsidR="009678FE" w:rsidRDefault="009678FE" w:rsidP="0041595C">
      <w:pPr>
        <w:numPr>
          <w:ilvl w:val="0"/>
          <w:numId w:val="15"/>
        </w:numPr>
      </w:pPr>
      <w:r>
        <w:t>Eliminates references to earlier “DE2” controllers (type 0 and type 1)</w:t>
      </w:r>
    </w:p>
    <w:p w:rsidR="009678FE" w:rsidRDefault="009678FE" w:rsidP="0041595C">
      <w:pPr>
        <w:numPr>
          <w:ilvl w:val="0"/>
          <w:numId w:val="15"/>
        </w:numPr>
      </w:pPr>
      <w:r>
        <w:t>Adds detail and reorganizes to align with full implementation of the system manifest</w:t>
      </w:r>
    </w:p>
    <w:p w:rsidR="009678FE" w:rsidRDefault="009678FE" w:rsidP="0041595C">
      <w:pPr>
        <w:numPr>
          <w:ilvl w:val="0"/>
          <w:numId w:val="15"/>
        </w:numPr>
      </w:pPr>
      <w:r>
        <w:t>Adds commands to report lens FOV as an angle or relative</w:t>
      </w:r>
    </w:p>
    <w:p w:rsidR="009678FE" w:rsidRDefault="009678FE" w:rsidP="0041595C">
      <w:pPr>
        <w:numPr>
          <w:ilvl w:val="0"/>
          <w:numId w:val="15"/>
        </w:numPr>
      </w:pPr>
      <w:r>
        <w:t>Adds descriptions to support:</w:t>
      </w:r>
    </w:p>
    <w:p w:rsidR="009678FE" w:rsidRDefault="009678FE" w:rsidP="0041595C">
      <w:pPr>
        <w:numPr>
          <w:ilvl w:val="1"/>
          <w:numId w:val="15"/>
        </w:numPr>
      </w:pPr>
      <w:r>
        <w:t>FLIR HRCx IR camera</w:t>
      </w:r>
    </w:p>
    <w:p w:rsidR="009678FE" w:rsidRDefault="009678FE" w:rsidP="0041595C">
      <w:pPr>
        <w:numPr>
          <w:ilvl w:val="1"/>
          <w:numId w:val="15"/>
        </w:numPr>
      </w:pPr>
      <w:r>
        <w:t>Night Sun</w:t>
      </w:r>
    </w:p>
    <w:p w:rsidR="009678FE" w:rsidRDefault="009678FE">
      <w:pPr>
        <w:pStyle w:val="Heading3"/>
      </w:pPr>
      <w:bookmarkStart w:id="13" w:name="_Toc402794007"/>
      <w:r>
        <w:t>Rev J 12/20/2011</w:t>
      </w:r>
      <w:bookmarkEnd w:id="13"/>
    </w:p>
    <w:p w:rsidR="009678FE" w:rsidRDefault="009678FE" w:rsidP="0041595C">
      <w:pPr>
        <w:numPr>
          <w:ilvl w:val="0"/>
          <w:numId w:val="17"/>
        </w:numPr>
      </w:pPr>
      <w:r>
        <w:t>Added control to control the night filter of the daylight camera</w:t>
      </w:r>
    </w:p>
    <w:p w:rsidR="009678FE" w:rsidRDefault="009678FE" w:rsidP="0041595C">
      <w:pPr>
        <w:numPr>
          <w:ilvl w:val="0"/>
          <w:numId w:val="17"/>
        </w:numPr>
      </w:pPr>
      <w:r>
        <w:t>Revised the laser pointer command to add continuous and pulse modes as well as a new status reporting feature.</w:t>
      </w:r>
    </w:p>
    <w:p w:rsidR="009678FE" w:rsidRDefault="009678FE">
      <w:pPr>
        <w:pStyle w:val="Heading3"/>
      </w:pPr>
      <w:bookmarkStart w:id="14" w:name="_Toc402794008"/>
      <w:r>
        <w:t>Rev K 3/20/2012</w:t>
      </w:r>
      <w:bookmarkEnd w:id="14"/>
    </w:p>
    <w:p w:rsidR="009678FE" w:rsidRDefault="009678FE" w:rsidP="0041595C">
      <w:pPr>
        <w:numPr>
          <w:ilvl w:val="0"/>
          <w:numId w:val="18"/>
        </w:numPr>
      </w:pPr>
      <w:r>
        <w:t>Added support for an Axsys XXX IR Camera</w:t>
      </w:r>
    </w:p>
    <w:p w:rsidR="009678FE" w:rsidRDefault="009678FE" w:rsidP="0041595C">
      <w:pPr>
        <w:numPr>
          <w:ilvl w:val="0"/>
          <w:numId w:val="18"/>
        </w:numPr>
      </w:pPr>
      <w:r>
        <w:t>Revised Lens Focus Go to, Query Lens Values etc. to support command and return values of 12 bits for focus.</w:t>
      </w:r>
    </w:p>
    <w:p w:rsidR="009678FE" w:rsidRDefault="009678FE" w:rsidP="0041595C">
      <w:pPr>
        <w:numPr>
          <w:ilvl w:val="0"/>
          <w:numId w:val="18"/>
        </w:numPr>
      </w:pPr>
      <w:r>
        <w:t>Added tracker commands.</w:t>
      </w:r>
    </w:p>
    <w:p w:rsidR="009678FE" w:rsidRDefault="009678FE">
      <w:pPr>
        <w:pStyle w:val="Heading3"/>
      </w:pPr>
      <w:bookmarkStart w:id="15" w:name="_Toc402794009"/>
      <w:r>
        <w:t>Rev L 5/15/2012</w:t>
      </w:r>
      <w:bookmarkEnd w:id="15"/>
    </w:p>
    <w:p w:rsidR="009678FE" w:rsidRDefault="009678FE" w:rsidP="0041595C">
      <w:pPr>
        <w:numPr>
          <w:ilvl w:val="0"/>
          <w:numId w:val="19"/>
        </w:numPr>
      </w:pPr>
      <w:r>
        <w:t>Added Aggregate Data Request</w:t>
      </w:r>
    </w:p>
    <w:p w:rsidR="009678FE" w:rsidRDefault="009678FE" w:rsidP="0041595C">
      <w:pPr>
        <w:numPr>
          <w:ilvl w:val="0"/>
          <w:numId w:val="19"/>
        </w:numPr>
      </w:pPr>
      <w:r>
        <w:t xml:space="preserve">Added commands to the visible camera suite to control/query brightness, set AGC gain and turn AGC on/off.  </w:t>
      </w:r>
    </w:p>
    <w:p w:rsidR="009678FE" w:rsidRDefault="009678FE">
      <w:pPr>
        <w:pStyle w:val="Heading3"/>
        <w:rPr>
          <w:sz w:val="20"/>
          <w:szCs w:val="20"/>
        </w:rPr>
      </w:pPr>
      <w:bookmarkStart w:id="16" w:name="_Toc402794010"/>
      <w:r>
        <w:lastRenderedPageBreak/>
        <w:t>Rev M 9/21/2012</w:t>
      </w:r>
      <w:bookmarkEnd w:id="16"/>
    </w:p>
    <w:p w:rsidR="009678FE" w:rsidRDefault="009678FE" w:rsidP="0041595C">
      <w:pPr>
        <w:numPr>
          <w:ilvl w:val="0"/>
          <w:numId w:val="21"/>
        </w:numPr>
        <w:rPr>
          <w:szCs w:val="20"/>
        </w:rPr>
      </w:pPr>
      <w:r>
        <w:rPr>
          <w:szCs w:val="20"/>
        </w:rPr>
        <w:t xml:space="preserve">Corrected laser pointer command </w:t>
      </w:r>
      <w:r>
        <w:rPr>
          <w:rFonts w:ascii="Arial" w:hAnsi="Arial" w:cs="Arial"/>
          <w:szCs w:val="20"/>
        </w:rPr>
        <w:t>FF 00 0F 77 25 18 and added FF 00 0F 77 25 19</w:t>
      </w:r>
    </w:p>
    <w:p w:rsidR="009678FE" w:rsidRDefault="009678FE" w:rsidP="0041595C">
      <w:pPr>
        <w:numPr>
          <w:ilvl w:val="0"/>
          <w:numId w:val="21"/>
        </w:numPr>
        <w:rPr>
          <w:szCs w:val="20"/>
        </w:rPr>
      </w:pPr>
      <w:r>
        <w:rPr>
          <w:rFonts w:ascii="Arial" w:hAnsi="Arial" w:cs="Arial"/>
          <w:szCs w:val="20"/>
        </w:rPr>
        <w:t>Added adjustable GO TO rate command/Query</w:t>
      </w:r>
    </w:p>
    <w:p w:rsidR="009678FE" w:rsidRDefault="009678FE" w:rsidP="0041595C">
      <w:pPr>
        <w:numPr>
          <w:ilvl w:val="0"/>
          <w:numId w:val="21"/>
        </w:numPr>
        <w:rPr>
          <w:szCs w:val="20"/>
        </w:rPr>
      </w:pPr>
      <w:r>
        <w:rPr>
          <w:rFonts w:ascii="Arial" w:hAnsi="Arial" w:cs="Arial"/>
          <w:szCs w:val="20"/>
        </w:rPr>
        <w:t>Added Move at Rate command/query</w:t>
      </w:r>
    </w:p>
    <w:p w:rsidR="009678FE" w:rsidRDefault="009678FE" w:rsidP="0041595C">
      <w:pPr>
        <w:numPr>
          <w:ilvl w:val="0"/>
          <w:numId w:val="21"/>
        </w:numPr>
        <w:rPr>
          <w:szCs w:val="20"/>
        </w:rPr>
      </w:pPr>
      <w:r>
        <w:rPr>
          <w:rFonts w:ascii="Arial" w:hAnsi="Arial" w:cs="Arial"/>
          <w:szCs w:val="20"/>
        </w:rPr>
        <w:t>Added HD-IR , Thermal Mitigation Filter, Blur and Warp Commands/Queries</w:t>
      </w:r>
    </w:p>
    <w:p w:rsidR="009678FE" w:rsidRDefault="009678FE" w:rsidP="0041595C">
      <w:pPr>
        <w:numPr>
          <w:ilvl w:val="0"/>
          <w:numId w:val="21"/>
        </w:numPr>
        <w:rPr>
          <w:szCs w:val="20"/>
        </w:rPr>
      </w:pPr>
      <w:r>
        <w:rPr>
          <w:szCs w:val="20"/>
        </w:rPr>
        <w:t>Revised SD-IR Thermal Mitigation Filter from Threshold Averaging/Filter commands to Blur/Warp</w:t>
      </w:r>
    </w:p>
    <w:p w:rsidR="009678FE" w:rsidRDefault="009678FE" w:rsidP="0041595C">
      <w:pPr>
        <w:numPr>
          <w:ilvl w:val="0"/>
          <w:numId w:val="21"/>
        </w:numPr>
        <w:rPr>
          <w:szCs w:val="20"/>
        </w:rPr>
      </w:pPr>
      <w:r>
        <w:rPr>
          <w:rFonts w:ascii="Arial" w:hAnsi="Arial" w:cs="Arial"/>
          <w:szCs w:val="20"/>
        </w:rPr>
        <w:t>Added commands/status for the Zeiss Range Finder</w:t>
      </w:r>
    </w:p>
    <w:p w:rsidR="009678FE" w:rsidRDefault="009678FE" w:rsidP="0041595C">
      <w:pPr>
        <w:numPr>
          <w:ilvl w:val="0"/>
          <w:numId w:val="21"/>
        </w:numPr>
        <w:rPr>
          <w:szCs w:val="20"/>
        </w:rPr>
      </w:pPr>
      <w:r>
        <w:rPr>
          <w:rFonts w:ascii="Arial" w:hAnsi="Arial" w:cs="Arial"/>
          <w:szCs w:val="20"/>
        </w:rPr>
        <w:t>Added queries for AGC and ALGC controls, restated AGC/ALGC mode setting commands.</w:t>
      </w:r>
    </w:p>
    <w:p w:rsidR="009678FE" w:rsidRDefault="009678FE" w:rsidP="0041595C">
      <w:pPr>
        <w:numPr>
          <w:ilvl w:val="0"/>
          <w:numId w:val="21"/>
        </w:numPr>
        <w:rPr>
          <w:szCs w:val="20"/>
        </w:rPr>
      </w:pPr>
      <w:r>
        <w:rPr>
          <w:szCs w:val="20"/>
        </w:rPr>
        <w:t>Revises Laser Pointer to report full internal status</w:t>
      </w:r>
    </w:p>
    <w:p w:rsidR="009678FE" w:rsidRDefault="009678FE" w:rsidP="0041595C">
      <w:pPr>
        <w:numPr>
          <w:ilvl w:val="0"/>
          <w:numId w:val="21"/>
        </w:numPr>
        <w:rPr>
          <w:szCs w:val="20"/>
        </w:rPr>
      </w:pPr>
      <w:r>
        <w:rPr>
          <w:szCs w:val="20"/>
        </w:rPr>
        <w:t xml:space="preserve">Revises Manifest to consolidate Annotators, Laser Range Finders, Trackers, and Pointer/Illuminators to one accessory list.  This is not yet implement in code, but in the next release will be.  Once released, the individual manifest lists will no longer apply and product numbers will be incorrect. </w:t>
      </w:r>
    </w:p>
    <w:p w:rsidR="009678FE" w:rsidRDefault="009678FE">
      <w:pPr>
        <w:pStyle w:val="Heading3"/>
      </w:pPr>
      <w:bookmarkStart w:id="17" w:name="_Toc402794011"/>
      <w:r>
        <w:t>Rev N 11/</w:t>
      </w:r>
      <w:r w:rsidR="00A407D7">
        <w:t>14</w:t>
      </w:r>
      <w:r>
        <w:t>/2012</w:t>
      </w:r>
      <w:bookmarkEnd w:id="17"/>
    </w:p>
    <w:p w:rsidR="009678FE" w:rsidRDefault="009678FE" w:rsidP="0041595C">
      <w:pPr>
        <w:numPr>
          <w:ilvl w:val="0"/>
          <w:numId w:val="23"/>
        </w:numPr>
      </w:pPr>
      <w:r>
        <w:t xml:space="preserve">Revised WALRSS, WALRSS A and L3-HD IR Image Stabilize command/query to expand usage to all strengths available.  </w:t>
      </w:r>
    </w:p>
    <w:p w:rsidR="009678FE" w:rsidRDefault="009678FE" w:rsidP="0041595C">
      <w:pPr>
        <w:numPr>
          <w:ilvl w:val="0"/>
          <w:numId w:val="23"/>
        </w:numPr>
      </w:pPr>
      <w:r>
        <w:t>Added more explanation of PIP/Main HD IR Ezoom and ADR value control in the section on the ADR and Ezoom for the IR camera.</w:t>
      </w:r>
    </w:p>
    <w:p w:rsidR="00A407D7" w:rsidRDefault="00A407D7" w:rsidP="0041595C">
      <w:pPr>
        <w:numPr>
          <w:ilvl w:val="0"/>
          <w:numId w:val="23"/>
        </w:numPr>
      </w:pPr>
      <w:r>
        <w:t>Added Filter on/off command variation to control the PIP window separately from the main window for HD IR cameras.</w:t>
      </w:r>
    </w:p>
    <w:p w:rsidR="006075B7" w:rsidRDefault="006075B7" w:rsidP="006075B7">
      <w:pPr>
        <w:pStyle w:val="Heading3"/>
      </w:pPr>
      <w:bookmarkStart w:id="18" w:name="_Toc402794012"/>
      <w:r>
        <w:t xml:space="preserve">Rev </w:t>
      </w:r>
      <w:r w:rsidR="008831EB">
        <w:t>P</w:t>
      </w:r>
      <w:r>
        <w:t xml:space="preserve"> 5/</w:t>
      </w:r>
      <w:r w:rsidR="008831EB">
        <w:t>31</w:t>
      </w:r>
      <w:r>
        <w:t>/2013</w:t>
      </w:r>
      <w:r w:rsidR="008831EB">
        <w:t xml:space="preserve"> (Rev O omitted)</w:t>
      </w:r>
      <w:bookmarkEnd w:id="18"/>
    </w:p>
    <w:p w:rsidR="006075B7" w:rsidRPr="006075B7" w:rsidRDefault="006075B7" w:rsidP="0085359B">
      <w:pPr>
        <w:numPr>
          <w:ilvl w:val="0"/>
          <w:numId w:val="26"/>
        </w:numPr>
      </w:pPr>
      <w:r>
        <w:t>Added commands and descriptions as noted in Release Notes for Version 3.30 of the 2110 firmware.</w:t>
      </w:r>
    </w:p>
    <w:p w:rsidR="0085359B" w:rsidRDefault="0085359B"/>
    <w:p w:rsidR="0085359B" w:rsidRDefault="0085359B" w:rsidP="0085359B">
      <w:pPr>
        <w:pStyle w:val="Heading3"/>
      </w:pPr>
      <w:bookmarkStart w:id="19" w:name="_Toc402794013"/>
      <w:r>
        <w:t>Rev Q 10/31/2014</w:t>
      </w:r>
      <w:bookmarkEnd w:id="19"/>
    </w:p>
    <w:p w:rsidR="0085359B" w:rsidRPr="006075B7" w:rsidRDefault="0085359B" w:rsidP="0085359B">
      <w:pPr>
        <w:numPr>
          <w:ilvl w:val="0"/>
          <w:numId w:val="26"/>
        </w:numPr>
      </w:pPr>
      <w:r>
        <w:t xml:space="preserve">Updated and added commands that were added through version 364 of firmware.  </w:t>
      </w:r>
    </w:p>
    <w:p w:rsidR="009678FE" w:rsidRDefault="009678FE" w:rsidP="0085359B">
      <w:r>
        <w:br w:type="page"/>
      </w:r>
    </w:p>
    <w:p w:rsidR="009678FE" w:rsidRDefault="009678FE">
      <w:pPr>
        <w:pStyle w:val="Heading1"/>
        <w:numPr>
          <w:ilvl w:val="0"/>
          <w:numId w:val="0"/>
        </w:numPr>
      </w:pPr>
      <w:bookmarkStart w:id="20" w:name="_Ref302490562"/>
      <w:bookmarkStart w:id="21" w:name="_Ref302490593"/>
      <w:bookmarkStart w:id="22" w:name="_Toc402794014"/>
      <w:r>
        <w:lastRenderedPageBreak/>
        <w:t>Controller Versions:</w:t>
      </w:r>
      <w:bookmarkEnd w:id="20"/>
      <w:bookmarkEnd w:id="21"/>
      <w:bookmarkEnd w:id="22"/>
    </w:p>
    <w:p w:rsidR="009678FE" w:rsidRDefault="009678FE">
      <w:r>
        <w:tab/>
        <w:t>00 and 01 controller versions are used in legacy products not covered in this document.</w:t>
      </w:r>
    </w:p>
    <w:p w:rsidR="009678FE" w:rsidRDefault="009678FE">
      <w:r>
        <w:tab/>
        <w:t>02 = ITS model 2110-DE2 embedded controller within Nighthawk (June 09)</w:t>
      </w:r>
    </w:p>
    <w:p w:rsidR="009678FE" w:rsidRDefault="009678FE">
      <w:pPr>
        <w:ind w:left="720"/>
      </w:pPr>
      <w:r>
        <w:t>10 = ITS model 2110-ROTC embedded controller within a Nighthawk.  This controller is identical to the 2110-DE2 except that in the J1 expansion port, 4 FUARTs have been implemented to controller other devices.</w:t>
      </w:r>
    </w:p>
    <w:p w:rsidR="009678FE" w:rsidRDefault="009678FE">
      <w:r>
        <w:t>In the 02 and 10 controllers, there is a direct upload capability built into the system facilitating update of the motor controller firmware at user discretion.  This facility exists in 2110 code version 1.46 and later.</w:t>
      </w:r>
    </w:p>
    <w:p w:rsidR="009678FE" w:rsidRDefault="009678FE">
      <w:r>
        <w:t>Type 02 or 10 is reported back to a GUI when the controller type query (</w:t>
      </w:r>
      <w:bookmarkStart w:id="23" w:name="RANGE!A44"/>
      <w:r>
        <w:t xml:space="preserve">see </w:t>
      </w:r>
      <w:r>
        <w:rPr>
          <w:rFonts w:ascii="Arial" w:hAnsi="Arial" w:cs="Arial"/>
          <w:szCs w:val="20"/>
        </w:rPr>
        <w:t>Controller Type Query</w:t>
      </w:r>
      <w:bookmarkEnd w:id="23"/>
      <w:r>
        <w:rPr>
          <w:rFonts w:ascii="Arial" w:hAnsi="Arial" w:cs="Arial"/>
          <w:szCs w:val="20"/>
        </w:rPr>
        <w:t xml:space="preserve">, FF 00 0F 77 1C 00) </w:t>
      </w:r>
      <w:r>
        <w:t>is sent.</w:t>
      </w:r>
    </w:p>
    <w:p w:rsidR="009678FE" w:rsidRDefault="009678FE">
      <w:r>
        <w:t>The System Manifest is an important feature of the 2110 type 02 controller.  This function is supported in firmware versions 2.00 and up.</w:t>
      </w:r>
    </w:p>
    <w:p w:rsidR="009678FE" w:rsidRDefault="009678FE">
      <w:pPr>
        <w:pStyle w:val="Heading1"/>
        <w:numPr>
          <w:ilvl w:val="0"/>
          <w:numId w:val="0"/>
        </w:numPr>
      </w:pPr>
      <w:bookmarkStart w:id="24" w:name="_Toc402794015"/>
      <w:r>
        <w:t>General Notes</w:t>
      </w:r>
      <w:bookmarkEnd w:id="24"/>
    </w:p>
    <w:p w:rsidR="009678FE" w:rsidRDefault="009678FE">
      <w:pPr>
        <w:pStyle w:val="Heading2"/>
      </w:pPr>
      <w:bookmarkStart w:id="25" w:name="_Toc402794016"/>
      <w:r>
        <w:t>PELCO commands</w:t>
      </w:r>
      <w:bookmarkEnd w:id="25"/>
    </w:p>
    <w:p w:rsidR="009678FE" w:rsidRDefault="009678FE">
      <w:r>
        <w:tab/>
        <w:t>All Pelco Structured commands start with “FF”</w:t>
      </w:r>
    </w:p>
    <w:p w:rsidR="009678FE" w:rsidRDefault="009678FE">
      <w:r>
        <w:tab/>
        <w:t>All commands shown are followed by a 1 byte checksum</w:t>
      </w:r>
    </w:p>
    <w:p w:rsidR="009678FE" w:rsidRDefault="009678FE">
      <w:pPr>
        <w:ind w:firstLine="720"/>
        <w:rPr>
          <w:color w:val="000000"/>
        </w:rPr>
      </w:pPr>
      <w:r>
        <w:t>All ITS controller unique commands are FF 00 xx 77 xx xx plus checksum</w:t>
      </w:r>
    </w:p>
    <w:p w:rsidR="009678FE" w:rsidRDefault="009678FE">
      <w:pPr>
        <w:ind w:left="720"/>
      </w:pPr>
      <w:r>
        <w:t>All ITS commands either respond (acknowledge receipt) to a commend by echo of the command sent, or echo the basic command with status values as described in detail below</w:t>
      </w:r>
    </w:p>
    <w:p w:rsidR="009678FE" w:rsidRDefault="009678FE">
      <w:pPr>
        <w:pStyle w:val="Heading2"/>
      </w:pPr>
      <w:bookmarkStart w:id="26" w:name="_Ref302487507"/>
      <w:bookmarkStart w:id="27" w:name="_Ref302487511"/>
      <w:bookmarkStart w:id="28" w:name="_Toc402794017"/>
      <w:r>
        <w:t>ITS Proprietary Commands</w:t>
      </w:r>
      <w:bookmarkEnd w:id="26"/>
      <w:bookmarkEnd w:id="27"/>
      <w:bookmarkEnd w:id="28"/>
    </w:p>
    <w:p w:rsidR="009678FE" w:rsidRDefault="009678FE">
      <w:pPr>
        <w:rPr>
          <w:rFonts w:ascii="Arial" w:hAnsi="Arial" w:cs="Arial"/>
          <w:szCs w:val="20"/>
        </w:rPr>
      </w:pPr>
      <w:r>
        <w:t xml:space="preserve">There are a certain range of commands that offer capability not achievable using the PECLO command structure. All such commands are identified to the controller by a specific byte sequence we refer to as PA (preamble).   The PA code sequence is </w:t>
      </w:r>
      <w:r>
        <w:rPr>
          <w:rFonts w:ascii="Arial" w:hAnsi="Arial" w:cs="Arial"/>
          <w:szCs w:val="20"/>
        </w:rPr>
        <w:t xml:space="preserve">B2 A5 E6 93.  </w:t>
      </w:r>
    </w:p>
    <w:p w:rsidR="009678FE" w:rsidRDefault="009678FE">
      <w:r>
        <w:rPr>
          <w:rFonts w:ascii="Arial" w:hAnsi="Arial" w:cs="Arial"/>
          <w:szCs w:val="20"/>
        </w:rPr>
        <w:t>Those PA commands necessary for others to interface and control the 2110 are included herein.  Care must be taken to use only those PA commands described.  Attempts to search for others can result in corruption of the firmware on board, or issue of harmful commands to cameras, lenses or the motor controls which may result in damage to the equipment, or injury to the persons in the vicinity of the Nighthawk.</w:t>
      </w:r>
    </w:p>
    <w:p w:rsidR="009678FE" w:rsidRDefault="009678FE">
      <w:pPr>
        <w:pStyle w:val="Heading2"/>
      </w:pPr>
      <w:bookmarkStart w:id="29" w:name="_Ref302133345"/>
      <w:bookmarkStart w:id="30" w:name="_Ref302133380"/>
      <w:bookmarkStart w:id="31" w:name="_Ref302133395"/>
      <w:bookmarkStart w:id="32" w:name="_Ref302133979"/>
      <w:bookmarkStart w:id="33" w:name="_Ref302137640"/>
      <w:bookmarkStart w:id="34" w:name="_Ref302137643"/>
      <w:bookmarkStart w:id="35" w:name="_Ref302137920"/>
      <w:bookmarkStart w:id="36" w:name="_Ref302138218"/>
      <w:bookmarkStart w:id="37" w:name="_Toc402794018"/>
      <w:r>
        <w:t>System Manifest</w:t>
      </w:r>
      <w:bookmarkEnd w:id="29"/>
      <w:bookmarkEnd w:id="30"/>
      <w:bookmarkEnd w:id="31"/>
      <w:bookmarkEnd w:id="32"/>
      <w:bookmarkEnd w:id="33"/>
      <w:bookmarkEnd w:id="34"/>
      <w:bookmarkEnd w:id="35"/>
      <w:bookmarkEnd w:id="36"/>
      <w:bookmarkEnd w:id="37"/>
    </w:p>
    <w:p w:rsidR="009678FE" w:rsidRDefault="009678FE">
      <w:r>
        <w:t xml:space="preserve">System Manifest functions are supported in 2110 firmware versions 2.00 and up.  </w:t>
      </w:r>
    </w:p>
    <w:p w:rsidR="009678FE" w:rsidRDefault="009678FE">
      <w:r>
        <w:t>An important benefit of the 2110 ITS embedded controller imbedded within the Nighthawk is that a common set of commands (e.g. zoom, focus, pan, tilt, NUC, onscreen menus, annotation, IR imaging polarity, and many other functions) are accessed through a common set of commands and tailored by the 2110 to correctly and appropriately operate the actual camera, lens or other device connected to the 2110.  In this way, a single graphical user interface (GUI) or hand controller interface can be designed that will operate a wide variation of Nighthawk systems seamlessly even on the same network.</w:t>
      </w:r>
    </w:p>
    <w:p w:rsidR="009678FE" w:rsidRDefault="009678FE">
      <w:pPr>
        <w:rPr>
          <w:rFonts w:ascii="Arial" w:hAnsi="Arial" w:cs="Arial"/>
          <w:szCs w:val="20"/>
        </w:rPr>
      </w:pPr>
      <w:r>
        <w:t xml:space="preserve">A key element in achieving this commonality of command and flexibility of sensor suite is the ITS 2110 System Manifest.  </w:t>
      </w:r>
    </w:p>
    <w:p w:rsidR="009678FE" w:rsidRDefault="009678FE">
      <w:pPr>
        <w:rPr>
          <w:rFonts w:ascii="Arial" w:hAnsi="Arial" w:cs="Arial"/>
          <w:szCs w:val="20"/>
        </w:rPr>
      </w:pPr>
      <w:r>
        <w:t xml:space="preserve">The commands that are active depend on the manifest of peripherals integrated onto the Nighthawk.  This manifest is set at the factory.   Commands that are not active are simply ignored by the 2110 or responses to them return initialization values.  Whether a command is active or not is determined by the manifest input to the system using the </w:t>
      </w:r>
    </w:p>
    <w:p w:rsidR="009678FE" w:rsidRDefault="009678FE"/>
    <w:p w:rsidR="009678FE" w:rsidRDefault="009678FE" w:rsidP="0041595C">
      <w:pPr>
        <w:numPr>
          <w:ilvl w:val="0"/>
          <w:numId w:val="6"/>
        </w:numPr>
      </w:pPr>
      <w:r>
        <w:lastRenderedPageBreak/>
        <w:t xml:space="preserve">IR camera unique commands are only active if an IR camera was included in the system manifest.  If not on the manifest, IR unique command will be ignored by the controller and responses will simply be factory default initialization values.  The 2110-DE2 supports a range if IR cameras (see relevant appendices).  Through the manifest system, a specific IR camera can be declared which will make use of commands in a camera specific manner.  Similarly query values may/are adjusted as appropriate to provide unified responses back to the controlling software. </w:t>
      </w:r>
    </w:p>
    <w:p w:rsidR="009678FE" w:rsidRDefault="009678FE" w:rsidP="0041595C">
      <w:pPr>
        <w:numPr>
          <w:ilvl w:val="0"/>
          <w:numId w:val="6"/>
        </w:numPr>
      </w:pPr>
      <w:r>
        <w:t>The Visible lens controls (e.g. zoom, focus, 2x multiplier, autofocus, stabilization, filters, refocus) are used tailored to the lens specified by the manifest (e.g. Fujinon, Pentax PAIR, PAIR 2, etc.)  Some functions will not be available depending on the lens specified in the manifest.</w:t>
      </w:r>
    </w:p>
    <w:p w:rsidR="009678FE" w:rsidRDefault="009678FE" w:rsidP="0041595C">
      <w:pPr>
        <w:numPr>
          <w:ilvl w:val="0"/>
          <w:numId w:val="6"/>
        </w:numPr>
      </w:pPr>
      <w:r>
        <w:t>Illuminator unique commands on only active if an illuminator was included in the system manifest.  If not on the manifest, illuminator unique command will be ignored by the controller.</w:t>
      </w:r>
    </w:p>
    <w:p w:rsidR="009678FE" w:rsidRDefault="009678FE" w:rsidP="0041595C">
      <w:pPr>
        <w:numPr>
          <w:ilvl w:val="0"/>
          <w:numId w:val="6"/>
        </w:numPr>
      </w:pPr>
      <w:r>
        <w:t>Rangefinder unique commands on only active if a rangefinder was included in the system manifest.  If not on the manifest, illuminator unique command will be ignored by the controller.</w:t>
      </w:r>
    </w:p>
    <w:p w:rsidR="009678FE" w:rsidRDefault="009678FE" w:rsidP="0041595C">
      <w:pPr>
        <w:numPr>
          <w:ilvl w:val="0"/>
          <w:numId w:val="6"/>
        </w:numPr>
      </w:pPr>
      <w:r>
        <w:t xml:space="preserve">Tracker commands are unique commands only active if the EOI video tracker was included in the system manifest.  If not on the manifest, the tracker unique commands will be ignored by the controller.   Responses to such commands will be nothing, an echo of the commands sent, or a default return value (see </w:t>
      </w:r>
      <w:r w:rsidR="006A167A">
        <w:fldChar w:fldCharType="begin"/>
      </w:r>
      <w:r>
        <w:instrText xml:space="preserve"> REF _Ref320105429 \h </w:instrText>
      </w:r>
      <w:r w:rsidR="006A167A">
        <w:fldChar w:fldCharType="separate"/>
      </w:r>
      <w:r w:rsidR="00A8293C">
        <w:t>Tracker Status Responses</w:t>
      </w:r>
      <w:r w:rsidR="006A167A">
        <w:fldChar w:fldCharType="end"/>
      </w:r>
      <w:r>
        <w:t xml:space="preserve">, page </w:t>
      </w:r>
      <w:r w:rsidR="006A167A">
        <w:fldChar w:fldCharType="begin"/>
      </w:r>
      <w:r>
        <w:instrText xml:space="preserve"> PAGEREF _Ref320105444 \h </w:instrText>
      </w:r>
      <w:r w:rsidR="006A167A">
        <w:fldChar w:fldCharType="separate"/>
      </w:r>
      <w:r w:rsidR="00A8293C">
        <w:rPr>
          <w:noProof/>
        </w:rPr>
        <w:t>73</w:t>
      </w:r>
      <w:r w:rsidR="006A167A">
        <w:fldChar w:fldCharType="end"/>
      </w:r>
      <w:r>
        <w:t xml:space="preserve"> for more information).  When using/adding the tracker, the manifest format is changed slightly.  2110 Code versions 3.00 and higher include the tracker task.  When a manifest is queried with this version of code the new format is returned (Manifest Type 00A, see </w:t>
      </w:r>
      <w:r w:rsidR="006A167A">
        <w:fldChar w:fldCharType="begin"/>
      </w:r>
      <w:r>
        <w:instrText xml:space="preserve"> REF _Ref302133330 \h </w:instrText>
      </w:r>
      <w:r w:rsidR="006A167A">
        <w:fldChar w:fldCharType="separate"/>
      </w:r>
      <w:r w:rsidR="00A8293C">
        <w:t>Change History</w:t>
      </w:r>
      <w:r w:rsidR="006A167A">
        <w:fldChar w:fldCharType="end"/>
      </w:r>
      <w:r w:rsidR="006A167A">
        <w:fldChar w:fldCharType="begin"/>
      </w:r>
      <w:r>
        <w:instrText xml:space="preserve"> REF _Ref302371742 \h </w:instrText>
      </w:r>
      <w:r w:rsidR="006A167A">
        <w:fldChar w:fldCharType="separate"/>
      </w:r>
      <w:r w:rsidR="00A8293C">
        <w:t>Manifest Block</w:t>
      </w:r>
      <w:r w:rsidR="006A167A">
        <w:fldChar w:fldCharType="end"/>
      </w:r>
      <w:r>
        <w:t>, below). Likewise to set a tracker in place, one should be using the modified manifest format (00A) and ensure that ITS 2110 firmware level 3.00 or higher is previously installed.</w:t>
      </w:r>
    </w:p>
    <w:p w:rsidR="009678FE" w:rsidRDefault="009678FE">
      <w:r>
        <w:t>Pan/Tilt (AZ, EL) commands are always active in the controller.</w:t>
      </w:r>
    </w:p>
    <w:p w:rsidR="009678FE" w:rsidRDefault="009678FE">
      <w:r>
        <w:t xml:space="preserve">The manifest permits the reassignment of serial ports (firmware version 2.08 and up) used by each peripheral (cameras, annotators, etc.).  The only port that may not reassigned is the serial port used to control the Nighthawk position (AZ and El).  </w:t>
      </w:r>
    </w:p>
    <w:p w:rsidR="009678FE" w:rsidRDefault="009678FE">
      <w:pPr>
        <w:pStyle w:val="Heading3"/>
      </w:pPr>
      <w:bookmarkStart w:id="38" w:name="_Ref302487896"/>
      <w:bookmarkStart w:id="39" w:name="_Toc402794019"/>
      <w:r>
        <w:t>Reading the System Manifest</w:t>
      </w:r>
      <w:bookmarkEnd w:id="38"/>
      <w:bookmarkEnd w:id="39"/>
    </w:p>
    <w:p w:rsidR="009678FE" w:rsidRDefault="009678FE">
      <w:r>
        <w:t>The system manifest may be queried by issuing the following command:</w:t>
      </w:r>
    </w:p>
    <w:p w:rsidR="009678FE" w:rsidRDefault="009678FE">
      <w:pPr>
        <w:spacing w:after="0"/>
        <w:ind w:firstLine="720"/>
        <w:rPr>
          <w:rFonts w:ascii="Arial" w:hAnsi="Arial" w:cs="Arial"/>
          <w:szCs w:val="20"/>
        </w:rPr>
      </w:pPr>
      <w:r>
        <w:rPr>
          <w:rFonts w:ascii="Arial" w:hAnsi="Arial" w:cs="Arial"/>
          <w:szCs w:val="20"/>
        </w:rPr>
        <w:t xml:space="preserve">PA 01 00 00 00 00 </w:t>
      </w:r>
    </w:p>
    <w:p w:rsidR="009678FE" w:rsidRDefault="009678FE">
      <w:pPr>
        <w:spacing w:after="0"/>
        <w:rPr>
          <w:rFonts w:ascii="Arial" w:hAnsi="Arial" w:cs="Arial"/>
          <w:szCs w:val="20"/>
        </w:rPr>
      </w:pPr>
      <w:r>
        <w:rPr>
          <w:rFonts w:ascii="Arial" w:hAnsi="Arial" w:cs="Arial"/>
          <w:szCs w:val="20"/>
        </w:rPr>
        <w:t xml:space="preserve">The response from the 2110 is </w:t>
      </w:r>
    </w:p>
    <w:p w:rsidR="009678FE" w:rsidRDefault="009678FE">
      <w:pPr>
        <w:spacing w:after="0"/>
        <w:ind w:left="720"/>
        <w:rPr>
          <w:rFonts w:ascii="Arial" w:hAnsi="Arial" w:cs="Arial"/>
          <w:szCs w:val="20"/>
        </w:rPr>
      </w:pPr>
      <w:r>
        <w:rPr>
          <w:rFonts w:ascii="Arial" w:hAnsi="Arial" w:cs="Arial"/>
          <w:szCs w:val="20"/>
        </w:rPr>
        <w:t>PA 01 00 + manifest block</w:t>
      </w:r>
    </w:p>
    <w:p w:rsidR="009678FE" w:rsidRDefault="009678FE">
      <w:pPr>
        <w:pStyle w:val="Heading4"/>
      </w:pPr>
      <w:bookmarkStart w:id="40" w:name="_Ref302371742"/>
      <w:bookmarkStart w:id="41" w:name="_Ref302371749"/>
      <w:bookmarkStart w:id="42" w:name="_Toc402794020"/>
      <w:r>
        <w:t>Manifest Block</w:t>
      </w:r>
      <w:bookmarkEnd w:id="40"/>
      <w:bookmarkEnd w:id="41"/>
      <w:bookmarkEnd w:id="42"/>
    </w:p>
    <w:p w:rsidR="009678FE" w:rsidRDefault="009678FE">
      <w:r>
        <w:t>The Manifest Block is comprised:</w:t>
      </w:r>
    </w:p>
    <w:p w:rsidR="009678FE" w:rsidRDefault="009678FE" w:rsidP="0041595C">
      <w:pPr>
        <w:numPr>
          <w:ilvl w:val="0"/>
          <w:numId w:val="16"/>
        </w:numPr>
      </w:pPr>
      <w:r>
        <w:t xml:space="preserve">Type 00 or 63 (99 decimal) manifest: a type byte, a byte count, 19 data bytes and 2 checksum bytes.  </w:t>
      </w:r>
    </w:p>
    <w:p w:rsidR="009678FE" w:rsidRDefault="009678FE" w:rsidP="0041595C">
      <w:pPr>
        <w:numPr>
          <w:ilvl w:val="0"/>
          <w:numId w:val="16"/>
        </w:numPr>
      </w:pPr>
      <w:r>
        <w:t xml:space="preserve">Type 01 or 62 (98 decimal) manifest: a type byte, a byte count, 21 data bytes and 2 checksum bytes.  The </w:t>
      </w:r>
    </w:p>
    <w:p w:rsidR="009678FE" w:rsidRDefault="009678FE">
      <w:r>
        <w:t>The manifest block check sum is organized high byte, low byte.  The check sum is an 8 bit sum of 19 bytes.</w:t>
      </w:r>
    </w:p>
    <w:p w:rsidR="009678FE" w:rsidRDefault="009678FE">
      <w:r>
        <w:t>The byte count passed does not include the manifest type, byte count or checksum bytes.</w:t>
      </w:r>
    </w:p>
    <w:p w:rsidR="009678FE" w:rsidRDefault="009678FE">
      <w:r>
        <w:t>All type numbers as shown in Appendix A are represented in the manifest block as 1 byte hexadecimal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5"/>
        <w:gridCol w:w="1069"/>
        <w:gridCol w:w="1164"/>
        <w:gridCol w:w="5274"/>
      </w:tblGrid>
      <w:tr w:rsidR="009678FE">
        <w:trPr>
          <w:trHeight w:val="485"/>
          <w:tblHeader/>
        </w:trPr>
        <w:tc>
          <w:tcPr>
            <w:tcW w:w="2645" w:type="dxa"/>
            <w:vAlign w:val="center"/>
          </w:tcPr>
          <w:p w:rsidR="009678FE" w:rsidRDefault="009678FE">
            <w:pPr>
              <w:keepNext/>
              <w:keepLines/>
              <w:jc w:val="center"/>
              <w:rPr>
                <w:b/>
              </w:rPr>
            </w:pPr>
            <w:r>
              <w:rPr>
                <w:b/>
              </w:rPr>
              <w:t>Element</w:t>
            </w:r>
          </w:p>
        </w:tc>
        <w:tc>
          <w:tcPr>
            <w:tcW w:w="1069" w:type="dxa"/>
            <w:vAlign w:val="center"/>
          </w:tcPr>
          <w:p w:rsidR="009678FE" w:rsidRDefault="009678FE">
            <w:pPr>
              <w:keepNext/>
              <w:keepLines/>
              <w:jc w:val="center"/>
              <w:rPr>
                <w:b/>
              </w:rPr>
            </w:pPr>
            <w:r>
              <w:rPr>
                <w:b/>
              </w:rPr>
              <w:t>Format</w:t>
            </w:r>
          </w:p>
        </w:tc>
        <w:tc>
          <w:tcPr>
            <w:tcW w:w="1164" w:type="dxa"/>
            <w:vAlign w:val="center"/>
          </w:tcPr>
          <w:p w:rsidR="009678FE" w:rsidRDefault="009678FE">
            <w:pPr>
              <w:keepNext/>
              <w:keepLines/>
              <w:jc w:val="center"/>
              <w:rPr>
                <w:b/>
              </w:rPr>
            </w:pPr>
            <w:r>
              <w:rPr>
                <w:b/>
              </w:rPr>
              <w:t>Manifest Type</w:t>
            </w:r>
          </w:p>
        </w:tc>
        <w:tc>
          <w:tcPr>
            <w:tcW w:w="5274" w:type="dxa"/>
            <w:vAlign w:val="center"/>
          </w:tcPr>
          <w:p w:rsidR="009678FE" w:rsidRDefault="009678FE">
            <w:pPr>
              <w:keepNext/>
              <w:keepLines/>
              <w:jc w:val="center"/>
              <w:rPr>
                <w:b/>
              </w:rPr>
            </w:pPr>
            <w:r>
              <w:rPr>
                <w:b/>
              </w:rPr>
              <w:t>Notes</w:t>
            </w:r>
          </w:p>
        </w:tc>
      </w:tr>
      <w:tr w:rsidR="009678FE">
        <w:tc>
          <w:tcPr>
            <w:tcW w:w="2645" w:type="dxa"/>
          </w:tcPr>
          <w:p w:rsidR="009678FE" w:rsidRDefault="009678FE">
            <w:r>
              <w:t>Manifest Type</w:t>
            </w:r>
          </w:p>
        </w:tc>
        <w:tc>
          <w:tcPr>
            <w:tcW w:w="1069" w:type="dxa"/>
          </w:tcPr>
          <w:p w:rsidR="009678FE" w:rsidRDefault="009678FE">
            <w:pPr>
              <w:jc w:val="center"/>
            </w:pPr>
            <w:r>
              <w:t>1 byte</w:t>
            </w:r>
          </w:p>
        </w:tc>
        <w:tc>
          <w:tcPr>
            <w:tcW w:w="1164" w:type="dxa"/>
          </w:tcPr>
          <w:p w:rsidR="009678FE" w:rsidRDefault="009678FE">
            <w:pPr>
              <w:jc w:val="center"/>
            </w:pPr>
          </w:p>
        </w:tc>
        <w:tc>
          <w:tcPr>
            <w:tcW w:w="5274" w:type="dxa"/>
          </w:tcPr>
          <w:p w:rsidR="009678FE" w:rsidRDefault="009678FE">
            <w:r>
              <w:t xml:space="preserve">00 &amp; 63 (19 bytes) or 01 &amp; 62 (21 bytes) </w:t>
            </w:r>
          </w:p>
        </w:tc>
      </w:tr>
      <w:tr w:rsidR="009678FE">
        <w:tc>
          <w:tcPr>
            <w:tcW w:w="2645" w:type="dxa"/>
          </w:tcPr>
          <w:p w:rsidR="009678FE" w:rsidRDefault="009678FE">
            <w:r>
              <w:t>Byte Count</w:t>
            </w:r>
          </w:p>
        </w:tc>
        <w:tc>
          <w:tcPr>
            <w:tcW w:w="1069" w:type="dxa"/>
          </w:tcPr>
          <w:p w:rsidR="009678FE" w:rsidRDefault="009678FE">
            <w:pPr>
              <w:jc w:val="center"/>
            </w:pPr>
            <w:r>
              <w:t>1 Byte</w:t>
            </w:r>
          </w:p>
        </w:tc>
        <w:tc>
          <w:tcPr>
            <w:tcW w:w="1164" w:type="dxa"/>
          </w:tcPr>
          <w:p w:rsidR="009678FE" w:rsidRDefault="009678FE">
            <w:pPr>
              <w:jc w:val="center"/>
            </w:pPr>
          </w:p>
        </w:tc>
        <w:tc>
          <w:tcPr>
            <w:tcW w:w="5274" w:type="dxa"/>
          </w:tcPr>
          <w:p w:rsidR="009678FE" w:rsidRDefault="009678FE">
            <w:r>
              <w:t>Value = 19 type 00 or 99, value = 21 type 01 or 98</w:t>
            </w:r>
          </w:p>
        </w:tc>
      </w:tr>
      <w:tr w:rsidR="009678FE">
        <w:tc>
          <w:tcPr>
            <w:tcW w:w="2645" w:type="dxa"/>
          </w:tcPr>
          <w:p w:rsidR="009678FE" w:rsidRDefault="009678FE">
            <w:r>
              <w:t>Camera A Type (e.g. visible)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_Ref302136915 \h </w:instrText>
            </w:r>
            <w:r w:rsidR="006A167A">
              <w:fldChar w:fldCharType="separate"/>
            </w:r>
            <w:r w:rsidR="00A8293C">
              <w:t>Cameras</w:t>
            </w:r>
            <w:r w:rsidR="006A167A">
              <w:fldChar w:fldCharType="end"/>
            </w:r>
            <w:r>
              <w:t xml:space="preserve">, page </w:t>
            </w:r>
            <w:r w:rsidR="006A167A">
              <w:fldChar w:fldCharType="begin"/>
            </w:r>
            <w:r>
              <w:instrText xml:space="preserve"> PAGEREF _Ref302136915 \h </w:instrText>
            </w:r>
            <w:r w:rsidR="006A167A">
              <w:fldChar w:fldCharType="separate"/>
            </w:r>
            <w:r w:rsidR="00A8293C">
              <w:rPr>
                <w:noProof/>
              </w:rPr>
              <w:t>80</w:t>
            </w:r>
            <w:r w:rsidR="006A167A">
              <w:fldChar w:fldCharType="end"/>
            </w:r>
          </w:p>
        </w:tc>
      </w:tr>
      <w:tr w:rsidR="009678FE">
        <w:tc>
          <w:tcPr>
            <w:tcW w:w="2645" w:type="dxa"/>
          </w:tcPr>
          <w:p w:rsidR="009678FE" w:rsidRDefault="009678FE">
            <w:r>
              <w:rPr>
                <w:rFonts w:ascii="Arial" w:hAnsi="Arial" w:cs="Arial"/>
                <w:szCs w:val="20"/>
              </w:rPr>
              <w:lastRenderedPageBreak/>
              <w:t>Lens A Type (e.g. visible)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If a separately controllable camera lens,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_Ref302137146 \h </w:instrText>
            </w:r>
            <w:r w:rsidR="006A167A">
              <w:fldChar w:fldCharType="separate"/>
            </w:r>
            <w:r w:rsidR="00A8293C">
              <w:t>External Lenses</w:t>
            </w:r>
            <w:r w:rsidR="006A167A">
              <w:fldChar w:fldCharType="end"/>
            </w:r>
            <w:r>
              <w:t xml:space="preserve">, page </w:t>
            </w:r>
            <w:r w:rsidR="006A167A">
              <w:fldChar w:fldCharType="begin"/>
            </w:r>
            <w:r>
              <w:instrText xml:space="preserve"> PAGEREF _Ref320105672 \h </w:instrText>
            </w:r>
            <w:r w:rsidR="006A167A">
              <w:fldChar w:fldCharType="separate"/>
            </w:r>
            <w:r w:rsidR="00A8293C">
              <w:rPr>
                <w:noProof/>
              </w:rPr>
              <w:t>80</w:t>
            </w:r>
            <w:r w:rsidR="006A167A">
              <w:fldChar w:fldCharType="end"/>
            </w:r>
          </w:p>
        </w:tc>
      </w:tr>
      <w:tr w:rsidR="009678FE">
        <w:tc>
          <w:tcPr>
            <w:tcW w:w="2645" w:type="dxa"/>
          </w:tcPr>
          <w:p w:rsidR="009678FE" w:rsidRDefault="009678FE">
            <w:r>
              <w:rPr>
                <w:rFonts w:ascii="Arial" w:hAnsi="Arial" w:cs="Arial"/>
                <w:szCs w:val="20"/>
              </w:rPr>
              <w:t>Lens A  descriptor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_Ref302137146 \h </w:instrText>
            </w:r>
            <w:r w:rsidR="006A167A">
              <w:fldChar w:fldCharType="separate"/>
            </w:r>
            <w:r w:rsidR="00A8293C">
              <w:t>External Lenses</w:t>
            </w:r>
            <w:r w:rsidR="006A167A">
              <w:fldChar w:fldCharType="end"/>
            </w:r>
            <w:r>
              <w:t xml:space="preserve">. </w:t>
            </w:r>
            <w:r w:rsidR="006A167A">
              <w:fldChar w:fldCharType="begin"/>
            </w:r>
            <w:r>
              <w:instrText xml:space="preserve"> PAGEREF _Ref302137146 \h </w:instrText>
            </w:r>
            <w:r w:rsidR="006A167A">
              <w:fldChar w:fldCharType="separate"/>
            </w:r>
            <w:r w:rsidR="00A8293C">
              <w:rPr>
                <w:noProof/>
              </w:rPr>
              <w:t>80</w:t>
            </w:r>
            <w:r w:rsidR="006A167A">
              <w:fldChar w:fldCharType="end"/>
            </w:r>
          </w:p>
        </w:tc>
      </w:tr>
      <w:tr w:rsidR="009678FE">
        <w:tc>
          <w:tcPr>
            <w:tcW w:w="2645" w:type="dxa"/>
          </w:tcPr>
          <w:p w:rsidR="009678FE" w:rsidRDefault="009678FE">
            <w:r>
              <w:rPr>
                <w:rFonts w:ascii="Arial" w:hAnsi="Arial" w:cs="Arial"/>
                <w:szCs w:val="20"/>
              </w:rPr>
              <w:t>Enclosure Type  Camera A</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_Ref320107079 \h </w:instrText>
            </w:r>
            <w:r w:rsidR="006A167A">
              <w:fldChar w:fldCharType="separate"/>
            </w:r>
            <w:r w:rsidR="00A8293C">
              <w:t>Camera/Lens Enclosures</w:t>
            </w:r>
            <w:r w:rsidR="006A167A">
              <w:fldChar w:fldCharType="end"/>
            </w:r>
            <w:r>
              <w:t xml:space="preserve">, page </w:t>
            </w:r>
            <w:r w:rsidR="006A167A">
              <w:fldChar w:fldCharType="begin"/>
            </w:r>
            <w:r>
              <w:instrText xml:space="preserve"> PAGEREF _Ref320107080 \h </w:instrText>
            </w:r>
            <w:r w:rsidR="006A167A">
              <w:fldChar w:fldCharType="separate"/>
            </w:r>
            <w:r w:rsidR="00A8293C">
              <w:rPr>
                <w:noProof/>
              </w:rPr>
              <w:t>83</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Enclosure Descriptor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_Ref320105811 \h </w:instrText>
            </w:r>
            <w:r w:rsidR="006A167A">
              <w:fldChar w:fldCharType="separate"/>
            </w:r>
            <w:r w:rsidR="00A8293C">
              <w:t>Appendix A</w:t>
            </w:r>
            <w:r w:rsidR="006A167A">
              <w:fldChar w:fldCharType="end"/>
            </w:r>
            <w:r>
              <w:t xml:space="preserve">, </w:t>
            </w:r>
            <w:r w:rsidR="006A167A">
              <w:fldChar w:fldCharType="begin"/>
            </w:r>
            <w:r>
              <w:instrText xml:space="preserve"> REF _Ref320105887 \h </w:instrText>
            </w:r>
            <w:r w:rsidR="006A167A">
              <w:fldChar w:fldCharType="separate"/>
            </w:r>
            <w:r w:rsidR="00A8293C">
              <w:t>Manifest Types</w:t>
            </w:r>
            <w:r w:rsidR="006A167A">
              <w:fldChar w:fldCharType="end"/>
            </w:r>
            <w:r>
              <w:t xml:space="preserve"> page </w:t>
            </w:r>
            <w:r w:rsidR="006A167A">
              <w:fldChar w:fldCharType="begin"/>
            </w:r>
            <w:r>
              <w:instrText xml:space="preserve"> PAGEREF _Ref320105895 \h </w:instrText>
            </w:r>
            <w:r w:rsidR="006A167A">
              <w:fldChar w:fldCharType="separate"/>
            </w:r>
            <w:r w:rsidR="00A8293C">
              <w:rPr>
                <w:noProof/>
              </w:rPr>
              <w:t>80</w:t>
            </w:r>
            <w:r w:rsidR="006A167A">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Camera A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Lens A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r w:rsidR="009678FE">
        <w:tc>
          <w:tcPr>
            <w:tcW w:w="2645" w:type="dxa"/>
            <w:vAlign w:val="bottom"/>
          </w:tcPr>
          <w:p w:rsidR="009678FE" w:rsidRDefault="009678FE">
            <w:pPr>
              <w:spacing w:after="0"/>
              <w:rPr>
                <w:rFonts w:ascii="Arial" w:hAnsi="Arial" w:cs="Arial"/>
                <w:szCs w:val="20"/>
              </w:rPr>
            </w:pPr>
            <w:r>
              <w:rPr>
                <w:rFonts w:ascii="Arial" w:hAnsi="Arial" w:cs="Arial"/>
                <w:szCs w:val="20"/>
              </w:rPr>
              <w:t>Camera B Type (e.g. IR)</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_Ref302136915 \h </w:instrText>
            </w:r>
            <w:r w:rsidR="006A167A">
              <w:fldChar w:fldCharType="separate"/>
            </w:r>
            <w:r w:rsidR="00A8293C">
              <w:t>Cameras</w:t>
            </w:r>
            <w:r w:rsidR="006A167A">
              <w:fldChar w:fldCharType="end"/>
            </w:r>
            <w:r>
              <w:t xml:space="preserve">, page </w:t>
            </w:r>
            <w:r w:rsidR="006A167A">
              <w:fldChar w:fldCharType="begin"/>
            </w:r>
            <w:r>
              <w:instrText xml:space="preserve"> PAGEREF _Ref302136915 \h </w:instrText>
            </w:r>
            <w:r w:rsidR="006A167A">
              <w:fldChar w:fldCharType="separate"/>
            </w:r>
            <w:r w:rsidR="00A8293C">
              <w:rPr>
                <w:noProof/>
              </w:rPr>
              <w:t>80</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Lens B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Currently all supported IR cameras have internal lenses and require no additional serial ports.  Therefore, this value is usually 0x00.  </w:t>
            </w:r>
          </w:p>
        </w:tc>
      </w:tr>
      <w:tr w:rsidR="009678FE">
        <w:tc>
          <w:tcPr>
            <w:tcW w:w="2645" w:type="dxa"/>
          </w:tcPr>
          <w:p w:rsidR="009678FE" w:rsidRDefault="009678FE">
            <w:pPr>
              <w:rPr>
                <w:rFonts w:ascii="Arial" w:hAnsi="Arial" w:cs="Arial"/>
                <w:szCs w:val="20"/>
              </w:rPr>
            </w:pPr>
            <w:r>
              <w:rPr>
                <w:rFonts w:ascii="Arial" w:hAnsi="Arial" w:cs="Arial"/>
                <w:szCs w:val="20"/>
              </w:rPr>
              <w:t>Enclosure B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All supported cameras have a camera specific case with no externally controllable features.  Therefore this value is usually 0x63 (dec 99).</w:t>
            </w:r>
          </w:p>
        </w:tc>
      </w:tr>
      <w:tr w:rsidR="009678FE">
        <w:tc>
          <w:tcPr>
            <w:tcW w:w="2645" w:type="dxa"/>
          </w:tcPr>
          <w:p w:rsidR="009678FE" w:rsidRDefault="009678FE">
            <w:pPr>
              <w:rPr>
                <w:rFonts w:ascii="Arial" w:hAnsi="Arial" w:cs="Arial"/>
                <w:szCs w:val="20"/>
              </w:rPr>
            </w:pPr>
            <w:r>
              <w:rPr>
                <w:rFonts w:ascii="Arial" w:hAnsi="Arial" w:cs="Arial"/>
                <w:szCs w:val="20"/>
              </w:rPr>
              <w:t>Camera B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Illuminator Type</w:t>
            </w:r>
          </w:p>
          <w:p w:rsidR="009678FE" w:rsidRDefault="009678FE">
            <w:pPr>
              <w:rPr>
                <w:rFonts w:ascii="Arial" w:hAnsi="Arial" w:cs="Arial"/>
                <w:szCs w:val="20"/>
              </w:rPr>
            </w:pPr>
            <w:r>
              <w:rPr>
                <w:rFonts w:ascii="Arial" w:hAnsi="Arial" w:cs="Arial"/>
                <w:szCs w:val="20"/>
              </w:rPr>
              <w:t>Becomes Accessory 1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_Ref302385196 \h </w:instrText>
            </w:r>
            <w:r w:rsidR="006A167A">
              <w:fldChar w:fldCharType="separate"/>
            </w:r>
            <w:r w:rsidR="00A8293C">
              <w:t>Lasers &amp; Illuminator Pods</w:t>
            </w:r>
            <w:r w:rsidR="006A167A">
              <w:fldChar w:fldCharType="end"/>
            </w:r>
            <w:r>
              <w:t xml:space="preserve">, page </w:t>
            </w:r>
            <w:r w:rsidR="006A167A">
              <w:fldChar w:fldCharType="begin"/>
            </w:r>
            <w:r>
              <w:instrText xml:space="preserve"> PAGEREF _Ref302385196 \h </w:instrText>
            </w:r>
            <w:r w:rsidR="006A167A">
              <w:fldChar w:fldCharType="separate"/>
            </w:r>
            <w:r w:rsidR="00A8293C">
              <w:rPr>
                <w:noProof/>
              </w:rPr>
              <w:t>82</w:t>
            </w:r>
            <w:r w:rsidR="006A167A">
              <w:fldChar w:fldCharType="end"/>
            </w:r>
          </w:p>
          <w:p w:rsidR="009678FE" w:rsidRDefault="009678FE">
            <w:r>
              <w:t xml:space="preserve">(becomes)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_Ref336615907 \h </w:instrText>
            </w:r>
            <w:r w:rsidR="006A167A">
              <w:fldChar w:fldCharType="separate"/>
            </w:r>
            <w:r w:rsidR="00A8293C">
              <w:t>Accessory List</w:t>
            </w:r>
            <w:r w:rsidR="006A167A">
              <w:fldChar w:fldCharType="end"/>
            </w:r>
            <w:r>
              <w:t xml:space="preserve">, page </w:t>
            </w:r>
            <w:r w:rsidR="006A167A">
              <w:fldChar w:fldCharType="begin"/>
            </w:r>
            <w:r>
              <w:instrText xml:space="preserve"> PAGEREF _Ref336615974 \h </w:instrText>
            </w:r>
            <w:r w:rsidR="006A167A">
              <w:fldChar w:fldCharType="separate"/>
            </w:r>
            <w:r w:rsidR="00A8293C">
              <w:rPr>
                <w:noProof/>
              </w:rPr>
              <w:t>81</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Illuminator Port</w:t>
            </w:r>
          </w:p>
          <w:p w:rsidR="009678FE" w:rsidRDefault="009678FE">
            <w:pPr>
              <w:rPr>
                <w:rFonts w:ascii="Arial" w:hAnsi="Arial" w:cs="Arial"/>
                <w:szCs w:val="20"/>
              </w:rPr>
            </w:pPr>
            <w:r>
              <w:rPr>
                <w:rFonts w:ascii="Arial" w:hAnsi="Arial" w:cs="Arial"/>
                <w:szCs w:val="20"/>
              </w:rPr>
              <w:t>Becomes Accessory 1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r w:rsidR="009678FE">
        <w:trPr>
          <w:trHeight w:val="413"/>
        </w:trPr>
        <w:tc>
          <w:tcPr>
            <w:tcW w:w="2645" w:type="dxa"/>
          </w:tcPr>
          <w:p w:rsidR="009678FE" w:rsidRDefault="009678FE">
            <w:pPr>
              <w:rPr>
                <w:rFonts w:ascii="Arial" w:hAnsi="Arial" w:cs="Arial"/>
                <w:szCs w:val="20"/>
              </w:rPr>
            </w:pPr>
            <w:r>
              <w:rPr>
                <w:rFonts w:ascii="Arial" w:hAnsi="Arial" w:cs="Arial"/>
                <w:szCs w:val="20"/>
              </w:rPr>
              <w:t>Range Finder Type</w:t>
            </w:r>
          </w:p>
          <w:p w:rsidR="009678FE" w:rsidRDefault="009678FE">
            <w:pPr>
              <w:rPr>
                <w:rFonts w:ascii="Arial" w:hAnsi="Arial" w:cs="Arial"/>
                <w:szCs w:val="20"/>
              </w:rPr>
            </w:pPr>
            <w:r>
              <w:rPr>
                <w:rFonts w:ascii="Arial" w:hAnsi="Arial" w:cs="Arial"/>
                <w:szCs w:val="20"/>
              </w:rPr>
              <w:t>Becomes Accessory 2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_Ref320107411 \h </w:instrText>
            </w:r>
            <w:r w:rsidR="006A167A">
              <w:fldChar w:fldCharType="separate"/>
            </w:r>
            <w:r w:rsidR="00A8293C">
              <w:t>Ranger Finders</w:t>
            </w:r>
            <w:r w:rsidR="006A167A">
              <w:fldChar w:fldCharType="end"/>
            </w:r>
            <w:r>
              <w:t xml:space="preserve">, page </w:t>
            </w:r>
            <w:r w:rsidR="006A167A">
              <w:fldChar w:fldCharType="begin"/>
            </w:r>
            <w:r>
              <w:instrText xml:space="preserve"> PAGEREF _Ref320107419 \h </w:instrText>
            </w:r>
            <w:r w:rsidR="006A167A">
              <w:fldChar w:fldCharType="separate"/>
            </w:r>
            <w:r w:rsidR="00A8293C">
              <w:rPr>
                <w:noProof/>
              </w:rPr>
              <w:t>82</w:t>
            </w:r>
            <w:r w:rsidR="006A167A">
              <w:fldChar w:fldCharType="end"/>
            </w:r>
          </w:p>
          <w:p w:rsidR="009678FE" w:rsidRDefault="009678FE">
            <w:r>
              <w:t xml:space="preserve">(becomes)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_Ref336615907 \h </w:instrText>
            </w:r>
            <w:r w:rsidR="006A167A">
              <w:fldChar w:fldCharType="separate"/>
            </w:r>
            <w:r w:rsidR="00A8293C">
              <w:t>Accessory List</w:t>
            </w:r>
            <w:r w:rsidR="006A167A">
              <w:fldChar w:fldCharType="end"/>
            </w:r>
            <w:r>
              <w:t xml:space="preserve">, page </w:t>
            </w:r>
            <w:r w:rsidR="006A167A">
              <w:fldChar w:fldCharType="begin"/>
            </w:r>
            <w:r>
              <w:instrText xml:space="preserve"> PAGEREF _Ref336615974 \h </w:instrText>
            </w:r>
            <w:r w:rsidR="006A167A">
              <w:fldChar w:fldCharType="separate"/>
            </w:r>
            <w:r w:rsidR="00A8293C">
              <w:rPr>
                <w:noProof/>
              </w:rPr>
              <w:t>81</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Range Finder Port</w:t>
            </w:r>
          </w:p>
          <w:p w:rsidR="009678FE" w:rsidRDefault="009678FE">
            <w:pPr>
              <w:rPr>
                <w:rFonts w:ascii="Arial" w:hAnsi="Arial" w:cs="Arial"/>
                <w:szCs w:val="20"/>
              </w:rPr>
            </w:pPr>
            <w:r>
              <w:rPr>
                <w:rFonts w:ascii="Arial" w:hAnsi="Arial" w:cs="Arial"/>
                <w:szCs w:val="20"/>
              </w:rPr>
              <w:t>Becomes Accessory 2 Port</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Annotator Type</w:t>
            </w:r>
          </w:p>
          <w:p w:rsidR="009678FE" w:rsidRDefault="009678FE">
            <w:pPr>
              <w:rPr>
                <w:rFonts w:ascii="Arial" w:hAnsi="Arial" w:cs="Arial"/>
                <w:szCs w:val="20"/>
              </w:rPr>
            </w:pPr>
            <w:r>
              <w:rPr>
                <w:rFonts w:ascii="Arial" w:hAnsi="Arial" w:cs="Arial"/>
                <w:szCs w:val="20"/>
              </w:rPr>
              <w:t>Becomes Accessory 3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_Ref302134980 \h </w:instrText>
            </w:r>
            <w:r w:rsidR="006A167A">
              <w:fldChar w:fldCharType="separate"/>
            </w:r>
            <w:r w:rsidR="00A8293C">
              <w:t>ITS Annotators</w:t>
            </w:r>
            <w:r w:rsidR="006A167A">
              <w:fldChar w:fldCharType="end"/>
            </w:r>
            <w:r>
              <w:t xml:space="preserve">, page </w:t>
            </w:r>
            <w:r w:rsidR="006A167A">
              <w:fldChar w:fldCharType="begin"/>
            </w:r>
            <w:r>
              <w:instrText xml:space="preserve"> PAGEREF _Ref302134980 \h </w:instrText>
            </w:r>
            <w:r w:rsidR="006A167A">
              <w:fldChar w:fldCharType="separate"/>
            </w:r>
            <w:r w:rsidR="00A8293C">
              <w:rPr>
                <w:noProof/>
              </w:rPr>
              <w:t>82</w:t>
            </w:r>
            <w:r w:rsidR="006A167A">
              <w:fldChar w:fldCharType="end"/>
            </w:r>
          </w:p>
          <w:p w:rsidR="009678FE" w:rsidRDefault="009678FE">
            <w:r>
              <w:t xml:space="preserve">(becomes)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_Ref336615907 \h </w:instrText>
            </w:r>
            <w:r w:rsidR="006A167A">
              <w:fldChar w:fldCharType="separate"/>
            </w:r>
            <w:r w:rsidR="00A8293C">
              <w:t>Accessory List</w:t>
            </w:r>
            <w:r w:rsidR="006A167A">
              <w:fldChar w:fldCharType="end"/>
            </w:r>
            <w:r>
              <w:t xml:space="preserve">, page </w:t>
            </w:r>
            <w:r w:rsidR="006A167A">
              <w:fldChar w:fldCharType="begin"/>
            </w:r>
            <w:r>
              <w:instrText xml:space="preserve"> PAGEREF _Ref336615974 \h </w:instrText>
            </w:r>
            <w:r w:rsidR="006A167A">
              <w:fldChar w:fldCharType="separate"/>
            </w:r>
            <w:r w:rsidR="00A8293C">
              <w:rPr>
                <w:noProof/>
              </w:rPr>
              <w:t>81</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Annotator Port</w:t>
            </w:r>
          </w:p>
          <w:p w:rsidR="009678FE" w:rsidRDefault="009678FE">
            <w:pPr>
              <w:rPr>
                <w:rFonts w:ascii="Arial" w:hAnsi="Arial" w:cs="Arial"/>
                <w:szCs w:val="20"/>
              </w:rPr>
            </w:pPr>
            <w:r>
              <w:rPr>
                <w:rFonts w:ascii="Arial" w:hAnsi="Arial" w:cs="Arial"/>
                <w:szCs w:val="20"/>
              </w:rPr>
              <w:t>Becomes Accessory 3 Port</w:t>
            </w:r>
          </w:p>
          <w:p w:rsidR="009678FE" w:rsidRDefault="009678FE">
            <w:pPr>
              <w:rPr>
                <w:rFonts w:ascii="Arial" w:hAnsi="Arial" w:cs="Arial"/>
                <w:szCs w:val="20"/>
              </w:rPr>
            </w:pP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p w:rsidR="009678FE" w:rsidRDefault="009678FE"/>
        </w:tc>
      </w:tr>
      <w:tr w:rsidR="009678FE">
        <w:tc>
          <w:tcPr>
            <w:tcW w:w="2645" w:type="dxa"/>
          </w:tcPr>
          <w:p w:rsidR="009678FE" w:rsidRDefault="009678FE">
            <w:pPr>
              <w:rPr>
                <w:rFonts w:ascii="Arial" w:hAnsi="Arial" w:cs="Arial"/>
                <w:szCs w:val="20"/>
              </w:rPr>
            </w:pPr>
            <w:r>
              <w:rPr>
                <w:rFonts w:ascii="Arial" w:hAnsi="Arial" w:cs="Arial"/>
                <w:szCs w:val="20"/>
              </w:rPr>
              <w:t>Pan/Tilt Type</w:t>
            </w:r>
          </w:p>
        </w:tc>
        <w:tc>
          <w:tcPr>
            <w:tcW w:w="1069" w:type="dxa"/>
          </w:tcPr>
          <w:p w:rsidR="009678FE" w:rsidRDefault="009678FE">
            <w:pPr>
              <w:jc w:val="center"/>
            </w:pPr>
            <w:r>
              <w:t>1 Byte</w:t>
            </w:r>
          </w:p>
        </w:tc>
        <w:tc>
          <w:tcPr>
            <w:tcW w:w="1164" w:type="dxa"/>
          </w:tcPr>
          <w:p w:rsidR="009678FE" w:rsidRDefault="009678FE">
            <w:pPr>
              <w:jc w:val="center"/>
            </w:pPr>
            <w:r>
              <w:t>All</w:t>
            </w:r>
          </w:p>
        </w:tc>
        <w:tc>
          <w:tcPr>
            <w:tcW w:w="5274" w:type="dxa"/>
          </w:tcPr>
          <w:p w:rsidR="009678FE" w:rsidRDefault="009678FE">
            <w:r>
              <w:t xml:space="preserve">Nighthawks.  Serial port assignment is not configurable.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_Ref302141294 \h </w:instrText>
            </w:r>
            <w:r w:rsidR="006A167A">
              <w:fldChar w:fldCharType="separate"/>
            </w:r>
            <w:r w:rsidR="00A8293C">
              <w:t>Nighthawk Types</w:t>
            </w:r>
            <w:r w:rsidR="006A167A">
              <w:fldChar w:fldCharType="end"/>
            </w:r>
            <w:r>
              <w:t xml:space="preserve">, page </w:t>
            </w:r>
            <w:r w:rsidR="006A167A">
              <w:fldChar w:fldCharType="begin"/>
            </w:r>
            <w:r>
              <w:instrText xml:space="preserve"> PAGEREF _Ref302141294 \h </w:instrText>
            </w:r>
            <w:r w:rsidR="006A167A">
              <w:fldChar w:fldCharType="separate"/>
            </w:r>
            <w:r w:rsidR="00A8293C">
              <w:rPr>
                <w:noProof/>
              </w:rPr>
              <w:t>83</w:t>
            </w:r>
            <w:r w:rsidR="006A167A">
              <w:fldChar w:fldCharType="end"/>
            </w:r>
            <w:r>
              <w:t>)</w:t>
            </w:r>
          </w:p>
        </w:tc>
      </w:tr>
      <w:tr w:rsidR="009678FE">
        <w:tc>
          <w:tcPr>
            <w:tcW w:w="2645" w:type="dxa"/>
          </w:tcPr>
          <w:p w:rsidR="009678FE" w:rsidRDefault="009678FE">
            <w:pPr>
              <w:rPr>
                <w:rFonts w:ascii="Arial" w:hAnsi="Arial" w:cs="Arial"/>
                <w:szCs w:val="20"/>
              </w:rPr>
            </w:pPr>
            <w:r>
              <w:rPr>
                <w:rFonts w:ascii="Arial" w:hAnsi="Arial" w:cs="Arial"/>
                <w:szCs w:val="20"/>
              </w:rPr>
              <w:t>Tracker Type</w:t>
            </w:r>
          </w:p>
          <w:p w:rsidR="009678FE" w:rsidRDefault="009678FE">
            <w:pPr>
              <w:rPr>
                <w:rFonts w:ascii="Arial" w:hAnsi="Arial" w:cs="Arial"/>
                <w:szCs w:val="20"/>
              </w:rPr>
            </w:pPr>
            <w:r>
              <w:rPr>
                <w:rFonts w:ascii="Arial" w:hAnsi="Arial" w:cs="Arial"/>
                <w:szCs w:val="20"/>
              </w:rPr>
              <w:t>Becomes Spare</w:t>
            </w:r>
          </w:p>
        </w:tc>
        <w:tc>
          <w:tcPr>
            <w:tcW w:w="1069" w:type="dxa"/>
          </w:tcPr>
          <w:p w:rsidR="009678FE" w:rsidRDefault="009678FE">
            <w:pPr>
              <w:jc w:val="center"/>
            </w:pPr>
            <w:r>
              <w:t>1 Byte</w:t>
            </w:r>
          </w:p>
        </w:tc>
        <w:tc>
          <w:tcPr>
            <w:tcW w:w="1164" w:type="dxa"/>
          </w:tcPr>
          <w:p w:rsidR="009678FE" w:rsidRDefault="009678FE">
            <w:pPr>
              <w:jc w:val="center"/>
            </w:pPr>
            <w:r>
              <w:t>00</w:t>
            </w:r>
          </w:p>
          <w:p w:rsidR="009678FE" w:rsidRDefault="009678FE">
            <w:pPr>
              <w:jc w:val="center"/>
            </w:pPr>
            <w:r>
              <w:t>00A</w:t>
            </w:r>
          </w:p>
        </w:tc>
        <w:tc>
          <w:tcPr>
            <w:tcW w:w="5274" w:type="dxa"/>
          </w:tcPr>
          <w:p w:rsidR="009678FE" w:rsidRDefault="009678FE">
            <w:r>
              <w:t>Reserved; NS  2110 firmware versions less than 3.xxx</w:t>
            </w:r>
          </w:p>
          <w:p w:rsidR="009678FE" w:rsidRDefault="009678FE">
            <w:r>
              <w:t xml:space="preserve">For 2110 Version 3.xxx and higher firmware, this byte is comprised of two nibbles.  The most significant nibble specifies the tracker type (see </w:t>
            </w:r>
            <w:r w:rsidR="006A167A">
              <w:fldChar w:fldCharType="begin"/>
            </w:r>
            <w:r>
              <w:instrText xml:space="preserve"> REF _Ref320104912 \h </w:instrText>
            </w:r>
            <w:r w:rsidR="006A167A">
              <w:fldChar w:fldCharType="separate"/>
            </w:r>
            <w:r w:rsidR="00A8293C">
              <w:t>Video Tracker Types</w:t>
            </w:r>
            <w:r w:rsidR="006A167A">
              <w:fldChar w:fldCharType="end"/>
            </w:r>
            <w:r>
              <w:t xml:space="preserve"> page </w:t>
            </w:r>
            <w:r w:rsidR="006A167A">
              <w:fldChar w:fldCharType="begin"/>
            </w:r>
            <w:r>
              <w:instrText xml:space="preserve"> PAGEREF _Ref320104956 \h </w:instrText>
            </w:r>
            <w:r w:rsidR="006A167A">
              <w:fldChar w:fldCharType="separate"/>
            </w:r>
            <w:r w:rsidR="00A8293C">
              <w:rPr>
                <w:noProof/>
              </w:rPr>
              <w:t>82</w:t>
            </w:r>
            <w:r w:rsidR="006A167A">
              <w:fldChar w:fldCharType="end"/>
            </w:r>
            <w:r>
              <w:t xml:space="preserve"> for the current list).  The second nibble specifies the serial </w:t>
            </w:r>
            <w:r>
              <w:lastRenderedPageBreak/>
              <w:t xml:space="preserve">port to which it is connected in the 2110 (See </w:t>
            </w:r>
            <w:r w:rsidR="006A167A">
              <w:fldChar w:fldCharType="begin"/>
            </w:r>
            <w:r>
              <w:instrText xml:space="preserve"> REF _Ref320105203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_Ref320105216 \h </w:instrText>
            </w:r>
            <w:r w:rsidR="006A167A">
              <w:fldChar w:fldCharType="separate"/>
            </w:r>
            <w:r w:rsidR="00A8293C">
              <w:rPr>
                <w:noProof/>
              </w:rPr>
              <w:t>83</w:t>
            </w:r>
            <w:r w:rsidR="006A167A">
              <w:fldChar w:fldCharType="end"/>
            </w:r>
            <w:r>
              <w:t>)</w:t>
            </w:r>
          </w:p>
        </w:tc>
      </w:tr>
      <w:tr w:rsidR="009678FE">
        <w:tc>
          <w:tcPr>
            <w:tcW w:w="2645" w:type="dxa"/>
          </w:tcPr>
          <w:p w:rsidR="009678FE" w:rsidRDefault="009678FE">
            <w:pPr>
              <w:rPr>
                <w:rFonts w:ascii="Arial" w:hAnsi="Arial" w:cs="Arial"/>
                <w:szCs w:val="20"/>
              </w:rPr>
            </w:pPr>
            <w:r>
              <w:rPr>
                <w:rFonts w:ascii="Arial" w:hAnsi="Arial" w:cs="Arial"/>
                <w:szCs w:val="20"/>
              </w:rPr>
              <w:lastRenderedPageBreak/>
              <w:t>Spare Type</w:t>
            </w:r>
          </w:p>
          <w:p w:rsidR="009678FE" w:rsidRDefault="009678FE">
            <w:pPr>
              <w:rPr>
                <w:rFonts w:ascii="Arial" w:hAnsi="Arial" w:cs="Arial"/>
                <w:szCs w:val="20"/>
              </w:rPr>
            </w:pPr>
            <w:r>
              <w:rPr>
                <w:rFonts w:ascii="Arial" w:hAnsi="Arial" w:cs="Arial"/>
                <w:szCs w:val="20"/>
              </w:rPr>
              <w:t>Becomes Accessory 4 Type</w:t>
            </w:r>
          </w:p>
          <w:p w:rsidR="009678FE" w:rsidRDefault="009678FE">
            <w:pPr>
              <w:rPr>
                <w:rFonts w:ascii="Arial" w:hAnsi="Arial" w:cs="Arial"/>
                <w:szCs w:val="20"/>
              </w:rPr>
            </w:pPr>
          </w:p>
        </w:tc>
        <w:tc>
          <w:tcPr>
            <w:tcW w:w="1069" w:type="dxa"/>
          </w:tcPr>
          <w:p w:rsidR="009678FE" w:rsidRDefault="009678FE">
            <w:pPr>
              <w:jc w:val="center"/>
            </w:pPr>
            <w:r>
              <w:t>1 Byte</w:t>
            </w:r>
          </w:p>
        </w:tc>
        <w:tc>
          <w:tcPr>
            <w:tcW w:w="1164" w:type="dxa"/>
          </w:tcPr>
          <w:p w:rsidR="009678FE" w:rsidRDefault="009678FE">
            <w:pPr>
              <w:jc w:val="center"/>
            </w:pPr>
            <w:r>
              <w:t>01</w:t>
            </w:r>
          </w:p>
        </w:tc>
        <w:tc>
          <w:tcPr>
            <w:tcW w:w="5274" w:type="dxa"/>
          </w:tcPr>
          <w:p w:rsidR="009678FE" w:rsidRDefault="009678FE">
            <w:r>
              <w:t xml:space="preserve">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_Ref336615907 \h </w:instrText>
            </w:r>
            <w:r w:rsidR="006A167A">
              <w:fldChar w:fldCharType="separate"/>
            </w:r>
            <w:r w:rsidR="00A8293C">
              <w:t>Accessory List</w:t>
            </w:r>
            <w:r w:rsidR="006A167A">
              <w:fldChar w:fldCharType="end"/>
            </w:r>
            <w:r>
              <w:t xml:space="preserve">, page </w:t>
            </w:r>
            <w:r w:rsidR="006A167A">
              <w:fldChar w:fldCharType="begin"/>
            </w:r>
            <w:r>
              <w:instrText xml:space="preserve"> PAGEREF _Ref336615974 \h </w:instrText>
            </w:r>
            <w:r w:rsidR="006A167A">
              <w:fldChar w:fldCharType="separate"/>
            </w:r>
            <w:r w:rsidR="00A8293C">
              <w:rPr>
                <w:noProof/>
              </w:rPr>
              <w:t>81</w:t>
            </w:r>
            <w:r w:rsidR="006A167A">
              <w:fldChar w:fldCharType="end"/>
            </w:r>
          </w:p>
        </w:tc>
      </w:tr>
      <w:tr w:rsidR="009678FE">
        <w:tc>
          <w:tcPr>
            <w:tcW w:w="2645" w:type="dxa"/>
          </w:tcPr>
          <w:p w:rsidR="009678FE" w:rsidRDefault="009678FE">
            <w:pPr>
              <w:rPr>
                <w:rFonts w:ascii="Arial" w:hAnsi="Arial" w:cs="Arial"/>
                <w:szCs w:val="20"/>
              </w:rPr>
            </w:pPr>
            <w:r>
              <w:rPr>
                <w:rFonts w:ascii="Arial" w:hAnsi="Arial" w:cs="Arial"/>
                <w:szCs w:val="20"/>
              </w:rPr>
              <w:t>Spare Port</w:t>
            </w:r>
          </w:p>
          <w:p w:rsidR="009678FE" w:rsidRDefault="009678FE">
            <w:pPr>
              <w:rPr>
                <w:rFonts w:ascii="Arial" w:hAnsi="Arial" w:cs="Arial"/>
                <w:szCs w:val="20"/>
              </w:rPr>
            </w:pPr>
            <w:r>
              <w:rPr>
                <w:rFonts w:ascii="Arial" w:hAnsi="Arial" w:cs="Arial"/>
                <w:szCs w:val="20"/>
              </w:rPr>
              <w:t>Becomes Accessory 4 Port</w:t>
            </w:r>
          </w:p>
        </w:tc>
        <w:tc>
          <w:tcPr>
            <w:tcW w:w="1069" w:type="dxa"/>
          </w:tcPr>
          <w:p w:rsidR="009678FE" w:rsidRDefault="009678FE">
            <w:pPr>
              <w:jc w:val="center"/>
            </w:pPr>
            <w:r>
              <w:t>1 Byte</w:t>
            </w:r>
          </w:p>
        </w:tc>
        <w:tc>
          <w:tcPr>
            <w:tcW w:w="1164" w:type="dxa"/>
          </w:tcPr>
          <w:p w:rsidR="009678FE" w:rsidRDefault="009678FE">
            <w:pPr>
              <w:jc w:val="center"/>
            </w:pPr>
            <w:r>
              <w:t>01</w:t>
            </w:r>
          </w:p>
        </w:tc>
        <w:tc>
          <w:tcPr>
            <w:tcW w:w="5274" w:type="dxa"/>
          </w:tcPr>
          <w:p w:rsidR="009678FE" w:rsidRDefault="009678FE">
            <w:r>
              <w:t xml:space="preserve"> See </w:t>
            </w:r>
            <w:r w:rsidR="006A167A">
              <w:fldChar w:fldCharType="begin"/>
            </w:r>
            <w:r>
              <w:instrText xml:space="preserve"> REF _Ref320105672 \h </w:instrText>
            </w:r>
            <w:r w:rsidR="006A167A">
              <w:fldChar w:fldCharType="separate"/>
            </w:r>
            <w:r w:rsidR="00A8293C">
              <w:t>Appendix A</w:t>
            </w:r>
            <w:r w:rsidR="006A167A">
              <w:fldChar w:fldCharType="end"/>
            </w:r>
            <w:r>
              <w:t xml:space="preserve">, </w:t>
            </w:r>
            <w:r w:rsidR="006A167A">
              <w:fldChar w:fldCharType="begin"/>
            </w:r>
            <w:r>
              <w:instrText xml:space="preserve"> REF _Ref320105689 \h </w:instrText>
            </w:r>
            <w:r w:rsidR="006A167A">
              <w:fldChar w:fldCharType="separate"/>
            </w:r>
            <w:r w:rsidR="00A8293C">
              <w:t>Assignable Serial Ports</w:t>
            </w:r>
            <w:r w:rsidR="006A167A">
              <w:fldChar w:fldCharType="end"/>
            </w:r>
            <w:r>
              <w:t xml:space="preserve">, page </w:t>
            </w:r>
            <w:r w:rsidR="006A167A">
              <w:fldChar w:fldCharType="begin"/>
            </w:r>
            <w:r>
              <w:instrText xml:space="preserve"> PAGEREF _Ref320105704 \h </w:instrText>
            </w:r>
            <w:r w:rsidR="006A167A">
              <w:fldChar w:fldCharType="separate"/>
            </w:r>
            <w:r w:rsidR="00A8293C">
              <w:rPr>
                <w:noProof/>
              </w:rPr>
              <w:t>83</w:t>
            </w:r>
            <w:r w:rsidR="006A167A">
              <w:fldChar w:fldCharType="end"/>
            </w:r>
          </w:p>
        </w:tc>
      </w:tr>
    </w:tbl>
    <w:p w:rsidR="009678FE" w:rsidRDefault="009678FE"/>
    <w:p w:rsidR="009678FE" w:rsidRDefault="009678FE">
      <w:pPr>
        <w:pStyle w:val="Heading2"/>
      </w:pPr>
      <w:bookmarkStart w:id="43" w:name="_Toc402794021"/>
      <w:r>
        <w:t>Angular Scale Factor</w:t>
      </w:r>
      <w:bookmarkEnd w:id="43"/>
    </w:p>
    <w:p w:rsidR="009678FE" w:rsidRDefault="009678FE">
      <w:r>
        <w:t xml:space="preserve">There are 16 binary bits used to determine current position in AZ or EL and received for command to positions from control software.  </w:t>
      </w:r>
    </w:p>
    <w:p w:rsidR="009678FE" w:rsidRDefault="009678FE">
      <w:r>
        <w:t>The true scale factor of 1 binary bit in both axes is 0.0054932 degrees.  For the purposes of this specification, a value of 0.005 degrees is used.  In designing control software where absolute position is critical, one must use the true scale factor when calculating go to and current positions.</w:t>
      </w:r>
    </w:p>
    <w:p w:rsidR="009678FE" w:rsidRDefault="009678FE">
      <w:pPr>
        <w:pStyle w:val="Heading2"/>
      </w:pPr>
      <w:bookmarkStart w:id="44" w:name="_Toc402794022"/>
      <w:r>
        <w:t>Constants saved within the controller (state of the machine values)</w:t>
      </w:r>
      <w:bookmarkEnd w:id="44"/>
    </w:p>
    <w:p w:rsidR="009678FE" w:rsidRDefault="009678FE">
      <w:pPr>
        <w:numPr>
          <w:ilvl w:val="0"/>
          <w:numId w:val="2"/>
        </w:numPr>
      </w:pPr>
      <w:r>
        <w:t>Soft stops relative to home in degrees for AZ (CCW [-] and CW [+]) and for EL (up [+] and down [-]) (2110 only)</w:t>
      </w:r>
    </w:p>
    <w:p w:rsidR="009678FE" w:rsidRDefault="009678FE">
      <w:pPr>
        <w:numPr>
          <w:ilvl w:val="0"/>
          <w:numId w:val="2"/>
        </w:numPr>
      </w:pPr>
      <w:r>
        <w:t>Last AZ position relative to home in degrees (CCW is minus, CW is plus)</w:t>
      </w:r>
    </w:p>
    <w:p w:rsidR="009678FE" w:rsidRDefault="009678FE">
      <w:pPr>
        <w:numPr>
          <w:ilvl w:val="0"/>
          <w:numId w:val="2"/>
        </w:numPr>
      </w:pPr>
      <w:r>
        <w:t>Last EL position relative to home in degrees up [+] or down [-]</w:t>
      </w:r>
    </w:p>
    <w:p w:rsidR="009678FE" w:rsidRDefault="009678FE">
      <w:pPr>
        <w:numPr>
          <w:ilvl w:val="0"/>
          <w:numId w:val="2"/>
        </w:numPr>
        <w:rPr>
          <w:color w:val="000000"/>
        </w:rPr>
      </w:pPr>
      <w:r>
        <w:t xml:space="preserve">Version </w:t>
      </w:r>
      <w:r>
        <w:rPr>
          <w:color w:val="000000"/>
        </w:rPr>
        <w:t>value (includes Galil version coordinated with this firmware; 01 controller only)</w:t>
      </w:r>
    </w:p>
    <w:p w:rsidR="009678FE" w:rsidRDefault="009678FE">
      <w:pPr>
        <w:numPr>
          <w:ilvl w:val="0"/>
          <w:numId w:val="2"/>
        </w:numPr>
      </w:pPr>
      <w:r>
        <w:t xml:space="preserve">For each preset </w:t>
      </w:r>
    </w:p>
    <w:p w:rsidR="009678FE" w:rsidRDefault="009678FE">
      <w:pPr>
        <w:numPr>
          <w:ilvl w:val="1"/>
          <w:numId w:val="2"/>
        </w:numPr>
      </w:pPr>
      <w:r>
        <w:t xml:space="preserve">AZ, El (relative to home as above) in degrees, </w:t>
      </w:r>
    </w:p>
    <w:p w:rsidR="009678FE" w:rsidRDefault="009678FE">
      <w:pPr>
        <w:numPr>
          <w:ilvl w:val="1"/>
          <w:numId w:val="2"/>
        </w:numPr>
      </w:pPr>
      <w:r>
        <w:t xml:space="preserve">Zoom, Focus (unless autofocus invoked) </w:t>
      </w:r>
      <w:r>
        <w:rPr>
          <w:i/>
          <w:color w:val="000000"/>
        </w:rPr>
        <w:t>of both cameras per the manifest and which camera is active at the time of preset capture.</w:t>
      </w:r>
    </w:p>
    <w:p w:rsidR="009678FE" w:rsidRDefault="009678FE">
      <w:pPr>
        <w:numPr>
          <w:ilvl w:val="0"/>
          <w:numId w:val="2"/>
        </w:numPr>
      </w:pPr>
      <w:r>
        <w:t>Each camera parameter setting (as last set by the user, but for only those directly set by the controller)</w:t>
      </w:r>
    </w:p>
    <w:p w:rsidR="009678FE" w:rsidRDefault="009678FE">
      <w:pPr>
        <w:numPr>
          <w:ilvl w:val="0"/>
          <w:numId w:val="2"/>
        </w:numPr>
      </w:pPr>
      <w:r>
        <w:t>ETHERNET address</w:t>
      </w:r>
    </w:p>
    <w:p w:rsidR="009678FE" w:rsidRDefault="009678FE">
      <w:pPr>
        <w:numPr>
          <w:ilvl w:val="0"/>
          <w:numId w:val="2"/>
        </w:numPr>
      </w:pPr>
      <w:r>
        <w:t>Max AZ move rate in degrees/second. If the user commands a faster rate, the controller will command the max rate.</w:t>
      </w:r>
    </w:p>
    <w:p w:rsidR="009678FE" w:rsidRDefault="009678FE">
      <w:pPr>
        <w:numPr>
          <w:ilvl w:val="0"/>
          <w:numId w:val="2"/>
        </w:numPr>
      </w:pPr>
      <w:r>
        <w:t>Max EL move rate in degrees/second.  If the user commands a faster rate, the controller will command the max rate.</w:t>
      </w:r>
    </w:p>
    <w:p w:rsidR="009678FE" w:rsidRDefault="009678FE">
      <w:pPr>
        <w:numPr>
          <w:ilvl w:val="0"/>
          <w:numId w:val="2"/>
        </w:numPr>
      </w:pPr>
      <w:r>
        <w:t xml:space="preserve">AZ calibration points (two) in degrees from home, CCW [-] and CW [+] with corresponding heading positions.  When set, the heading positions will be used as offset references when reporting position back to the GUI.  Likewise, when heading positions are set, the user can command to a heading position (verses a position </w:t>
      </w:r>
    </w:p>
    <w:p w:rsidR="009678FE" w:rsidRDefault="009678FE">
      <w:pPr>
        <w:numPr>
          <w:ilvl w:val="0"/>
          <w:numId w:val="2"/>
        </w:numPr>
      </w:pPr>
      <w:r>
        <w:t>Camera status (on, active, IR white/black hot, AGC, ALGC, Manual)</w:t>
      </w:r>
    </w:p>
    <w:p w:rsidR="009678FE" w:rsidRDefault="009678FE">
      <w:pPr>
        <w:numPr>
          <w:ilvl w:val="0"/>
          <w:numId w:val="2"/>
        </w:numPr>
      </w:pPr>
      <w:r>
        <w:t>2x lens status if present per the manifest</w:t>
      </w:r>
    </w:p>
    <w:p w:rsidR="009678FE" w:rsidRDefault="009678FE">
      <w:pPr>
        <w:numPr>
          <w:ilvl w:val="0"/>
          <w:numId w:val="2"/>
        </w:numPr>
      </w:pPr>
      <w:r>
        <w:t>Autopan parameters</w:t>
      </w:r>
    </w:p>
    <w:p w:rsidR="009678FE" w:rsidRDefault="009678FE">
      <w:pPr>
        <w:numPr>
          <w:ilvl w:val="0"/>
          <w:numId w:val="2"/>
        </w:numPr>
      </w:pPr>
      <w:r>
        <w:t>State of an illuminator (if present), e.g. on/off, zoom value</w:t>
      </w:r>
    </w:p>
    <w:p w:rsidR="009678FE" w:rsidRDefault="009678FE">
      <w:pPr>
        <w:numPr>
          <w:ilvl w:val="0"/>
          <w:numId w:val="2"/>
        </w:numPr>
      </w:pPr>
      <w:r>
        <w:lastRenderedPageBreak/>
        <w:t>State of range finder</w:t>
      </w:r>
    </w:p>
    <w:p w:rsidR="009678FE" w:rsidRDefault="009678FE">
      <w:pPr>
        <w:numPr>
          <w:ilvl w:val="0"/>
          <w:numId w:val="2"/>
        </w:numPr>
      </w:pPr>
      <w:r>
        <w:t>State of the PAIR lens filters, bypass and status</w:t>
      </w:r>
    </w:p>
    <w:p w:rsidR="009678FE" w:rsidRDefault="009678FE">
      <w:pPr>
        <w:pStyle w:val="Heading2"/>
        <w:rPr>
          <w:color w:val="000000"/>
        </w:rPr>
      </w:pPr>
      <w:bookmarkStart w:id="45" w:name="_Ref302135362"/>
      <w:bookmarkStart w:id="46" w:name="_Ref302135367"/>
      <w:bookmarkStart w:id="47" w:name="_Toc402794023"/>
      <w:r>
        <w:rPr>
          <w:color w:val="000000"/>
        </w:rPr>
        <w:t>Constants Saved in NV Memory and restored at power up</w:t>
      </w:r>
      <w:bookmarkEnd w:id="45"/>
      <w:bookmarkEnd w:id="46"/>
      <w:bookmarkEnd w:id="47"/>
    </w:p>
    <w:p w:rsidR="009678FE" w:rsidRDefault="009678FE">
      <w:r>
        <w:t xml:space="preserve">Any time a value is set that is to survive a power down; the system must write this value to internal FLASH memory.  </w:t>
      </w:r>
    </w:p>
    <w:p w:rsidR="009678FE" w:rsidRDefault="009678FE">
      <w:r>
        <w:t>The user must wait not less than 10 seconds after any SET or value SAVE before issuing a system reset or power cycling the system to ensure all FLASH values are written and are valid.  Cycling power or generating a general reset sooner may result in loss of the last value setting.  In the worst case, the FLASH memory data may be corrupted.  In such an event, the 2110 will restore all values to the factory default.  This ensures the Nighthawk will start up and operate normally, but all user modified data (except IP and MAC address) may be lost.</w:t>
      </w:r>
    </w:p>
    <w:p w:rsidR="009678FE" w:rsidRDefault="009678FE" w:rsidP="0041595C">
      <w:pPr>
        <w:numPr>
          <w:ilvl w:val="0"/>
          <w:numId w:val="4"/>
        </w:numPr>
      </w:pPr>
      <w:r>
        <w:t>ETHERNET address</w:t>
      </w:r>
    </w:p>
    <w:p w:rsidR="009678FE" w:rsidRDefault="009678FE" w:rsidP="0041595C">
      <w:pPr>
        <w:numPr>
          <w:ilvl w:val="0"/>
          <w:numId w:val="4"/>
        </w:numPr>
      </w:pPr>
      <w:r>
        <w:t>System Manifest</w:t>
      </w:r>
    </w:p>
    <w:p w:rsidR="009678FE" w:rsidRDefault="009678FE" w:rsidP="0041595C">
      <w:pPr>
        <w:numPr>
          <w:ilvl w:val="0"/>
          <w:numId w:val="4"/>
        </w:numPr>
      </w:pPr>
      <w:r>
        <w:t>Time Zone Offset (used to correct GPS reported time from UTC).</w:t>
      </w:r>
    </w:p>
    <w:p w:rsidR="009678FE" w:rsidRDefault="009678FE" w:rsidP="0041595C">
      <w:pPr>
        <w:numPr>
          <w:ilvl w:val="0"/>
          <w:numId w:val="4"/>
        </w:numPr>
      </w:pPr>
      <w:r>
        <w:t>AZ offset</w:t>
      </w:r>
      <w:r>
        <w:rPr>
          <w:rStyle w:val="FootnoteReference"/>
        </w:rPr>
        <w:footnoteReference w:id="2"/>
      </w:r>
      <w:r>
        <w:t>, if any, relative to mechanical home in degrees (CCW is minus, CW is plus)</w:t>
      </w:r>
    </w:p>
    <w:p w:rsidR="009678FE" w:rsidRDefault="009678FE" w:rsidP="0041595C">
      <w:pPr>
        <w:numPr>
          <w:ilvl w:val="0"/>
          <w:numId w:val="4"/>
        </w:numPr>
      </w:pPr>
      <w:r>
        <w:t>EL offset</w:t>
      </w:r>
      <w:r>
        <w:rPr>
          <w:vertAlign w:val="superscript"/>
        </w:rPr>
        <w:t>1</w:t>
      </w:r>
      <w:r>
        <w:t>, if any, relative to mechanical home in degrees up [+] or down [-]</w:t>
      </w:r>
    </w:p>
    <w:p w:rsidR="009678FE" w:rsidRDefault="009678FE" w:rsidP="0041595C">
      <w:pPr>
        <w:numPr>
          <w:ilvl w:val="0"/>
          <w:numId w:val="4"/>
        </w:numPr>
      </w:pPr>
      <w:r>
        <w:t>Soft stops relative to mechanical home in degrees for AZ (CCW [-] and CW [+]) and for EL (up [+] and down [-])</w:t>
      </w:r>
    </w:p>
    <w:p w:rsidR="009678FE" w:rsidRDefault="009678FE" w:rsidP="0041595C">
      <w:pPr>
        <w:numPr>
          <w:ilvl w:val="0"/>
          <w:numId w:val="4"/>
        </w:numPr>
      </w:pPr>
      <w:r>
        <w:t>Reference Home set values (azimuth, elevation)</w:t>
      </w:r>
    </w:p>
    <w:p w:rsidR="009678FE" w:rsidRDefault="009678FE" w:rsidP="0041595C">
      <w:pPr>
        <w:numPr>
          <w:ilvl w:val="0"/>
          <w:numId w:val="4"/>
        </w:numPr>
        <w:rPr>
          <w:color w:val="000000"/>
        </w:rPr>
      </w:pPr>
      <w:r>
        <w:t xml:space="preserve">Version </w:t>
      </w:r>
      <w:r>
        <w:rPr>
          <w:color w:val="000000"/>
        </w:rPr>
        <w:t>value (includes Galil version coordinated with this firmware; 01 controller only)</w:t>
      </w:r>
    </w:p>
    <w:p w:rsidR="009678FE" w:rsidRDefault="009678FE" w:rsidP="0041595C">
      <w:pPr>
        <w:numPr>
          <w:ilvl w:val="0"/>
          <w:numId w:val="4"/>
        </w:numPr>
      </w:pPr>
      <w:r>
        <w:t xml:space="preserve">For each preset </w:t>
      </w:r>
    </w:p>
    <w:p w:rsidR="009678FE" w:rsidRDefault="009678FE">
      <w:pPr>
        <w:numPr>
          <w:ilvl w:val="1"/>
          <w:numId w:val="2"/>
        </w:numPr>
      </w:pPr>
      <w:r>
        <w:t xml:space="preserve">AZ, El (relative to mechanical home as above) in degrees, </w:t>
      </w:r>
    </w:p>
    <w:p w:rsidR="009678FE" w:rsidRDefault="009678FE">
      <w:pPr>
        <w:numPr>
          <w:ilvl w:val="1"/>
          <w:numId w:val="2"/>
        </w:numPr>
      </w:pPr>
      <w:r>
        <w:t xml:space="preserve">Zoom, Focus (unless autofocus invoked) of </w:t>
      </w:r>
      <w:r>
        <w:rPr>
          <w:color w:val="000000"/>
        </w:rPr>
        <w:t xml:space="preserve">all </w:t>
      </w:r>
      <w:r>
        <w:t>cameras and accessories  and active camera</w:t>
      </w:r>
    </w:p>
    <w:p w:rsidR="009678FE" w:rsidRDefault="009678FE">
      <w:pPr>
        <w:numPr>
          <w:ilvl w:val="1"/>
          <w:numId w:val="2"/>
        </w:numPr>
      </w:pPr>
      <w:r>
        <w:t>Illuminator setting (on/off, zoom)</w:t>
      </w:r>
    </w:p>
    <w:p w:rsidR="009678FE" w:rsidRDefault="009678FE">
      <w:pPr>
        <w:numPr>
          <w:ilvl w:val="1"/>
          <w:numId w:val="2"/>
        </w:numPr>
      </w:pPr>
      <w:r>
        <w:t>Which camera was active (this is restored when the preset is selected)</w:t>
      </w:r>
    </w:p>
    <w:p w:rsidR="009678FE" w:rsidRDefault="009678FE" w:rsidP="0041595C">
      <w:pPr>
        <w:numPr>
          <w:ilvl w:val="0"/>
          <w:numId w:val="4"/>
        </w:numPr>
      </w:pPr>
      <w:r>
        <w:t>The settings of any annotation (if present) saved by the user (02 controller only).</w:t>
      </w:r>
    </w:p>
    <w:p w:rsidR="009678FE" w:rsidRDefault="009678FE" w:rsidP="0041595C">
      <w:pPr>
        <w:numPr>
          <w:ilvl w:val="1"/>
          <w:numId w:val="4"/>
        </w:numPr>
      </w:pPr>
      <w:r>
        <w:t xml:space="preserve">Show status, e.g. on/off, where [row, col], data labels: </w:t>
      </w:r>
    </w:p>
    <w:p w:rsidR="009678FE" w:rsidRDefault="009678FE" w:rsidP="0041595C">
      <w:pPr>
        <w:numPr>
          <w:ilvl w:val="2"/>
          <w:numId w:val="4"/>
        </w:numPr>
      </w:pPr>
      <w:r>
        <w:t>IP addr</w:t>
      </w:r>
    </w:p>
    <w:p w:rsidR="009678FE" w:rsidRDefault="009678FE" w:rsidP="0041595C">
      <w:pPr>
        <w:numPr>
          <w:ilvl w:val="2"/>
          <w:numId w:val="4"/>
        </w:numPr>
      </w:pPr>
      <w:r>
        <w:t>System mnemonic</w:t>
      </w:r>
    </w:p>
    <w:p w:rsidR="009678FE" w:rsidRDefault="009678FE" w:rsidP="0041595C">
      <w:pPr>
        <w:numPr>
          <w:ilvl w:val="2"/>
          <w:numId w:val="4"/>
        </w:numPr>
      </w:pPr>
      <w:r>
        <w:t>AZ and El, resolution, labels, etc.</w:t>
      </w:r>
    </w:p>
    <w:p w:rsidR="009678FE" w:rsidRDefault="009678FE" w:rsidP="0041595C">
      <w:pPr>
        <w:numPr>
          <w:ilvl w:val="2"/>
          <w:numId w:val="4"/>
        </w:numPr>
      </w:pPr>
      <w:r>
        <w:t>Zoom &amp; focus values of current camera</w:t>
      </w:r>
    </w:p>
    <w:p w:rsidR="009678FE" w:rsidRDefault="009678FE" w:rsidP="0041595C">
      <w:pPr>
        <w:numPr>
          <w:ilvl w:val="2"/>
          <w:numId w:val="4"/>
        </w:numPr>
      </w:pPr>
      <w:r>
        <w:t>Illuminator status (on/off, zoom)</w:t>
      </w:r>
    </w:p>
    <w:p w:rsidR="009678FE" w:rsidRDefault="009678FE" w:rsidP="0041595C">
      <w:pPr>
        <w:numPr>
          <w:ilvl w:val="2"/>
          <w:numId w:val="4"/>
        </w:numPr>
      </w:pPr>
      <w:r>
        <w:t>Time</w:t>
      </w:r>
    </w:p>
    <w:p w:rsidR="009678FE" w:rsidRDefault="009678FE" w:rsidP="0041595C">
      <w:pPr>
        <w:numPr>
          <w:ilvl w:val="2"/>
          <w:numId w:val="4"/>
        </w:numPr>
      </w:pPr>
      <w:r>
        <w:t>Coordinates (GPS location)</w:t>
      </w:r>
    </w:p>
    <w:p w:rsidR="009678FE" w:rsidRDefault="009678FE" w:rsidP="0041595C">
      <w:pPr>
        <w:numPr>
          <w:ilvl w:val="1"/>
          <w:numId w:val="4"/>
        </w:numPr>
      </w:pPr>
      <w:r>
        <w:t>Show status and content of up to 5 free text fields of up to 32 ASCII characters each</w:t>
      </w:r>
    </w:p>
    <w:p w:rsidR="009678FE" w:rsidRDefault="009678FE">
      <w:pPr>
        <w:ind w:left="720"/>
      </w:pPr>
      <w:r>
        <w:lastRenderedPageBreak/>
        <w:t xml:space="preserve">For details regarding content and options for show values and free text see </w:t>
      </w:r>
      <w:r w:rsidR="006A167A">
        <w:fldChar w:fldCharType="begin"/>
      </w:r>
      <w:r>
        <w:instrText xml:space="preserve"> REF _Ref302743457 \h </w:instrText>
      </w:r>
      <w:r w:rsidR="006A167A">
        <w:fldChar w:fldCharType="separate"/>
      </w:r>
      <w:r w:rsidR="00A8293C">
        <w:t>Appendix B</w:t>
      </w:r>
      <w:r w:rsidR="006A167A">
        <w:fldChar w:fldCharType="end"/>
      </w:r>
      <w:r>
        <w:t xml:space="preserve">, </w:t>
      </w:r>
      <w:r w:rsidR="006A167A">
        <w:fldChar w:fldCharType="begin"/>
      </w:r>
      <w:r>
        <w:instrText xml:space="preserve"> REF _Ref302743459 \h </w:instrText>
      </w:r>
      <w:r w:rsidR="006A167A">
        <w:fldChar w:fldCharType="separate"/>
      </w:r>
      <w:r w:rsidR="00A8293C">
        <w:t>Annotator Commands</w:t>
      </w:r>
      <w:r w:rsidR="006A167A">
        <w:fldChar w:fldCharType="end"/>
      </w:r>
      <w:r>
        <w:t xml:space="preserve"> page </w:t>
      </w:r>
      <w:r w:rsidR="006A167A">
        <w:fldChar w:fldCharType="begin"/>
      </w:r>
      <w:r>
        <w:instrText xml:space="preserve"> PAGEREF _Ref302743462 \h </w:instrText>
      </w:r>
      <w:r w:rsidR="006A167A">
        <w:fldChar w:fldCharType="separate"/>
      </w:r>
      <w:r w:rsidR="00A8293C">
        <w:rPr>
          <w:noProof/>
        </w:rPr>
        <w:t>84</w:t>
      </w:r>
      <w:r w:rsidR="006A167A">
        <w:fldChar w:fldCharType="end"/>
      </w:r>
      <w:r>
        <w:t>.</w:t>
      </w:r>
    </w:p>
    <w:p w:rsidR="009678FE" w:rsidRDefault="009678FE">
      <w:r>
        <w:t xml:space="preserve">At power up, the controller will reset the camera(s) if connected and such command exists.  Zoom will be set to the widest FOV and focus will be set correspondingly.  </w:t>
      </w:r>
    </w:p>
    <w:p w:rsidR="009678FE" w:rsidRDefault="009678FE">
      <w:r>
        <w:t>The controller queries each camera present (if any) for determinable states of the cameras so that status can be properly reported to controlling software.</w:t>
      </w:r>
    </w:p>
    <w:p w:rsidR="009678FE" w:rsidRDefault="009678FE">
      <w:r>
        <w:t>Invocation of a mechanical home will be required for the controller to respond to command to position and presets; however rate moves will be functional.  Likewise physical values of soft stops, if any have been set, will have no meaning and will be incorrect until a mechanical home is complete.</w:t>
      </w:r>
    </w:p>
    <w:p w:rsidR="009678FE" w:rsidRDefault="009678FE">
      <w:r>
        <w:t>Until mechanical home is complete, position queries will be meaningless except for zoom and focus of the active camera.</w:t>
      </w:r>
    </w:p>
    <w:p w:rsidR="009678FE" w:rsidRDefault="009678FE">
      <w:pPr>
        <w:pStyle w:val="Heading1"/>
        <w:numPr>
          <w:ilvl w:val="0"/>
          <w:numId w:val="0"/>
        </w:numPr>
      </w:pPr>
      <w:bookmarkStart w:id="48" w:name="_Toc402794024"/>
      <w:r>
        <w:rPr>
          <w:caps/>
        </w:rPr>
        <w:t>Mechanical</w:t>
      </w:r>
      <w:r>
        <w:t xml:space="preserve"> HOME FUNCTION</w:t>
      </w:r>
      <w:bookmarkEnd w:id="48"/>
    </w:p>
    <w:p w:rsidR="009678FE" w:rsidRDefault="009678FE">
      <w:r>
        <w:t xml:space="preserve">The controller and GUI have a function, “MECHANICAL HOME”.  </w:t>
      </w:r>
    </w:p>
    <w:p w:rsidR="009678FE" w:rsidRDefault="009678FE">
      <w:pPr>
        <w:pStyle w:val="Heading3"/>
      </w:pPr>
      <w:bookmarkStart w:id="49" w:name="_Toc402794025"/>
      <w:r>
        <w:t>Nighthawks with Relative Encoders (NightHawkHT, manifest type 00)</w:t>
      </w:r>
      <w:bookmarkEnd w:id="49"/>
    </w:p>
    <w:p w:rsidR="009678FE" w:rsidRDefault="009678FE">
      <w:r>
        <w:t xml:space="preserve">This button (on the GUI) will cause PVP NH pan/tilt return the AZ axis to its factory set home position and the EL axis to what we can call “CAMERA LEVEL” position.  </w:t>
      </w:r>
    </w:p>
    <w:p w:rsidR="009678FE" w:rsidRDefault="009678FE">
      <w:r>
        <w:t>The CAMERA LEVEL position is one mechanically defined within the pan/tilt and means level (or orthogonal) to the AZ axis of rotation. This function relies on a constant PVP will furnish that will be determined at the factory.  This constant will be the number of counts from the EL up limit flag to camera level.  The GUI Controller from a password protected form will accept a value for the counts or angle from EL at up limit stop to Camera Level.  This value will be passed to the controller.  The value will be used by the homing routine in the controller to set encoder home to = camera level.</w:t>
      </w:r>
    </w:p>
    <w:p w:rsidR="009678FE" w:rsidRDefault="009678FE">
      <w:r>
        <w:t xml:space="preserve"> RETURN TO HOME (MH) will NOT automatically occur with any power on.  We have decided not to invoke MH automatically as a safety concern.  A field technician will be able to invoice MH when desired by accessing the controller through the ETHERNET port, running the GUI and clicking the function.  This ensure that a power on does not inadvertently cause camera damage or strike a technician on a tower.  </w:t>
      </w:r>
    </w:p>
    <w:p w:rsidR="009678FE" w:rsidRDefault="009678FE">
      <w:r>
        <w:t xml:space="preserve">On power up, the controller will set a flag that no MH has been invoked.  When MH is false (no MH issued yet), the GUI will advise the user that an MH is needed.  During this condition, presets and soft stops will not be.  </w:t>
      </w:r>
    </w:p>
    <w:p w:rsidR="009678FE" w:rsidRDefault="009678FE">
      <w:r>
        <w:t xml:space="preserve">The controller will store in NV memory (somewhere) the last AZ and EL position relative to home in each axis at the completion of each move.  In the event of a pan scenario, the controller will store the AZ position relative to home dynamically.  By keeping the last AZ and EL position in near real time, an unexpected power down and restore will permit the controller to estimate where home is in each axis.  In the event that soft stops have been set to prevent equipment damage or other harm, the stops will still be reasonably valid.   Enabling the ability to have a reasonable estimate of home in both axes through a disorderly shut down, reasonable functionality and safety can be maintained while waiting for an opportune time to accomplish an MH.  </w:t>
      </w:r>
    </w:p>
    <w:p w:rsidR="009678FE" w:rsidRDefault="009678FE">
      <w:r>
        <w:t xml:space="preserve">If there is no saved values for the last AZ or EL positions relative to home, the controller will not execute ANY moves until an MH command is completed.  The GUI will receive this condition from the 2110 controller during a status query or any move command.  On receipt of this status from the 2110, a special message will be presented to the user that an MH is required before any movement operations can be accomplished. </w:t>
      </w:r>
    </w:p>
    <w:p w:rsidR="009678FE" w:rsidRDefault="009678FE">
      <w:r>
        <w:t>At start up, the controller will send commands to each camera and lens to restore them to the last settings commanded by the user and saved by the controller.</w:t>
      </w:r>
    </w:p>
    <w:p w:rsidR="009678FE" w:rsidRDefault="009678FE">
      <w:pPr>
        <w:pStyle w:val="Heading3"/>
      </w:pPr>
      <w:bookmarkStart w:id="50" w:name="_Toc402794026"/>
      <w:r>
        <w:t>Nighthawks with Absolute Encoders (manifest type 01 and 02)</w:t>
      </w:r>
      <w:bookmarkEnd w:id="50"/>
    </w:p>
    <w:p w:rsidR="009678FE" w:rsidRDefault="009678FE">
      <w:r>
        <w:t xml:space="preserve">Mechanical home has no meaning in this version of Nighthawk as the location of the pan and tilt position is known at power up.  AZ offsets (calibration) remain valid after being set.  If not set, encoder zero (mechanically fixed in the </w:t>
      </w:r>
      <w:r>
        <w:lastRenderedPageBreak/>
        <w:t>Nighthawk) will be AZ zero at power up.  If an AZ calibration point is set, then AZ will be encoder zero plus the AZ calibration offset.  This value is set to 0.005 degree resolution.</w:t>
      </w:r>
    </w:p>
    <w:p w:rsidR="009678FE" w:rsidRDefault="009678FE">
      <w:r>
        <w:t xml:space="preserve">EL operates similarly.  </w:t>
      </w:r>
    </w:p>
    <w:p w:rsidR="009678FE" w:rsidRDefault="009678FE">
      <w:r>
        <w:t>A Mechanical Home (MH) operation is not required in this version of Nighthawk.  Home status will be reported as complete at power up.</w:t>
      </w:r>
    </w:p>
    <w:p w:rsidR="009678FE" w:rsidRDefault="009678FE">
      <w:pPr>
        <w:pStyle w:val="Heading1"/>
        <w:numPr>
          <w:ilvl w:val="0"/>
          <w:numId w:val="0"/>
        </w:numPr>
      </w:pPr>
      <w:bookmarkStart w:id="51" w:name="_Toc402794027"/>
      <w:r>
        <w:t>System Reset Commands</w:t>
      </w:r>
      <w:bookmarkEnd w:id="51"/>
    </w:p>
    <w:p w:rsidR="009678FE" w:rsidRDefault="009678FE">
      <w:pPr>
        <w:pStyle w:val="Heading2"/>
      </w:pPr>
      <w:bookmarkStart w:id="52" w:name="_Toc402794028"/>
      <w:r>
        <w:t>Reset the Pan/Tilt Motor Controller</w:t>
      </w:r>
      <w:bookmarkEnd w:id="52"/>
    </w:p>
    <w:p w:rsidR="009678FE" w:rsidRDefault="009678FE">
      <w:pPr>
        <w:jc w:val="center"/>
      </w:pPr>
      <w:bookmarkStart w:id="53" w:name="OLE_LINK19"/>
      <w:r>
        <w:t>This command is intended for troubleshooting or to stop errant positoner motions immediately</w:t>
      </w:r>
      <w:bookmarkEnd w:id="53"/>
      <w:r>
        <w:t>.</w:t>
      </w:r>
    </w:p>
    <w:p w:rsidR="009678FE" w:rsidRDefault="009678FE">
      <w:pPr>
        <w:rPr>
          <w:color w:val="FF0000"/>
        </w:rPr>
      </w:pPr>
      <w:r>
        <w:tab/>
        <w:t>FF 00 32 77 01 00</w:t>
      </w:r>
      <w:r>
        <w:br/>
      </w:r>
      <w:r>
        <w:tab/>
      </w:r>
      <w:r>
        <w:rPr>
          <w:color w:val="FF0000"/>
        </w:rPr>
        <w:t>FF 00 32 77 01 00</w:t>
      </w:r>
      <w:r>
        <w:rPr>
          <w:color w:val="FF0000"/>
        </w:rPr>
        <w:tab/>
        <w:t>Acknowledge</w:t>
      </w:r>
    </w:p>
    <w:p w:rsidR="009678FE" w:rsidRDefault="009678FE">
      <w:r>
        <w:t xml:space="preserve">A caution with this command.  If stops, max rates and other user settings are necessary to get the desired operation, these values will not be sent to the motion controller unless a General System Reset is sent (see </w:t>
      </w:r>
      <w:fldSimple w:instr=" REF _Ref302483286 \h  \* MERGEFORMAT ">
        <w:r w:rsidR="00A8293C">
          <w:t>System General Reset</w:t>
        </w:r>
      </w:fldSimple>
      <w:r>
        <w:t xml:space="preserve"> page </w:t>
      </w:r>
      <w:r w:rsidR="006A167A">
        <w:fldChar w:fldCharType="begin"/>
      </w:r>
      <w:r>
        <w:instrText xml:space="preserve"> PAGEREF _Ref302483280 \h </w:instrText>
      </w:r>
      <w:r w:rsidR="006A167A">
        <w:fldChar w:fldCharType="separate"/>
      </w:r>
      <w:r w:rsidR="00A8293C">
        <w:rPr>
          <w:noProof/>
        </w:rPr>
        <w:t>20</w:t>
      </w:r>
      <w:r w:rsidR="006A167A">
        <w:fldChar w:fldCharType="end"/>
      </w:r>
      <w:r>
        <w:t>)</w:t>
      </w:r>
    </w:p>
    <w:p w:rsidR="009678FE" w:rsidRDefault="009678FE">
      <w:pPr>
        <w:pStyle w:val="Heading2"/>
      </w:pPr>
      <w:bookmarkStart w:id="54" w:name="_Ref302483280"/>
      <w:bookmarkStart w:id="55" w:name="_Ref302483286"/>
      <w:bookmarkStart w:id="56" w:name="_Toc402794029"/>
      <w:r>
        <w:t>System General Reset</w:t>
      </w:r>
      <w:bookmarkEnd w:id="54"/>
      <w:bookmarkEnd w:id="55"/>
      <w:bookmarkEnd w:id="56"/>
    </w:p>
    <w:p w:rsidR="009678FE" w:rsidRDefault="009678FE">
      <w:pPr>
        <w:spacing w:after="0"/>
        <w:rPr>
          <w:rFonts w:ascii="Arial" w:hAnsi="Arial" w:cs="Arial"/>
          <w:color w:val="000000"/>
          <w:szCs w:val="20"/>
        </w:rPr>
      </w:pPr>
      <w:r>
        <w:rPr>
          <w:rFonts w:ascii="Arial" w:hAnsi="Arial" w:cs="Arial"/>
          <w:color w:val="000000"/>
          <w:szCs w:val="20"/>
        </w:rPr>
        <w:t>When this reset is issued any TCP/IP connection to the controller will be lost.  Any client socket opened must be closed by the client and a new socket must be opened to reestablish communications.</w:t>
      </w:r>
    </w:p>
    <w:p w:rsidR="009678FE" w:rsidRDefault="009678FE">
      <w:pPr>
        <w:spacing w:after="0"/>
        <w:rPr>
          <w:rFonts w:ascii="Arial" w:hAnsi="Arial" w:cs="Arial"/>
          <w:color w:val="000000"/>
          <w:szCs w:val="20"/>
        </w:rPr>
      </w:pPr>
      <w:r>
        <w:rPr>
          <w:rFonts w:ascii="Arial" w:hAnsi="Arial" w:cs="Arial"/>
          <w:color w:val="000000"/>
          <w:szCs w:val="20"/>
        </w:rPr>
        <w:t xml:space="preserve">When received the 2110 will close all communications ports to the Nighthawk peripherals and reboot.  This could take 5 to 20 seconds.  </w:t>
      </w:r>
    </w:p>
    <w:tbl>
      <w:tblPr>
        <w:tblW w:w="7320" w:type="dxa"/>
        <w:tblInd w:w="1313" w:type="dxa"/>
        <w:tblLook w:val="04A0"/>
      </w:tblPr>
      <w:tblGrid>
        <w:gridCol w:w="2020"/>
        <w:gridCol w:w="5300"/>
      </w:tblGrid>
      <w:tr w:rsidR="009678FE">
        <w:trPr>
          <w:trHeight w:val="510"/>
        </w:trPr>
        <w:tc>
          <w:tcPr>
            <w:tcW w:w="2020" w:type="dxa"/>
            <w:vAlign w:val="center"/>
            <w:hideMark/>
          </w:tcPr>
          <w:p w:rsidR="009678FE" w:rsidRDefault="009678FE">
            <w:pPr>
              <w:spacing w:after="0"/>
              <w:rPr>
                <w:rFonts w:ascii="Arial" w:hAnsi="Arial" w:cs="Arial"/>
                <w:szCs w:val="20"/>
              </w:rPr>
            </w:pPr>
            <w:r>
              <w:rPr>
                <w:rFonts w:ascii="Arial" w:hAnsi="Arial" w:cs="Arial"/>
                <w:szCs w:val="20"/>
              </w:rPr>
              <w:t>FF 00 32 77 01 11</w:t>
            </w:r>
          </w:p>
        </w:tc>
        <w:tc>
          <w:tcPr>
            <w:tcW w:w="5300" w:type="dxa"/>
            <w:vAlign w:val="center"/>
            <w:hideMark/>
          </w:tcPr>
          <w:p w:rsidR="009678FE" w:rsidRDefault="009678FE">
            <w:pPr>
              <w:spacing w:after="0"/>
              <w:rPr>
                <w:rFonts w:ascii="Arial" w:hAnsi="Arial" w:cs="Arial"/>
                <w:color w:val="000000"/>
                <w:szCs w:val="20"/>
              </w:rPr>
            </w:pPr>
          </w:p>
        </w:tc>
      </w:tr>
      <w:tr w:rsidR="009678FE">
        <w:trPr>
          <w:trHeight w:val="510"/>
        </w:trPr>
        <w:tc>
          <w:tcPr>
            <w:tcW w:w="2020" w:type="dxa"/>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32 77 01 11 </w:t>
            </w:r>
          </w:p>
        </w:tc>
        <w:tc>
          <w:tcPr>
            <w:tcW w:w="5300" w:type="dxa"/>
            <w:vAlign w:val="center"/>
          </w:tcPr>
          <w:p w:rsidR="009678FE" w:rsidRDefault="009678FE">
            <w:pPr>
              <w:spacing w:after="0"/>
              <w:rPr>
                <w:rFonts w:ascii="Arial" w:hAnsi="Arial" w:cs="Arial"/>
                <w:color w:val="000000"/>
                <w:szCs w:val="20"/>
              </w:rPr>
            </w:pPr>
            <w:r>
              <w:rPr>
                <w:color w:val="FF0000"/>
              </w:rPr>
              <w:t>Acknowledge is prior to reboot.</w:t>
            </w:r>
          </w:p>
        </w:tc>
      </w:tr>
    </w:tbl>
    <w:p w:rsidR="009678FE" w:rsidRDefault="009678FE">
      <w:r>
        <w:t xml:space="preserve">After reboot, the 2110 will send any user saved (refer to </w:t>
      </w:r>
      <w:r w:rsidR="006A167A">
        <w:fldChar w:fldCharType="begin"/>
      </w:r>
      <w:r>
        <w:instrText xml:space="preserve"> REF _Ref302135362 \h </w:instrText>
      </w:r>
      <w:r w:rsidR="006A167A">
        <w:fldChar w:fldCharType="separate"/>
      </w:r>
      <w:r w:rsidR="00A8293C">
        <w:rPr>
          <w:color w:val="000000"/>
        </w:rPr>
        <w:t>Constants Saved in NV Memory and restored at power up</w:t>
      </w:r>
      <w:r w:rsidR="006A167A">
        <w:fldChar w:fldCharType="end"/>
      </w:r>
      <w:r>
        <w:t xml:space="preserve"> page </w:t>
      </w:r>
      <w:r w:rsidR="006A167A">
        <w:fldChar w:fldCharType="begin"/>
      </w:r>
      <w:r>
        <w:instrText xml:space="preserve"> PAGEREF _Ref302135367 \h </w:instrText>
      </w:r>
      <w:r w:rsidR="006A167A">
        <w:fldChar w:fldCharType="separate"/>
      </w:r>
      <w:r w:rsidR="00A8293C">
        <w:rPr>
          <w:noProof/>
        </w:rPr>
        <w:t>18</w:t>
      </w:r>
      <w:r w:rsidR="006A167A">
        <w:fldChar w:fldCharType="end"/>
      </w:r>
      <w:r>
        <w:t xml:space="preserve">) values to the motion controller (e.g. calibration values), annotation values (if any).  The 2110 does issue a reset to the motion controller and any connected annotators (except the type 01 (see page </w:t>
      </w:r>
      <w:r w:rsidR="006A167A">
        <w:fldChar w:fldCharType="begin"/>
      </w:r>
      <w:r>
        <w:instrText xml:space="preserve"> PAGEREF _Ref302134980 \h </w:instrText>
      </w:r>
      <w:r w:rsidR="006A167A">
        <w:fldChar w:fldCharType="separate"/>
      </w:r>
      <w:r w:rsidR="00A8293C">
        <w:rPr>
          <w:noProof/>
        </w:rPr>
        <w:t>82</w:t>
      </w:r>
      <w:r w:rsidR="006A167A">
        <w:fldChar w:fldCharType="end"/>
      </w:r>
      <w:r>
        <w:t xml:space="preserve"> for annotator types) and the IR camera (if connected and supported).  Most other devices do not support remote reset.  If such a device requires a remote reset, it will be necessary to cycle Nighthawk system power.</w:t>
      </w:r>
    </w:p>
    <w:p w:rsidR="009678FE" w:rsidRDefault="009678FE">
      <w:pPr>
        <w:pStyle w:val="Heading1"/>
        <w:numPr>
          <w:ilvl w:val="0"/>
          <w:numId w:val="0"/>
        </w:numPr>
      </w:pPr>
      <w:bookmarkStart w:id="57" w:name="_Toc402794030"/>
      <w:r>
        <w:t>Obstruction Check</w:t>
      </w:r>
      <w:bookmarkEnd w:id="57"/>
    </w:p>
    <w:p w:rsidR="009678FE" w:rsidRDefault="009678FE">
      <w:r>
        <w:t xml:space="preserve">The controller will monitor the loop error in both AZ and EL.  When a position error that reaches a max value (set at the factory) the movement of the positioner will be terminated, the motor(s) turned off and the error will be available for query (controller status).  A move of the affected axis will be allowed in a direction opposite from the direction in which the error was detected.  If a max error is detected moving in this direction as well, the pan/tilt will be deactivated.  At PT reset can clear this condition.  After a PT reset, an MH will be required to restore normal operation of the system.  </w:t>
      </w:r>
    </w:p>
    <w:p w:rsidR="009678FE" w:rsidRDefault="009678FE">
      <w:pPr>
        <w:pStyle w:val="Heading1"/>
        <w:numPr>
          <w:ilvl w:val="0"/>
          <w:numId w:val="0"/>
        </w:numPr>
      </w:pPr>
      <w:bookmarkStart w:id="58" w:name="_Toc402794031"/>
      <w:r>
        <w:t>Motion Controller Firmware Load Function</w:t>
      </w:r>
      <w:bookmarkEnd w:id="58"/>
    </w:p>
    <w:p w:rsidR="009678FE" w:rsidRDefault="009678FE">
      <w:pPr>
        <w:rPr>
          <w:color w:val="000000"/>
        </w:rPr>
      </w:pPr>
      <w:r>
        <w:rPr>
          <w:color w:val="000000"/>
        </w:rPr>
        <w:t xml:space="preserve">Properly prepared motion controller (DMC) code may be uploaded through the 2110 using the same protocol and procedure for any code upload to the controller.  </w:t>
      </w:r>
    </w:p>
    <w:p w:rsidR="009678FE" w:rsidRDefault="009678FE">
      <w:pPr>
        <w:pStyle w:val="Heading1"/>
        <w:numPr>
          <w:ilvl w:val="0"/>
          <w:numId w:val="0"/>
        </w:numPr>
      </w:pPr>
      <w:bookmarkStart w:id="59" w:name="_Toc402794032"/>
      <w:r>
        <w:t>Door Open Function (Not yet in Nighthawk)</w:t>
      </w:r>
      <w:bookmarkEnd w:id="59"/>
    </w:p>
    <w:p w:rsidR="009678FE" w:rsidRDefault="009678FE">
      <w:pPr>
        <w:rPr>
          <w:color w:val="000000"/>
        </w:rPr>
      </w:pPr>
      <w:r>
        <w:rPr>
          <w:color w:val="000000"/>
        </w:rPr>
        <w:t>A discrete (number TBD) shall be used to inform the controller that the Nighthawk access door is open.  This state can be interpreted in two ways</w:t>
      </w:r>
    </w:p>
    <w:p w:rsidR="009678FE" w:rsidRDefault="009678FE" w:rsidP="0041595C">
      <w:pPr>
        <w:numPr>
          <w:ilvl w:val="0"/>
          <w:numId w:val="3"/>
        </w:numPr>
        <w:rPr>
          <w:color w:val="000000"/>
        </w:rPr>
      </w:pPr>
      <w:r>
        <w:rPr>
          <w:color w:val="000000"/>
        </w:rPr>
        <w:lastRenderedPageBreak/>
        <w:t>The door is open for servicing</w:t>
      </w:r>
    </w:p>
    <w:p w:rsidR="009678FE" w:rsidRDefault="009678FE" w:rsidP="0041595C">
      <w:pPr>
        <w:numPr>
          <w:ilvl w:val="0"/>
          <w:numId w:val="3"/>
        </w:numPr>
        <w:rPr>
          <w:color w:val="000000"/>
        </w:rPr>
      </w:pPr>
      <w:r>
        <w:rPr>
          <w:color w:val="000000"/>
        </w:rPr>
        <w:t>Someone is attempting to tamper with the equipment.</w:t>
      </w:r>
    </w:p>
    <w:p w:rsidR="009678FE" w:rsidRDefault="009678FE">
      <w:pPr>
        <w:rPr>
          <w:i/>
          <w:color w:val="0000FF"/>
        </w:rPr>
      </w:pPr>
      <w:r>
        <w:rPr>
          <w:color w:val="000000"/>
        </w:rPr>
        <w:t>When the door is open, the controller will limit pan/tilt rates to TBD degrees/second as a safety feature to protect the equipment and local technician from damage or injury should the pan/tilt be told to move to a new position.  The controller shall also maintain this status and report this as “DOOR OPEN” when queried by the GUI or other control software</w:t>
      </w:r>
      <w:r>
        <w:rPr>
          <w:i/>
          <w:color w:val="0000FF"/>
        </w:rPr>
        <w:t xml:space="preserve">.  </w:t>
      </w:r>
    </w:p>
    <w:p w:rsidR="009678FE" w:rsidRDefault="009678FE">
      <w:pPr>
        <w:pStyle w:val="Heading3"/>
      </w:pPr>
      <w:bookmarkStart w:id="60" w:name="_Toc402794033"/>
      <w:r>
        <w:t>The Door Open Query</w:t>
      </w:r>
      <w:bookmarkEnd w:id="60"/>
    </w:p>
    <w:p w:rsidR="009678FE" w:rsidRDefault="009678FE">
      <w:r>
        <w:t>At this revision, this command is query is ignored by the 2110; there will be no return</w:t>
      </w:r>
    </w:p>
    <w:p w:rsidR="009678FE" w:rsidRDefault="009678FE">
      <w:pPr>
        <w:spacing w:after="0"/>
        <w:rPr>
          <w:color w:val="000000"/>
        </w:rPr>
      </w:pPr>
      <w:r>
        <w:rPr>
          <w:i/>
          <w:color w:val="0000FF"/>
        </w:rPr>
        <w:tab/>
      </w:r>
      <w:r>
        <w:rPr>
          <w:color w:val="000000"/>
        </w:rPr>
        <w:t>FF 00 0F 77 28 00</w:t>
      </w:r>
    </w:p>
    <w:p w:rsidR="009678FE" w:rsidRDefault="009678FE">
      <w:pPr>
        <w:spacing w:after="0"/>
        <w:rPr>
          <w:color w:val="000000"/>
        </w:rPr>
      </w:pPr>
      <w:r>
        <w:tab/>
      </w:r>
      <w:r>
        <w:rPr>
          <w:color w:val="FF0000"/>
        </w:rPr>
        <w:t>FF 00 0F 77 28 0x</w:t>
      </w:r>
      <w:r>
        <w:rPr>
          <w:color w:val="FF0000"/>
        </w:rPr>
        <w:tab/>
      </w:r>
      <w:r>
        <w:rPr>
          <w:color w:val="000000"/>
        </w:rPr>
        <w:t>x = a 4 bit value where</w:t>
      </w:r>
    </w:p>
    <w:p w:rsidR="009678FE" w:rsidRDefault="009678FE">
      <w:pPr>
        <w:ind w:left="2880"/>
        <w:rPr>
          <w:color w:val="000000"/>
        </w:rPr>
      </w:pPr>
      <w:r>
        <w:rPr>
          <w:color w:val="000000"/>
        </w:rPr>
        <w:t>0 = “Closed”</w:t>
      </w:r>
      <w:r>
        <w:rPr>
          <w:color w:val="000000"/>
        </w:rPr>
        <w:br/>
        <w:t>1 = “Open”</w:t>
      </w:r>
      <w:r>
        <w:rPr>
          <w:color w:val="000000"/>
        </w:rPr>
        <w:br/>
        <w:t>3, 4 = “Not defined”</w:t>
      </w:r>
    </w:p>
    <w:p w:rsidR="009678FE" w:rsidRDefault="009678FE">
      <w:pPr>
        <w:rPr>
          <w:color w:val="000000"/>
        </w:rPr>
      </w:pPr>
      <w:r>
        <w:rPr>
          <w:color w:val="000000"/>
        </w:rPr>
        <w:t xml:space="preserve">In order to be fail-safe, the door closed will be the active condition such that a broken wire, failed sensor or other fault will indicate door open and protect the user and alert remote operators.  In the factory, ITS will use a jumper or other suitable device to satisfy the Door Closed conditions.  </w:t>
      </w:r>
    </w:p>
    <w:p w:rsidR="009678FE" w:rsidRDefault="009678FE">
      <w:pPr>
        <w:pStyle w:val="Heading1"/>
        <w:numPr>
          <w:ilvl w:val="0"/>
          <w:numId w:val="0"/>
        </w:numPr>
      </w:pPr>
      <w:bookmarkStart w:id="61" w:name="_Toc402794034"/>
      <w:r>
        <w:t>UDP Discovery Capability</w:t>
      </w:r>
      <w:bookmarkEnd w:id="61"/>
    </w:p>
    <w:p w:rsidR="009678FE" w:rsidRDefault="009678FE">
      <w:pPr>
        <w:ind w:left="360"/>
        <w:rPr>
          <w:rFonts w:ascii="Arial" w:hAnsi="Arial" w:cs="Arial"/>
        </w:rPr>
      </w:pPr>
      <w:r>
        <w:t xml:space="preserve">If UDP broadcast message, “ITS CLIENT REQUEST", sent to UDP port 1757 is sent over a network that the controller is connected to, the controller will respond with its current TCP/IP address, gateway address, subnet mask and MAC address.  This message is sent to the requesting IP address and the IP broadcast address of </w:t>
      </w:r>
      <w:r>
        <w:rPr>
          <w:rFonts w:ascii="Arial" w:hAnsi="Arial" w:cs="Arial"/>
        </w:rPr>
        <w:t>255.255.255.255.  This insures that discovery of all ITS controllers is achieved across a network.  The response is returned on UDP port 1758 is:</w:t>
      </w:r>
    </w:p>
    <w:p w:rsidR="009678FE" w:rsidRDefault="009678FE">
      <w:pPr>
        <w:ind w:left="720"/>
        <w:rPr>
          <w:rFonts w:ascii="Arial" w:hAnsi="Arial" w:cs="Arial"/>
        </w:rPr>
      </w:pPr>
      <w:r>
        <w:rPr>
          <w:rFonts w:ascii="Arial" w:hAnsi="Arial" w:cs="Arial"/>
        </w:rPr>
        <w:t>MAC address (6 bytes)</w:t>
      </w:r>
      <w:r>
        <w:rPr>
          <w:rFonts w:ascii="Arial" w:hAnsi="Arial" w:cs="Arial"/>
        </w:rPr>
        <w:br/>
        <w:t>IP address (4 bytes)</w:t>
      </w:r>
      <w:r>
        <w:rPr>
          <w:rFonts w:ascii="Arial" w:hAnsi="Arial" w:cs="Arial"/>
        </w:rPr>
        <w:br/>
        <w:t>gateway address (4 bytes)</w:t>
      </w:r>
      <w:r>
        <w:rPr>
          <w:rFonts w:ascii="Arial" w:hAnsi="Arial" w:cs="Arial"/>
        </w:rPr>
        <w:br/>
        <w:t>network address mask (4 bytes)</w:t>
      </w:r>
      <w:r>
        <w:rPr>
          <w:rFonts w:ascii="Arial" w:hAnsi="Arial" w:cs="Arial"/>
        </w:rPr>
        <w:br/>
        <w:t>port number (2 bytes)</w:t>
      </w:r>
    </w:p>
    <w:p w:rsidR="009678FE" w:rsidRDefault="009678FE">
      <w:pPr>
        <w:ind w:left="360"/>
        <w:rPr>
          <w:rFonts w:ascii="Arial" w:hAnsi="Arial" w:cs="Arial"/>
        </w:rPr>
      </w:pPr>
    </w:p>
    <w:p w:rsidR="009678FE" w:rsidRDefault="009678FE">
      <w:pPr>
        <w:pStyle w:val="Heading1"/>
        <w:numPr>
          <w:ilvl w:val="0"/>
          <w:numId w:val="0"/>
        </w:numPr>
      </w:pPr>
      <w:bookmarkStart w:id="62" w:name="_Toc402794035"/>
      <w:r>
        <w:t>Command Set</w:t>
      </w:r>
      <w:bookmarkEnd w:id="62"/>
    </w:p>
    <w:p w:rsidR="009678FE" w:rsidRDefault="009678FE">
      <w:pPr>
        <w:rPr>
          <w:color w:val="000000"/>
        </w:rPr>
      </w:pPr>
      <w:r>
        <w:t xml:space="preserve">Start-up queries “State of Machine” when first addressing a controller so that GUI settings match the condition the controller was set </w:t>
      </w:r>
      <w:r>
        <w:rPr>
          <w:color w:val="000000"/>
        </w:rPr>
        <w:t>to by the last user.</w:t>
      </w:r>
    </w:p>
    <w:p w:rsidR="009678FE" w:rsidRDefault="009678FE">
      <w:pPr>
        <w:pStyle w:val="Heading2"/>
      </w:pPr>
      <w:bookmarkStart w:id="63" w:name="_Toc402794036"/>
      <w:r>
        <w:t>General System Commands</w:t>
      </w:r>
      <w:bookmarkEnd w:id="63"/>
    </w:p>
    <w:p w:rsidR="009678FE" w:rsidRDefault="009678FE">
      <w:pPr>
        <w:pStyle w:val="Heading3"/>
      </w:pPr>
      <w:bookmarkStart w:id="64" w:name="_Toc402794037"/>
      <w:r>
        <w:t>Queries</w:t>
      </w:r>
      <w:bookmarkEnd w:id="64"/>
    </w:p>
    <w:p w:rsidR="009678FE" w:rsidRDefault="009678FE">
      <w:pPr>
        <w:pStyle w:val="Heading4"/>
      </w:pPr>
      <w:bookmarkStart w:id="65" w:name="_Toc402794038"/>
      <w:r>
        <w:t>Active Camera Query</w:t>
      </w:r>
      <w:bookmarkEnd w:id="65"/>
    </w:p>
    <w:p w:rsidR="009678FE" w:rsidRDefault="009678FE">
      <w:pPr>
        <w:ind w:left="720"/>
      </w:pPr>
      <w:r>
        <w:t>An active device is the imaging source to which all commands and status queries are directed.  Any information such as zoom position, focus and other similar status are those of the active device only when common commands are used.</w:t>
      </w:r>
    </w:p>
    <w:p w:rsidR="009678FE" w:rsidRDefault="009678FE">
      <w:r>
        <w:rPr>
          <w:color w:val="FF0000"/>
        </w:rPr>
        <w:tab/>
      </w:r>
      <w:r>
        <w:t>FF 00 0F 77 16 00</w:t>
      </w:r>
      <w:r>
        <w:tab/>
        <w:t xml:space="preserve">Checks Active Camera; </w:t>
      </w:r>
      <w:r>
        <w:br/>
      </w:r>
      <w:r>
        <w:tab/>
      </w:r>
      <w:r>
        <w:rPr>
          <w:color w:val="FF0000"/>
        </w:rPr>
        <w:t>FF 00 0F 77 16 xx</w:t>
      </w:r>
      <w:r>
        <w:rPr>
          <w:color w:val="FF0000"/>
        </w:rPr>
        <w:tab/>
      </w:r>
      <w:r>
        <w:t>where00 = Visible, 01 = IR</w:t>
      </w:r>
    </w:p>
    <w:p w:rsidR="009678FE" w:rsidRDefault="009678FE">
      <w:r>
        <w:tab/>
        <w:t>If no camera is present or no IR camera is present, this always returns 00.</w:t>
      </w:r>
    </w:p>
    <w:p w:rsidR="009678FE" w:rsidRDefault="009678FE">
      <w:pPr>
        <w:pStyle w:val="Heading4"/>
      </w:pPr>
      <w:bookmarkStart w:id="66" w:name="_Toc402794039"/>
      <w:r>
        <w:lastRenderedPageBreak/>
        <w:t>Active Accessory Query</w:t>
      </w:r>
      <w:bookmarkEnd w:id="66"/>
    </w:p>
    <w:p w:rsidR="009678FE" w:rsidRDefault="009678FE">
      <w:pPr>
        <w:ind w:left="720"/>
      </w:pPr>
      <w:r>
        <w:t>An active accessory is the device to which all commands and status queries are directed.  An accessory includes but is not limited to laser illuminators and range finders.  Any information such as zoom position or other similar status is those of the active accessory only when common commands are used.</w:t>
      </w:r>
    </w:p>
    <w:p w:rsidR="009678FE" w:rsidRDefault="009678FE">
      <w:pPr>
        <w:ind w:left="720"/>
      </w:pPr>
      <w:r>
        <w:t>FF 00 40 77 00 00</w:t>
      </w:r>
      <w:r>
        <w:br/>
      </w:r>
      <w:r>
        <w:rPr>
          <w:color w:val="FF0000"/>
        </w:rPr>
        <w:t>FF 00 40 77 00 xx</w:t>
      </w:r>
      <w:r>
        <w:tab/>
        <w:t>xx = accessory, 00 = none, 01 = Illuminator, 02=Range Finder</w:t>
      </w:r>
    </w:p>
    <w:p w:rsidR="009678FE" w:rsidRDefault="009678FE">
      <w:pPr>
        <w:ind w:left="720"/>
      </w:pPr>
      <w:r>
        <w:t xml:space="preserve">This will always return 00 if the System Manifest does contain a type value for an accessory. </w:t>
      </w:r>
    </w:p>
    <w:p w:rsidR="009678FE" w:rsidRDefault="009678FE">
      <w:pPr>
        <w:pStyle w:val="Heading4"/>
        <w:keepLines/>
      </w:pPr>
      <w:bookmarkStart w:id="67" w:name="_Toc402794040"/>
      <w:r>
        <w:t>Controller Type Query</w:t>
      </w:r>
      <w:bookmarkEnd w:id="67"/>
    </w:p>
    <w:tbl>
      <w:tblPr>
        <w:tblW w:w="0" w:type="auto"/>
        <w:tblInd w:w="1440" w:type="dxa"/>
        <w:tblLook w:val="04A0"/>
      </w:tblPr>
      <w:tblGrid>
        <w:gridCol w:w="1908"/>
        <w:gridCol w:w="5364"/>
      </w:tblGrid>
      <w:tr w:rsidR="009678FE">
        <w:trPr>
          <w:cantSplit/>
        </w:trPr>
        <w:tc>
          <w:tcPr>
            <w:tcW w:w="1908" w:type="dxa"/>
          </w:tcPr>
          <w:p w:rsidR="009678FE" w:rsidRDefault="009678FE">
            <w:pPr>
              <w:keepNext/>
              <w:keepLines/>
              <w:spacing w:after="0"/>
            </w:pPr>
            <w:r>
              <w:t>FF 00 0F 77 1C 00</w:t>
            </w:r>
          </w:p>
        </w:tc>
        <w:tc>
          <w:tcPr>
            <w:tcW w:w="5364" w:type="dxa"/>
          </w:tcPr>
          <w:p w:rsidR="009678FE" w:rsidRDefault="009678FE">
            <w:pPr>
              <w:keepNext/>
              <w:keepLines/>
              <w:spacing w:after="0"/>
            </w:pPr>
            <w:r>
              <w:t>Checks Controller type stored in manifest</w:t>
            </w:r>
          </w:p>
        </w:tc>
      </w:tr>
      <w:tr w:rsidR="009678FE">
        <w:trPr>
          <w:cantSplit/>
        </w:trPr>
        <w:tc>
          <w:tcPr>
            <w:tcW w:w="1908" w:type="dxa"/>
          </w:tcPr>
          <w:p w:rsidR="009678FE" w:rsidRDefault="009678FE">
            <w:pPr>
              <w:keepNext/>
              <w:keepLines/>
              <w:spacing w:after="0"/>
            </w:pPr>
            <w:r>
              <w:rPr>
                <w:color w:val="FF0000"/>
              </w:rPr>
              <w:t>FF 00 0F 77 1C xx</w:t>
            </w:r>
          </w:p>
        </w:tc>
        <w:tc>
          <w:tcPr>
            <w:tcW w:w="5364" w:type="dxa"/>
          </w:tcPr>
          <w:p w:rsidR="009678FE" w:rsidRDefault="009678FE">
            <w:pPr>
              <w:keepNext/>
              <w:keepLines/>
              <w:spacing w:after="0"/>
              <w:ind w:left="2160" w:hanging="2160"/>
              <w:rPr>
                <w:color w:val="000000"/>
              </w:rPr>
            </w:pPr>
            <w:r>
              <w:rPr>
                <w:color w:val="000000"/>
              </w:rPr>
              <w:t>Type 00= reserved</w:t>
            </w:r>
          </w:p>
          <w:p w:rsidR="009678FE" w:rsidRDefault="009678FE">
            <w:pPr>
              <w:keepNext/>
              <w:keepLines/>
              <w:spacing w:after="0"/>
              <w:rPr>
                <w:color w:val="000000"/>
              </w:rPr>
            </w:pPr>
            <w:r>
              <w:rPr>
                <w:color w:val="000000"/>
              </w:rPr>
              <w:t>01=reserved</w:t>
            </w:r>
          </w:p>
          <w:p w:rsidR="009678FE" w:rsidRDefault="009678FE">
            <w:pPr>
              <w:keepNext/>
              <w:keepLines/>
              <w:spacing w:after="0"/>
              <w:rPr>
                <w:color w:val="000000"/>
              </w:rPr>
            </w:pPr>
            <w:r>
              <w:rPr>
                <w:color w:val="000000"/>
              </w:rPr>
              <w:t xml:space="preserve">02= 2110-DE2 controller </w:t>
            </w:r>
          </w:p>
          <w:p w:rsidR="009678FE" w:rsidRDefault="009678FE">
            <w:pPr>
              <w:keepNext/>
              <w:keepLines/>
              <w:spacing w:after="0"/>
              <w:rPr>
                <w:color w:val="000000"/>
              </w:rPr>
            </w:pPr>
            <w:r>
              <w:rPr>
                <w:color w:val="000000"/>
              </w:rPr>
              <w:t>10=2110-ROTC controller</w:t>
            </w:r>
          </w:p>
          <w:p w:rsidR="009678FE" w:rsidRDefault="009678FE">
            <w:pPr>
              <w:keepNext/>
              <w:keepLines/>
              <w:spacing w:after="0"/>
            </w:pPr>
          </w:p>
        </w:tc>
      </w:tr>
    </w:tbl>
    <w:p w:rsidR="009678FE" w:rsidRDefault="009678FE">
      <w:pPr>
        <w:spacing w:after="0"/>
        <w:ind w:left="2880" w:hanging="2160"/>
      </w:pPr>
      <w:r>
        <w:tab/>
      </w:r>
    </w:p>
    <w:p w:rsidR="009678FE" w:rsidRDefault="009678FE">
      <w:pPr>
        <w:pStyle w:val="Heading4"/>
        <w:ind w:left="0"/>
      </w:pPr>
      <w:r>
        <w:tab/>
      </w:r>
      <w:bookmarkStart w:id="68" w:name="_Toc402794041"/>
      <w:r>
        <w:t>Controller Status Query</w:t>
      </w:r>
      <w:bookmarkEnd w:id="68"/>
    </w:p>
    <w:p w:rsidR="009678FE" w:rsidRDefault="009678FE">
      <w:pPr>
        <w:ind w:left="720"/>
        <w:rPr>
          <w:color w:val="000000"/>
        </w:rPr>
      </w:pPr>
      <w:r>
        <w:t>FF 00 0F 77 1D 00</w:t>
      </w:r>
      <w:r>
        <w:tab/>
        <w:t>Checks Controller Status</w:t>
      </w:r>
      <w:r>
        <w:br/>
      </w:r>
      <w:r>
        <w:rPr>
          <w:color w:val="FF0000"/>
        </w:rPr>
        <w:t>FF 00 0F 77 1D xx</w:t>
      </w:r>
      <w:r>
        <w:rPr>
          <w:color w:val="FF0000"/>
        </w:rPr>
        <w:tab/>
      </w:r>
      <w:r>
        <w:rPr>
          <w:color w:val="000000"/>
        </w:rPr>
        <w:t>Always 00 in controller types 01 and 02, other values to be defined</w:t>
      </w:r>
    </w:p>
    <w:p w:rsidR="009678FE" w:rsidRDefault="009678FE">
      <w:pPr>
        <w:pStyle w:val="Heading4"/>
      </w:pPr>
      <w:bookmarkStart w:id="69" w:name="_Toc402794042"/>
      <w:r>
        <w:t>Controller Firmware Version Query</w:t>
      </w:r>
      <w:bookmarkEnd w:id="69"/>
    </w:p>
    <w:p w:rsidR="009678FE" w:rsidRDefault="009678FE">
      <w:pPr>
        <w:ind w:left="720"/>
        <w:rPr>
          <w:color w:val="FF0000"/>
        </w:rPr>
      </w:pPr>
      <w:r>
        <w:t>FF 00 0F 77 1E 00</w:t>
      </w:r>
      <w:r>
        <w:tab/>
        <w:t>Checks Controller firmware Most significant value</w:t>
      </w:r>
      <w:r>
        <w:br/>
      </w:r>
      <w:r>
        <w:rPr>
          <w:color w:val="FF0000"/>
        </w:rPr>
        <w:t>FF 00 0F 77 1E xx</w:t>
      </w:r>
      <w:r>
        <w:rPr>
          <w:color w:val="FF0000"/>
        </w:rPr>
        <w:tab/>
      </w:r>
      <w:r>
        <w:rPr>
          <w:color w:val="000000"/>
        </w:rPr>
        <w:t xml:space="preserve"> xx values will reflect version</w:t>
      </w:r>
    </w:p>
    <w:p w:rsidR="009678FE" w:rsidRDefault="009678FE">
      <w:pPr>
        <w:ind w:left="720"/>
        <w:rPr>
          <w:color w:val="FF0000"/>
        </w:rPr>
      </w:pPr>
      <w:r>
        <w:t>FF 00 0F 77 1F 00</w:t>
      </w:r>
      <w:r>
        <w:tab/>
        <w:t>Checks Controller firmware Least significant value</w:t>
      </w:r>
      <w:r>
        <w:br/>
      </w:r>
      <w:r>
        <w:rPr>
          <w:color w:val="FF0000"/>
        </w:rPr>
        <w:t>FF 00 0F 77 1F xx</w:t>
      </w:r>
      <w:r>
        <w:rPr>
          <w:color w:val="FF0000"/>
        </w:rPr>
        <w:tab/>
      </w:r>
      <w:r>
        <w:rPr>
          <w:color w:val="000000"/>
        </w:rPr>
        <w:t xml:space="preserve"> xx values will reflect version</w:t>
      </w:r>
    </w:p>
    <w:p w:rsidR="009678FE" w:rsidRDefault="009678FE">
      <w:pPr>
        <w:pStyle w:val="Heading4"/>
      </w:pPr>
      <w:bookmarkStart w:id="70" w:name="_Toc402794043"/>
      <w:r>
        <w:t>Video Switch/Splitter Query (No longer used, referenced for legacy purposes only)</w:t>
      </w:r>
      <w:bookmarkEnd w:id="70"/>
    </w:p>
    <w:p w:rsidR="009678FE" w:rsidRDefault="009678FE">
      <w:pPr>
        <w:ind w:left="720"/>
        <w:rPr>
          <w:color w:val="000000"/>
        </w:rPr>
      </w:pPr>
      <w:r>
        <w:t>FF 00 0F 77 20 00</w:t>
      </w:r>
      <w:r>
        <w:tab/>
      </w:r>
      <w:r>
        <w:rPr>
          <w:color w:val="000000"/>
        </w:rPr>
        <w:t>Checks video splitter or switch type and status</w:t>
      </w:r>
      <w:r>
        <w:rPr>
          <w:color w:val="000000"/>
        </w:rPr>
        <w:br/>
      </w:r>
      <w:r>
        <w:rPr>
          <w:color w:val="FF0000"/>
        </w:rPr>
        <w:t xml:space="preserve">FF 00 0F 77 20 </w:t>
      </w:r>
      <w:r>
        <w:rPr>
          <w:color w:val="000000"/>
        </w:rPr>
        <w:t>xx</w:t>
      </w:r>
      <w:r>
        <w:rPr>
          <w:color w:val="3366FF"/>
        </w:rPr>
        <w:tab/>
      </w:r>
      <w:r>
        <w:rPr>
          <w:color w:val="000000"/>
        </w:rPr>
        <w:t>00 = “none”, 01 = “splitter, 02 = “switch only”</w:t>
      </w:r>
    </w:p>
    <w:p w:rsidR="009678FE" w:rsidRDefault="009678FE">
      <w:pPr>
        <w:pStyle w:val="Heading4"/>
      </w:pPr>
      <w:bookmarkStart w:id="71" w:name="_Toc402794044"/>
      <w:r>
        <w:t>Video Inserter Query</w:t>
      </w:r>
      <w:bookmarkEnd w:id="71"/>
    </w:p>
    <w:tbl>
      <w:tblPr>
        <w:tblW w:w="8388" w:type="dxa"/>
        <w:tblInd w:w="1440" w:type="dxa"/>
        <w:tblLook w:val="04A0"/>
      </w:tblPr>
      <w:tblGrid>
        <w:gridCol w:w="2088"/>
        <w:gridCol w:w="6300"/>
      </w:tblGrid>
      <w:tr w:rsidR="009678FE">
        <w:tc>
          <w:tcPr>
            <w:tcW w:w="2088" w:type="dxa"/>
          </w:tcPr>
          <w:p w:rsidR="009678FE" w:rsidRDefault="009678FE">
            <w:pPr>
              <w:rPr>
                <w:color w:val="000000"/>
              </w:rPr>
            </w:pPr>
            <w:r>
              <w:rPr>
                <w:color w:val="000000"/>
              </w:rPr>
              <w:t>FF 00 0F 77 21 00</w:t>
            </w:r>
          </w:p>
        </w:tc>
        <w:tc>
          <w:tcPr>
            <w:tcW w:w="6300" w:type="dxa"/>
          </w:tcPr>
          <w:p w:rsidR="009678FE" w:rsidRDefault="009678FE">
            <w:pPr>
              <w:rPr>
                <w:color w:val="000000"/>
              </w:rPr>
            </w:pPr>
            <w:r>
              <w:rPr>
                <w:color w:val="000000"/>
              </w:rPr>
              <w:t>Reads value of annotator manifest.  99 return = none.</w:t>
            </w:r>
          </w:p>
        </w:tc>
      </w:tr>
      <w:tr w:rsidR="009678FE">
        <w:tc>
          <w:tcPr>
            <w:tcW w:w="2088" w:type="dxa"/>
          </w:tcPr>
          <w:p w:rsidR="009678FE" w:rsidRDefault="009678FE">
            <w:pPr>
              <w:rPr>
                <w:color w:val="FF0000"/>
              </w:rPr>
            </w:pPr>
            <w:r>
              <w:rPr>
                <w:color w:val="FF0000"/>
              </w:rPr>
              <w:t>FF 00 0F 77 21 xx</w:t>
            </w:r>
          </w:p>
        </w:tc>
        <w:tc>
          <w:tcPr>
            <w:tcW w:w="6300" w:type="dxa"/>
          </w:tcPr>
          <w:p w:rsidR="009678FE" w:rsidRDefault="009678FE">
            <w:pPr>
              <w:rPr>
                <w:color w:val="000000"/>
              </w:rPr>
            </w:pPr>
            <w:r>
              <w:rPr>
                <w:rFonts w:cs="Arial"/>
                <w:color w:val="000000"/>
                <w:szCs w:val="20"/>
              </w:rPr>
              <w:t xml:space="preserve">Values (binary) are determined by the type loaded into the System Manifest  (see </w:t>
            </w:r>
            <w:r w:rsidR="006A167A">
              <w:rPr>
                <w:rFonts w:cs="Arial"/>
                <w:color w:val="000000"/>
                <w:szCs w:val="20"/>
              </w:rPr>
              <w:fldChar w:fldCharType="begin"/>
            </w:r>
            <w:r>
              <w:rPr>
                <w:rFonts w:cs="Arial"/>
                <w:color w:val="000000"/>
                <w:szCs w:val="20"/>
              </w:rPr>
              <w:instrText xml:space="preserve"> REF _Ref302134980 \h </w:instrText>
            </w:r>
            <w:r w:rsidR="006A167A">
              <w:rPr>
                <w:rFonts w:cs="Arial"/>
                <w:color w:val="000000"/>
                <w:szCs w:val="20"/>
              </w:rPr>
            </w:r>
            <w:r w:rsidR="006A167A">
              <w:rPr>
                <w:rFonts w:cs="Arial"/>
                <w:color w:val="000000"/>
                <w:szCs w:val="20"/>
              </w:rPr>
              <w:fldChar w:fldCharType="separate"/>
            </w:r>
            <w:r w:rsidR="00A8293C">
              <w:t>ITS Annotators</w:t>
            </w:r>
            <w:r w:rsidR="006A167A">
              <w:rPr>
                <w:rFonts w:cs="Arial"/>
                <w:color w:val="000000"/>
                <w:szCs w:val="20"/>
              </w:rPr>
              <w:fldChar w:fldCharType="end"/>
            </w:r>
            <w:r>
              <w:rPr>
                <w:rFonts w:cs="Arial"/>
                <w:color w:val="000000"/>
                <w:szCs w:val="20"/>
              </w:rPr>
              <w:t xml:space="preserve"> page </w:t>
            </w:r>
            <w:r w:rsidR="006A167A">
              <w:rPr>
                <w:rFonts w:cs="Arial"/>
                <w:color w:val="000000"/>
                <w:szCs w:val="20"/>
              </w:rPr>
              <w:fldChar w:fldCharType="begin"/>
            </w:r>
            <w:r>
              <w:rPr>
                <w:rFonts w:cs="Arial"/>
                <w:color w:val="000000"/>
                <w:szCs w:val="20"/>
              </w:rPr>
              <w:instrText xml:space="preserve"> PAGEREF _Ref302134980 \h </w:instrText>
            </w:r>
            <w:r w:rsidR="006A167A">
              <w:rPr>
                <w:rFonts w:cs="Arial"/>
                <w:color w:val="000000"/>
                <w:szCs w:val="20"/>
              </w:rPr>
            </w:r>
            <w:r w:rsidR="006A167A">
              <w:rPr>
                <w:rFonts w:cs="Arial"/>
                <w:color w:val="000000"/>
                <w:szCs w:val="20"/>
              </w:rPr>
              <w:fldChar w:fldCharType="separate"/>
            </w:r>
            <w:r w:rsidR="00A8293C">
              <w:rPr>
                <w:rFonts w:cs="Arial"/>
                <w:noProof/>
                <w:color w:val="000000"/>
                <w:szCs w:val="20"/>
              </w:rPr>
              <w:t>82</w:t>
            </w:r>
            <w:r w:rsidR="006A167A">
              <w:rPr>
                <w:rFonts w:cs="Arial"/>
                <w:color w:val="000000"/>
                <w:szCs w:val="20"/>
              </w:rPr>
              <w:fldChar w:fldCharType="end"/>
            </w:r>
            <w:r>
              <w:rPr>
                <w:rFonts w:cs="Arial"/>
                <w:color w:val="000000"/>
                <w:szCs w:val="20"/>
              </w:rPr>
              <w:t>)</w:t>
            </w:r>
          </w:p>
        </w:tc>
      </w:tr>
    </w:tbl>
    <w:p w:rsidR="009678FE" w:rsidRDefault="009678FE">
      <w:pPr>
        <w:ind w:left="720"/>
        <w:rPr>
          <w:color w:val="000000"/>
        </w:rPr>
      </w:pPr>
    </w:p>
    <w:p w:rsidR="009678FE" w:rsidRDefault="009678FE">
      <w:pPr>
        <w:pStyle w:val="Heading4"/>
        <w:rPr>
          <w:color w:val="FF0000"/>
        </w:rPr>
      </w:pPr>
      <w:bookmarkStart w:id="72" w:name="_Toc402794045"/>
      <w:r>
        <w:t>Home Status</w:t>
      </w:r>
      <w:bookmarkEnd w:id="72"/>
    </w:p>
    <w:p w:rsidR="009678FE" w:rsidRDefault="009678FE">
      <w:pPr>
        <w:ind w:left="720"/>
        <w:rPr>
          <w:color w:val="FF0000"/>
        </w:rPr>
      </w:pPr>
      <w:r>
        <w:t>FF 00 32 77 00 00</w:t>
      </w:r>
      <w:r>
        <w:tab/>
        <w:t>Checks HOME status</w:t>
      </w:r>
      <w:r>
        <w:br/>
      </w:r>
      <w:r>
        <w:rPr>
          <w:color w:val="FF0000"/>
        </w:rPr>
        <w:t>FF 00 32 77 00 xx</w:t>
      </w:r>
      <w:r>
        <w:rPr>
          <w:color w:val="FF0000"/>
        </w:rPr>
        <w:tab/>
      </w:r>
      <w:r>
        <w:rPr>
          <w:color w:val="000000"/>
        </w:rPr>
        <w:t>00 =Home Required</w:t>
      </w:r>
      <w:r>
        <w:rPr>
          <w:rStyle w:val="FootnoteReference"/>
          <w:color w:val="000000"/>
        </w:rPr>
        <w:footnoteReference w:id="3"/>
      </w:r>
      <w:r>
        <w:rPr>
          <w:color w:val="000000"/>
        </w:rPr>
        <w:t>, 01=Mech Home in progress, 02=Home Operation Complete</w:t>
      </w:r>
    </w:p>
    <w:p w:rsidR="009678FE" w:rsidRDefault="009678FE">
      <w:pPr>
        <w:ind w:left="720"/>
      </w:pPr>
      <w:r>
        <w:t>This status will always be reported as “Home Operation Complete” (02,) for Nighthawks with absolute controllers (type 02 and up).</w:t>
      </w:r>
    </w:p>
    <w:p w:rsidR="009678FE" w:rsidRDefault="009678FE">
      <w:pPr>
        <w:pStyle w:val="Heading4"/>
        <w:rPr>
          <w:lang w:val="fr-FR"/>
        </w:rPr>
      </w:pPr>
      <w:bookmarkStart w:id="73" w:name="_Toc402794046"/>
      <w:r>
        <w:rPr>
          <w:lang w:val="fr-FR"/>
        </w:rPr>
        <w:lastRenderedPageBreak/>
        <w:t>Current AZ value</w:t>
      </w:r>
      <w:bookmarkEnd w:id="73"/>
    </w:p>
    <w:p w:rsidR="009678FE" w:rsidRDefault="009678FE">
      <w:pPr>
        <w:ind w:left="720"/>
        <w:rPr>
          <w:color w:val="FF0000"/>
        </w:rPr>
      </w:pPr>
      <w:r>
        <w:t>FF 00 09 77 00 00</w:t>
      </w:r>
      <w:r>
        <w:br/>
      </w:r>
      <w:r>
        <w:rPr>
          <w:color w:val="FF0000"/>
        </w:rPr>
        <w:t xml:space="preserve">FF 00 09 77 xx xx </w:t>
      </w:r>
      <w:r>
        <w:rPr>
          <w:color w:val="FF0000"/>
        </w:rPr>
        <w:tab/>
      </w:r>
      <w:r>
        <w:rPr>
          <w:color w:val="000000"/>
        </w:rPr>
        <w:t>xx xx = position is binary; 2 HEX digits from 0 to FFFF; from 0 to 359.995</w:t>
      </w:r>
      <w:r>
        <w:rPr>
          <w:color w:val="0000FF"/>
        </w:rPr>
        <w:t>)</w:t>
      </w:r>
    </w:p>
    <w:p w:rsidR="009678FE" w:rsidRDefault="009678FE">
      <w:pPr>
        <w:pStyle w:val="Heading4"/>
        <w:rPr>
          <w:lang w:val="fr-FR"/>
        </w:rPr>
      </w:pPr>
      <w:bookmarkStart w:id="74" w:name="_Toc402794047"/>
      <w:r>
        <w:rPr>
          <w:lang w:val="fr-FR"/>
        </w:rPr>
        <w:t>Current EL value</w:t>
      </w:r>
      <w:bookmarkEnd w:id="74"/>
    </w:p>
    <w:p w:rsidR="009678FE" w:rsidRDefault="009678FE">
      <w:pPr>
        <w:ind w:left="720"/>
        <w:rPr>
          <w:color w:val="000000"/>
        </w:rPr>
      </w:pPr>
      <w:r>
        <w:t>FF 00 0A 77 00 00</w:t>
      </w:r>
      <w:r>
        <w:br/>
      </w:r>
      <w:r>
        <w:rPr>
          <w:color w:val="FF0000"/>
        </w:rPr>
        <w:t xml:space="preserve">FF 00 0A 77 xx xx </w:t>
      </w:r>
      <w:r>
        <w:rPr>
          <w:color w:val="FF0000"/>
        </w:rPr>
        <w:tab/>
      </w:r>
      <w:r>
        <w:rPr>
          <w:color w:val="000000"/>
        </w:rPr>
        <w:t>xx xx = position is binary; 2 HEX digits</w:t>
      </w:r>
    </w:p>
    <w:p w:rsidR="009678FE" w:rsidRDefault="009678FE">
      <w:pPr>
        <w:ind w:left="720"/>
        <w:rPr>
          <w:color w:val="000000"/>
        </w:rPr>
      </w:pPr>
      <w:r>
        <w:rPr>
          <w:color w:val="000000"/>
        </w:rPr>
        <w:t xml:space="preserve">Binary 0000 = 0.000 degrees.  +95 degrees (up max) = 438D; </w:t>
      </w:r>
      <w:r>
        <w:rPr>
          <w:color w:val="000000"/>
        </w:rPr>
        <w:br/>
        <w:t xml:space="preserve">-95 degrees (down max) is 265.000 degrees = BC71 </w:t>
      </w:r>
    </w:p>
    <w:p w:rsidR="009678FE" w:rsidRDefault="009678FE">
      <w:pPr>
        <w:pStyle w:val="Heading4"/>
      </w:pPr>
      <w:bookmarkStart w:id="75" w:name="_Toc402794048"/>
      <w:r>
        <w:t>Query Current Zoom value (</w:t>
      </w:r>
      <w:r>
        <w:rPr>
          <w:color w:val="000000"/>
        </w:rPr>
        <w:t>active</w:t>
      </w:r>
      <w:r>
        <w:t xml:space="preserve"> camera)</w:t>
      </w:r>
      <w:bookmarkEnd w:id="75"/>
    </w:p>
    <w:p w:rsidR="009678FE" w:rsidRDefault="009678FE">
      <w:pPr>
        <w:ind w:left="720"/>
      </w:pPr>
      <w:r>
        <w:t>The controller will report the zoom position of the active camera based on the active camera selection</w:t>
      </w:r>
    </w:p>
    <w:p w:rsidR="009678FE" w:rsidRDefault="009678FE">
      <w:pPr>
        <w:ind w:left="720"/>
        <w:rPr>
          <w:color w:val="000000"/>
        </w:rPr>
      </w:pPr>
      <w:r>
        <w:t>FF 00 0B 77 00 00</w:t>
      </w:r>
      <w:r>
        <w:br/>
      </w:r>
      <w:r>
        <w:rPr>
          <w:color w:val="FF0000"/>
        </w:rPr>
        <w:t>FF 00 0B 77 xx xx</w:t>
      </w:r>
      <w:r>
        <w:rPr>
          <w:color w:val="FF0000"/>
        </w:rPr>
        <w:tab/>
      </w:r>
      <w:r>
        <w:rPr>
          <w:color w:val="000000"/>
        </w:rPr>
        <w:t>xx xx =  packed BCD from 0-255, 1000 to 1255 if the IR camera is active and the value reported by the camera  does not equal the last value commanded by the controller</w:t>
      </w:r>
    </w:p>
    <w:p w:rsidR="009678FE" w:rsidRDefault="009678FE">
      <w:pPr>
        <w:ind w:left="720"/>
        <w:rPr>
          <w:color w:val="000000"/>
        </w:rPr>
      </w:pPr>
      <w:r>
        <w:rPr>
          <w:color w:val="000000"/>
        </w:rPr>
        <w:t>Queries of the  IR lens zoom position requires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Heading4"/>
      </w:pPr>
      <w:bookmarkStart w:id="76" w:name="_Toc402794049"/>
      <w:r>
        <w:t>Query Current Focus value (</w:t>
      </w:r>
      <w:r>
        <w:rPr>
          <w:color w:val="000000"/>
        </w:rPr>
        <w:t>active</w:t>
      </w:r>
      <w:r>
        <w:t xml:space="preserve"> camera)</w:t>
      </w:r>
      <w:bookmarkEnd w:id="76"/>
    </w:p>
    <w:p w:rsidR="009678FE" w:rsidRDefault="009678FE">
      <w:pPr>
        <w:ind w:left="720"/>
        <w:rPr>
          <w:color w:val="000000"/>
        </w:rPr>
      </w:pPr>
      <w:r>
        <w:t>FF 00 0C 77 00 00</w:t>
      </w:r>
      <w:r>
        <w:br/>
      </w:r>
      <w:r>
        <w:rPr>
          <w:color w:val="FF0000"/>
        </w:rPr>
        <w:t>FF 00 0C 77 xx xx</w:t>
      </w:r>
      <w:r>
        <w:rPr>
          <w:color w:val="FF0000"/>
        </w:rPr>
        <w:tab/>
        <w:t xml:space="preserve"> xx xx =  0-255 packed BCD, </w:t>
      </w:r>
      <w:r>
        <w:rPr>
          <w:color w:val="000000"/>
        </w:rPr>
        <w:t>1000 to 1255 if the IR camera is active and the value reported by the camera  does not equal the last value commanded by the controller</w:t>
      </w:r>
    </w:p>
    <w:p w:rsidR="009678FE" w:rsidRDefault="009678FE">
      <w:pPr>
        <w:ind w:left="720"/>
        <w:rPr>
          <w:color w:val="000000"/>
        </w:rPr>
      </w:pPr>
      <w:r>
        <w:rPr>
          <w:color w:val="000000"/>
        </w:rPr>
        <w:t>Queries of the  IR lens focus position requires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Heading4"/>
      </w:pPr>
      <w:bookmarkStart w:id="77" w:name="_Toc402794050"/>
      <w:r>
        <w:t>AZ offset value</w:t>
      </w:r>
      <w:bookmarkEnd w:id="77"/>
    </w:p>
    <w:p w:rsidR="009678FE" w:rsidRDefault="009678FE">
      <w:pPr>
        <w:ind w:left="720"/>
      </w:pPr>
      <w:r>
        <w:t xml:space="preserve">This command returns a binary value representative of the offset from mechanical zero.  Mechanical zero is “found” in the Nighthawk HT or any model with relative encoders by first completing a mechanical home.  This sets the encoders to 0.  </w:t>
      </w:r>
    </w:p>
    <w:p w:rsidR="009678FE" w:rsidRDefault="009678FE">
      <w:pPr>
        <w:ind w:left="720"/>
      </w:pPr>
      <w:r>
        <w:t xml:space="preserve">Mechanical zero is fixed and known at power up in Nighthawks (such as the direct drive) with fixed encoders.  </w:t>
      </w:r>
    </w:p>
    <w:p w:rsidR="009678FE" w:rsidRDefault="009678FE">
      <w:pPr>
        <w:ind w:left="720"/>
      </w:pPr>
      <w:r>
        <w:t>FF 00 33 77 00 00</w:t>
      </w:r>
      <w:r>
        <w:br/>
      </w:r>
      <w:r>
        <w:rPr>
          <w:color w:val="FF0000"/>
        </w:rPr>
        <w:t>FF 00 33 77 xx xx</w:t>
      </w:r>
    </w:p>
    <w:p w:rsidR="009678FE" w:rsidRDefault="009678FE">
      <w:pPr>
        <w:ind w:left="720"/>
      </w:pPr>
      <w:r>
        <w:t>Where xx xx = a binary value of the offset from mechanical zero from 0 to FFFF (0 to 359.995)</w:t>
      </w:r>
    </w:p>
    <w:p w:rsidR="009678FE" w:rsidRDefault="009678FE">
      <w:pPr>
        <w:pStyle w:val="Heading4"/>
      </w:pPr>
      <w:bookmarkStart w:id="78" w:name="_Toc402794051"/>
      <w:r>
        <w:t>El offset value</w:t>
      </w:r>
      <w:bookmarkEnd w:id="78"/>
    </w:p>
    <w:p w:rsidR="009678FE" w:rsidRDefault="009678FE">
      <w:pPr>
        <w:ind w:left="720"/>
      </w:pPr>
      <w:r>
        <w:t xml:space="preserve">This command returns a binary value representative of the offset from mechanical zero.  Mechanical zero is “found” in the Nighthawk HT or any model with relative encoders by first completing a mechanical home.  This sets the encoders to 0.  </w:t>
      </w:r>
    </w:p>
    <w:p w:rsidR="009678FE" w:rsidRDefault="009678FE">
      <w:pPr>
        <w:ind w:left="720"/>
      </w:pPr>
      <w:r>
        <w:t xml:space="preserve">Mechanical zero is fixed and known at power up in Nighthawks (such as the direct drive) with fixed encoders.  </w:t>
      </w:r>
    </w:p>
    <w:p w:rsidR="009678FE" w:rsidRDefault="009678FE">
      <w:pPr>
        <w:ind w:left="720"/>
      </w:pPr>
      <w:r>
        <w:t>FF 00 34 77 00 00</w:t>
      </w:r>
      <w:r>
        <w:br/>
      </w:r>
      <w:r>
        <w:rPr>
          <w:color w:val="FF0000"/>
        </w:rPr>
        <w:t>FF 00 34 77 xx xx</w:t>
      </w:r>
      <w:r>
        <w:br/>
      </w:r>
      <w:r>
        <w:lastRenderedPageBreak/>
        <w:t>Where xx xx = a binary value of the offset from mechanical zero from; 0000 = 0.000 degrees.  +95 degrees (up max) = 438D or from 0 to -95 degrees (down max) is 265.000 degrees = BC71</w:t>
      </w:r>
    </w:p>
    <w:p w:rsidR="009678FE" w:rsidRDefault="009678FE">
      <w:pPr>
        <w:pStyle w:val="Heading4"/>
      </w:pPr>
      <w:bookmarkStart w:id="79" w:name="_Ref333250627"/>
      <w:bookmarkStart w:id="80" w:name="_Ref333250640"/>
      <w:bookmarkStart w:id="81" w:name="_Toc402794052"/>
      <w:r>
        <w:t>Current Max GO TO Rate</w:t>
      </w:r>
      <w:bookmarkEnd w:id="79"/>
      <w:bookmarkEnd w:id="80"/>
      <w:bookmarkEnd w:id="81"/>
    </w:p>
    <w:tbl>
      <w:tblPr>
        <w:tblW w:w="10012" w:type="dxa"/>
        <w:jc w:val="center"/>
        <w:tblInd w:w="-490" w:type="dxa"/>
        <w:tblLook w:val="04A0"/>
      </w:tblPr>
      <w:tblGrid>
        <w:gridCol w:w="1928"/>
        <w:gridCol w:w="2442"/>
        <w:gridCol w:w="5642"/>
      </w:tblGrid>
      <w:tr w:rsidR="009678FE">
        <w:trPr>
          <w:cantSplit/>
          <w:trHeight w:val="738"/>
          <w:jc w:val="center"/>
        </w:trPr>
        <w:tc>
          <w:tcPr>
            <w:tcW w:w="1928" w:type="dxa"/>
            <w:tcBorders>
              <w:top w:val="nil"/>
              <w:left w:val="nil"/>
              <w:bottom w:val="nil"/>
              <w:right w:val="nil"/>
            </w:tcBorders>
            <w:vAlign w:val="center"/>
            <w:hideMark/>
          </w:tcPr>
          <w:p w:rsidR="009678FE" w:rsidRDefault="009678FE">
            <w:pPr>
              <w:rPr>
                <w:szCs w:val="20"/>
              </w:rPr>
            </w:pPr>
            <w:r>
              <w:rPr>
                <w:szCs w:val="20"/>
              </w:rPr>
              <w:t>PA 42 00 “?” +CR</w:t>
            </w:r>
          </w:p>
        </w:tc>
        <w:tc>
          <w:tcPr>
            <w:tcW w:w="2442" w:type="dxa"/>
            <w:tcBorders>
              <w:top w:val="nil"/>
              <w:left w:val="nil"/>
              <w:bottom w:val="nil"/>
              <w:right w:val="nil"/>
            </w:tcBorders>
            <w:vAlign w:val="center"/>
            <w:hideMark/>
          </w:tcPr>
          <w:p w:rsidR="009678FE" w:rsidRDefault="009678FE">
            <w:pPr>
              <w:rPr>
                <w:color w:val="FF0000"/>
                <w:szCs w:val="20"/>
              </w:rPr>
            </w:pPr>
            <w:r>
              <w:rPr>
                <w:color w:val="FF0000"/>
                <w:szCs w:val="20"/>
              </w:rPr>
              <w:t xml:space="preserve">Response as PA 42 00  value (ACII)+CR </w:t>
            </w:r>
          </w:p>
        </w:tc>
        <w:tc>
          <w:tcPr>
            <w:tcW w:w="5642" w:type="dxa"/>
            <w:tcBorders>
              <w:top w:val="nil"/>
              <w:left w:val="nil"/>
              <w:bottom w:val="nil"/>
              <w:right w:val="nil"/>
            </w:tcBorders>
            <w:vAlign w:val="center"/>
            <w:hideMark/>
          </w:tcPr>
          <w:p w:rsidR="009678FE" w:rsidRDefault="009678FE">
            <w:pPr>
              <w:rPr>
                <w:color w:val="000000"/>
              </w:rPr>
            </w:pPr>
            <w:r>
              <w:rPr>
                <w:color w:val="000000"/>
              </w:rPr>
              <w:t>data = CR (\r) = restore default</w:t>
            </w:r>
            <w:r>
              <w:rPr>
                <w:color w:val="000000"/>
              </w:rPr>
              <w:br/>
              <w:t xml:space="preserve">          = ?CR (ASCII string)= report current max rate setting</w:t>
            </w:r>
            <w:r>
              <w:rPr>
                <w:color w:val="000000"/>
              </w:rPr>
              <w:br/>
              <w:t xml:space="preserve">Values returned will be a floating point number from 0 to 100 and up to 3 decimal places.  </w:t>
            </w:r>
          </w:p>
        </w:tc>
      </w:tr>
    </w:tbl>
    <w:p w:rsidR="009678FE" w:rsidRDefault="009678FE">
      <w:pPr>
        <w:pStyle w:val="Heading4"/>
      </w:pPr>
      <w:bookmarkStart w:id="82" w:name="_Ref333250536"/>
      <w:bookmarkStart w:id="83" w:name="_Toc402794053"/>
      <w:r>
        <w:t>Current Move Rate</w:t>
      </w:r>
      <w:bookmarkEnd w:id="82"/>
      <w:bookmarkEnd w:id="83"/>
    </w:p>
    <w:tbl>
      <w:tblPr>
        <w:tblW w:w="10059" w:type="dxa"/>
        <w:tblInd w:w="93" w:type="dxa"/>
        <w:tblLook w:val="04A0"/>
      </w:tblPr>
      <w:tblGrid>
        <w:gridCol w:w="1905"/>
        <w:gridCol w:w="2430"/>
        <w:gridCol w:w="5724"/>
      </w:tblGrid>
      <w:tr w:rsidR="009678FE">
        <w:trPr>
          <w:trHeight w:val="2124"/>
        </w:trPr>
        <w:tc>
          <w:tcPr>
            <w:tcW w:w="1905"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szCs w:val="20"/>
              </w:rPr>
              <w:t>PA 42 1x “?”+CR</w:t>
            </w:r>
          </w:p>
        </w:tc>
        <w:tc>
          <w:tcPr>
            <w:tcW w:w="2430" w:type="dxa"/>
            <w:tcBorders>
              <w:top w:val="nil"/>
              <w:left w:val="nil"/>
              <w:bottom w:val="nil"/>
              <w:right w:val="nil"/>
            </w:tcBorders>
          </w:tcPr>
          <w:p w:rsidR="009678FE" w:rsidRDefault="009678FE">
            <w:pPr>
              <w:spacing w:after="0"/>
              <w:rPr>
                <w:rFonts w:ascii="Arial" w:hAnsi="Arial" w:cs="Arial"/>
                <w:color w:val="FF0000"/>
                <w:szCs w:val="20"/>
              </w:rPr>
            </w:pPr>
            <w:r>
              <w:rPr>
                <w:rFonts w:ascii="Arial" w:hAnsi="Arial" w:cs="Arial"/>
                <w:color w:val="FF0000"/>
                <w:szCs w:val="20"/>
              </w:rPr>
              <w:t xml:space="preserve">Response  is PA 42 1x </w:t>
            </w:r>
            <w:r>
              <w:rPr>
                <w:rFonts w:ascii="Arial" w:hAnsi="Arial" w:cs="Arial"/>
                <w:b/>
                <w:color w:val="FF0000"/>
                <w:szCs w:val="20"/>
              </w:rPr>
              <w:t>Rvalue</w:t>
            </w:r>
            <w:r>
              <w:rPr>
                <w:rFonts w:ascii="Arial" w:hAnsi="Arial" w:cs="Arial"/>
                <w:color w:val="FF0000"/>
                <w:szCs w:val="20"/>
              </w:rPr>
              <w:t xml:space="preserve"> +CR </w:t>
            </w:r>
          </w:p>
          <w:p w:rsidR="009678FE" w:rsidRDefault="009678FE">
            <w:pPr>
              <w:spacing w:after="0"/>
              <w:rPr>
                <w:rFonts w:ascii="Arial" w:hAnsi="Arial" w:cs="Arial"/>
                <w:color w:val="000000"/>
                <w:szCs w:val="20"/>
              </w:rPr>
            </w:pPr>
          </w:p>
        </w:tc>
        <w:tc>
          <w:tcPr>
            <w:tcW w:w="5724" w:type="dxa"/>
            <w:tcBorders>
              <w:top w:val="nil"/>
              <w:left w:val="nil"/>
              <w:bottom w:val="nil"/>
              <w:right w:val="nil"/>
            </w:tcBorders>
            <w:vAlign w:val="center"/>
          </w:tcPr>
          <w:p w:rsidR="009678FE" w:rsidRDefault="009678FE">
            <w:pPr>
              <w:spacing w:after="0"/>
              <w:ind w:left="720"/>
              <w:rPr>
                <w:rFonts w:ascii="Arial" w:hAnsi="Arial" w:cs="Arial"/>
                <w:color w:val="000000"/>
                <w:szCs w:val="20"/>
              </w:rPr>
            </w:pPr>
            <w:r>
              <w:rPr>
                <w:rFonts w:ascii="Arial" w:hAnsi="Arial" w:cs="Arial"/>
                <w:color w:val="000000"/>
                <w:szCs w:val="20"/>
              </w:rPr>
              <w:t>=  x = 0 or 1, the response provided is for both Az and El rates, but x will echo commanded value.</w:t>
            </w:r>
            <w:r>
              <w:rPr>
                <w:rFonts w:ascii="Arial" w:hAnsi="Arial" w:cs="Arial"/>
                <w:color w:val="000000"/>
                <w:sz w:val="16"/>
                <w:szCs w:val="16"/>
              </w:rPr>
              <w:br/>
            </w:r>
            <w:r>
              <w:rPr>
                <w:rFonts w:ascii="Arial" w:hAnsi="Arial" w:cs="Arial"/>
                <w:color w:val="000000"/>
                <w:szCs w:val="20"/>
              </w:rPr>
              <w:t xml:space="preserve">= </w:t>
            </w:r>
            <w:r>
              <w:rPr>
                <w:rFonts w:ascii="Arial" w:hAnsi="Arial" w:cs="Arial"/>
                <w:b/>
                <w:bCs/>
                <w:color w:val="000000"/>
                <w:szCs w:val="20"/>
              </w:rPr>
              <w:t>Rvalue</w:t>
            </w:r>
            <w:r>
              <w:rPr>
                <w:rFonts w:ascii="Arial" w:hAnsi="Arial" w:cs="Arial"/>
                <w:color w:val="000000"/>
                <w:szCs w:val="20"/>
              </w:rPr>
              <w:t xml:space="preserve"> is the response to the “?” command and is formatted as “±aaa.aaa,±eee.eee”cr where </w:t>
            </w:r>
          </w:p>
          <w:p w:rsidR="009678FE" w:rsidRDefault="009678FE">
            <w:pPr>
              <w:spacing w:after="0"/>
              <w:ind w:left="1440"/>
              <w:rPr>
                <w:rFonts w:ascii="Arial" w:hAnsi="Arial" w:cs="Arial"/>
                <w:color w:val="000000"/>
                <w:szCs w:val="20"/>
              </w:rPr>
            </w:pPr>
            <w:r>
              <w:rPr>
                <w:rFonts w:ascii="Arial" w:hAnsi="Arial" w:cs="Arial"/>
                <w:color w:val="000000"/>
                <w:szCs w:val="20"/>
              </w:rPr>
              <w:t xml:space="preserve">“a” values are Azimuth and </w:t>
            </w:r>
          </w:p>
          <w:p w:rsidR="009678FE" w:rsidRDefault="009678FE">
            <w:pPr>
              <w:spacing w:after="0"/>
              <w:ind w:left="1440"/>
              <w:rPr>
                <w:rFonts w:ascii="Arial" w:hAnsi="Arial" w:cs="Arial"/>
                <w:color w:val="000000"/>
                <w:szCs w:val="20"/>
              </w:rPr>
            </w:pPr>
            <w:r>
              <w:rPr>
                <w:rFonts w:ascii="Arial" w:hAnsi="Arial" w:cs="Arial"/>
                <w:color w:val="000000"/>
                <w:szCs w:val="20"/>
              </w:rPr>
              <w:t xml:space="preserve">“e” values elevation.  </w:t>
            </w:r>
          </w:p>
          <w:p w:rsidR="009678FE" w:rsidRDefault="009678FE">
            <w:pPr>
              <w:spacing w:after="0"/>
              <w:rPr>
                <w:rFonts w:ascii="Arial" w:hAnsi="Arial" w:cs="Arial"/>
                <w:color w:val="000000"/>
                <w:szCs w:val="20"/>
              </w:rPr>
            </w:pPr>
            <w:r>
              <w:rPr>
                <w:rFonts w:ascii="Arial" w:hAnsi="Arial" w:cs="Arial"/>
                <w:color w:val="000000"/>
                <w:szCs w:val="20"/>
              </w:rPr>
              <w:t xml:space="preserve">The meaning of the sign is the same as the input definition (see </w:t>
            </w:r>
            <w:r w:rsidR="006A167A">
              <w:rPr>
                <w:rFonts w:ascii="Arial" w:hAnsi="Arial" w:cs="Arial"/>
                <w:color w:val="000000"/>
                <w:szCs w:val="20"/>
              </w:rPr>
              <w:fldChar w:fldCharType="begin"/>
            </w:r>
            <w:r>
              <w:rPr>
                <w:rFonts w:ascii="Arial" w:hAnsi="Arial" w:cs="Arial"/>
                <w:color w:val="000000"/>
                <w:szCs w:val="20"/>
              </w:rPr>
              <w:instrText xml:space="preserve"> REF _Ref333250333 \h </w:instrText>
            </w:r>
            <w:r w:rsidR="006A167A">
              <w:rPr>
                <w:rFonts w:ascii="Arial" w:hAnsi="Arial" w:cs="Arial"/>
                <w:color w:val="000000"/>
                <w:szCs w:val="20"/>
              </w:rPr>
            </w:r>
            <w:r w:rsidR="006A167A">
              <w:rPr>
                <w:rFonts w:ascii="Arial" w:hAnsi="Arial" w:cs="Arial"/>
                <w:color w:val="000000"/>
                <w:szCs w:val="20"/>
              </w:rPr>
              <w:fldChar w:fldCharType="separate"/>
            </w:r>
            <w:r w:rsidR="00A8293C">
              <w:rPr>
                <w:color w:val="000000"/>
              </w:rPr>
              <w:t>Move at Rate</w:t>
            </w:r>
            <w:r w:rsidR="006A167A">
              <w:rPr>
                <w:rFonts w:ascii="Arial" w:hAnsi="Arial" w:cs="Arial"/>
                <w:color w:val="000000"/>
                <w:szCs w:val="20"/>
              </w:rPr>
              <w:fldChar w:fldCharType="end"/>
            </w:r>
            <w:r>
              <w:rPr>
                <w:rFonts w:ascii="Arial" w:hAnsi="Arial" w:cs="Arial"/>
                <w:color w:val="000000"/>
                <w:szCs w:val="20"/>
              </w:rPr>
              <w:t xml:space="preserve"> page </w:t>
            </w:r>
            <w:r w:rsidR="006A167A">
              <w:rPr>
                <w:rFonts w:ascii="Arial" w:hAnsi="Arial" w:cs="Arial"/>
                <w:color w:val="000000"/>
                <w:szCs w:val="20"/>
              </w:rPr>
              <w:fldChar w:fldCharType="begin"/>
            </w:r>
            <w:r>
              <w:rPr>
                <w:rFonts w:ascii="Arial" w:hAnsi="Arial" w:cs="Arial"/>
                <w:color w:val="000000"/>
                <w:szCs w:val="20"/>
              </w:rPr>
              <w:instrText xml:space="preserve"> PAGEREF _Ref333250370 \h </w:instrText>
            </w:r>
            <w:r w:rsidR="006A167A">
              <w:rPr>
                <w:rFonts w:ascii="Arial" w:hAnsi="Arial" w:cs="Arial"/>
                <w:color w:val="000000"/>
                <w:szCs w:val="20"/>
              </w:rPr>
            </w:r>
            <w:r w:rsidR="006A167A">
              <w:rPr>
                <w:rFonts w:ascii="Arial" w:hAnsi="Arial" w:cs="Arial"/>
                <w:color w:val="000000"/>
                <w:szCs w:val="20"/>
              </w:rPr>
              <w:fldChar w:fldCharType="separate"/>
            </w:r>
            <w:r w:rsidR="00A8293C">
              <w:rPr>
                <w:rFonts w:ascii="Arial" w:hAnsi="Arial" w:cs="Arial"/>
                <w:noProof/>
                <w:color w:val="000000"/>
                <w:szCs w:val="20"/>
              </w:rPr>
              <w:t>28</w:t>
            </w:r>
            <w:r w:rsidR="006A167A">
              <w:rPr>
                <w:rFonts w:ascii="Arial" w:hAnsi="Arial" w:cs="Arial"/>
                <w:color w:val="000000"/>
                <w:szCs w:val="20"/>
              </w:rPr>
              <w:fldChar w:fldCharType="end"/>
            </w:r>
            <w:r>
              <w:rPr>
                <w:rFonts w:ascii="Arial" w:hAnsi="Arial" w:cs="Arial"/>
                <w:color w:val="000000"/>
                <w:szCs w:val="20"/>
              </w:rPr>
              <w:t xml:space="preserve">).  Aaa.aaa is a variable width and represent a floating point number response.  </w:t>
            </w:r>
          </w:p>
          <w:p w:rsidR="009678FE" w:rsidRDefault="009678FE">
            <w:pPr>
              <w:spacing w:after="0"/>
              <w:rPr>
                <w:rFonts w:ascii="Arial" w:hAnsi="Arial" w:cs="Arial"/>
                <w:color w:val="000000"/>
                <w:szCs w:val="20"/>
              </w:rPr>
            </w:pPr>
            <w:r>
              <w:rPr>
                <w:rFonts w:ascii="Arial" w:hAnsi="Arial" w:cs="Arial"/>
                <w:color w:val="000000"/>
                <w:szCs w:val="20"/>
              </w:rPr>
              <w:t>E values are similarly formatted.</w:t>
            </w:r>
          </w:p>
        </w:tc>
      </w:tr>
    </w:tbl>
    <w:p w:rsidR="009678FE" w:rsidRDefault="009678FE">
      <w:pPr>
        <w:pStyle w:val="Heading4"/>
      </w:pPr>
      <w:bookmarkStart w:id="84" w:name="_Toc402794054"/>
      <w:r>
        <w:t>Aggregate Data Request</w:t>
      </w:r>
      <w:bookmarkEnd w:id="84"/>
    </w:p>
    <w:p w:rsidR="009678FE" w:rsidRDefault="009678FE">
      <w:pPr>
        <w:ind w:left="720"/>
      </w:pPr>
      <w:r>
        <w:t xml:space="preserve">The Aggregate Data Request (ADR) has been created as an alternative to the issue of individual query command for many parameters.  </w:t>
      </w:r>
    </w:p>
    <w:p w:rsidR="009678FE" w:rsidRDefault="009678FE">
      <w:pPr>
        <w:ind w:left="720"/>
      </w:pPr>
      <w:r>
        <w:t>Multibyte values are ordered high-byte/low-byte unless otherwise noted.</w:t>
      </w:r>
    </w:p>
    <w:p w:rsidR="009678FE" w:rsidRDefault="009678FE">
      <w:pPr>
        <w:ind w:left="720"/>
      </w:pPr>
      <w:r>
        <w:t>There shall be at least 150 msec between ADR commands.  This will ensure that data furnished is current for each element of the list.</w:t>
      </w:r>
    </w:p>
    <w:p w:rsidR="009678FE" w:rsidRDefault="009678FE">
      <w:pPr>
        <w:ind w:left="720"/>
        <w:rPr>
          <w:color w:val="FF0000"/>
        </w:rPr>
      </w:pPr>
      <w:r>
        <w:t xml:space="preserve">PA 40 00 00 00 00.  </w:t>
      </w:r>
      <w:r>
        <w:br/>
      </w:r>
      <w:r>
        <w:rPr>
          <w:color w:val="FF0000"/>
        </w:rPr>
        <w:t>PA 40 00 + 48 byte block</w:t>
      </w:r>
    </w:p>
    <w:p w:rsidR="009678FE" w:rsidRDefault="009678FE">
      <w:pPr>
        <w:ind w:left="720"/>
      </w:pPr>
      <w:r>
        <w:t>The 48 byte block of data is defined below.</w:t>
      </w:r>
    </w:p>
    <w:tbl>
      <w:tblPr>
        <w:tblW w:w="10080" w:type="dxa"/>
        <w:jc w:val="center"/>
        <w:tblLook w:val="04A0"/>
      </w:tblPr>
      <w:tblGrid>
        <w:gridCol w:w="1185"/>
        <w:gridCol w:w="867"/>
        <w:gridCol w:w="2520"/>
        <w:gridCol w:w="753"/>
        <w:gridCol w:w="1170"/>
        <w:gridCol w:w="3585"/>
      </w:tblGrid>
      <w:tr w:rsidR="009678FE">
        <w:trPr>
          <w:cantSplit/>
          <w:trHeight w:val="525"/>
          <w:tblHeader/>
          <w:jc w:val="center"/>
        </w:trPr>
        <w:tc>
          <w:tcPr>
            <w:tcW w:w="1185" w:type="dxa"/>
            <w:tcBorders>
              <w:top w:val="single" w:sz="8" w:space="0" w:color="auto"/>
              <w:left w:val="single" w:sz="8" w:space="0" w:color="auto"/>
              <w:bottom w:val="single" w:sz="8" w:space="0" w:color="auto"/>
              <w:right w:val="single" w:sz="8" w:space="0" w:color="auto"/>
            </w:tcBorders>
            <w:noWrap/>
            <w:vAlign w:val="center"/>
            <w:hideMark/>
          </w:tcPr>
          <w:p w:rsidR="009678FE" w:rsidRDefault="009678FE">
            <w:pPr>
              <w:jc w:val="center"/>
              <w:rPr>
                <w:b/>
              </w:rPr>
            </w:pPr>
            <w:r>
              <w:rPr>
                <w:b/>
              </w:rPr>
              <w:t>Group</w:t>
            </w:r>
          </w:p>
        </w:tc>
        <w:tc>
          <w:tcPr>
            <w:tcW w:w="867"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Byte No.</w:t>
            </w:r>
          </w:p>
        </w:tc>
        <w:tc>
          <w:tcPr>
            <w:tcW w:w="2520"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Status Item</w:t>
            </w:r>
          </w:p>
        </w:tc>
        <w:tc>
          <w:tcPr>
            <w:tcW w:w="753"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Byte Count</w:t>
            </w:r>
          </w:p>
        </w:tc>
        <w:tc>
          <w:tcPr>
            <w:tcW w:w="1170" w:type="dxa"/>
            <w:tcBorders>
              <w:top w:val="single" w:sz="8" w:space="0" w:color="auto"/>
              <w:left w:val="nil"/>
              <w:bottom w:val="single" w:sz="8" w:space="0" w:color="auto"/>
              <w:right w:val="single" w:sz="4" w:space="0" w:color="auto"/>
            </w:tcBorders>
            <w:vAlign w:val="center"/>
            <w:hideMark/>
          </w:tcPr>
          <w:p w:rsidR="009678FE" w:rsidRDefault="009678FE">
            <w:pPr>
              <w:jc w:val="center"/>
              <w:rPr>
                <w:b/>
              </w:rPr>
            </w:pPr>
            <w:r>
              <w:rPr>
                <w:b/>
              </w:rPr>
              <w:t>Type</w:t>
            </w:r>
          </w:p>
        </w:tc>
        <w:tc>
          <w:tcPr>
            <w:tcW w:w="3585" w:type="dxa"/>
            <w:tcBorders>
              <w:top w:val="single" w:sz="8" w:space="0" w:color="auto"/>
              <w:left w:val="nil"/>
              <w:bottom w:val="single" w:sz="8" w:space="0" w:color="auto"/>
              <w:right w:val="single" w:sz="8" w:space="0" w:color="auto"/>
            </w:tcBorders>
            <w:vAlign w:val="center"/>
            <w:hideMark/>
          </w:tcPr>
          <w:p w:rsidR="009678FE" w:rsidRDefault="009678FE">
            <w:pPr>
              <w:jc w:val="center"/>
              <w:rPr>
                <w:b/>
              </w:rPr>
            </w:pPr>
            <w:r>
              <w:rPr>
                <w:b/>
              </w:rPr>
              <w:t>Notes</w:t>
            </w:r>
          </w:p>
        </w:tc>
      </w:tr>
      <w:tr w:rsidR="009678FE">
        <w:trPr>
          <w:cantSplit/>
          <w:trHeight w:val="241"/>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Nighthawk</w:t>
            </w: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0-2</w:t>
            </w:r>
          </w:p>
        </w:tc>
        <w:tc>
          <w:tcPr>
            <w:tcW w:w="2520" w:type="dxa"/>
            <w:tcBorders>
              <w:top w:val="nil"/>
              <w:left w:val="nil"/>
              <w:bottom w:val="single" w:sz="4" w:space="0" w:color="auto"/>
              <w:right w:val="single" w:sz="4" w:space="0" w:color="auto"/>
            </w:tcBorders>
            <w:noWrap/>
            <w:vAlign w:val="center"/>
            <w:hideMark/>
          </w:tcPr>
          <w:p w:rsidR="009678FE" w:rsidRDefault="009678FE">
            <w:r>
              <w:t>Current AZ</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3</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r>
              <w:t>2^19 bit values</w:t>
            </w:r>
          </w:p>
        </w:tc>
      </w:tr>
      <w:tr w:rsidR="009678FE">
        <w:trPr>
          <w:cantSplit/>
          <w:trHeight w:val="241"/>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3-5</w:t>
            </w:r>
          </w:p>
        </w:tc>
        <w:tc>
          <w:tcPr>
            <w:tcW w:w="2520" w:type="dxa"/>
            <w:tcBorders>
              <w:top w:val="nil"/>
              <w:left w:val="nil"/>
              <w:bottom w:val="single" w:sz="4" w:space="0" w:color="auto"/>
              <w:right w:val="single" w:sz="4" w:space="0" w:color="auto"/>
            </w:tcBorders>
            <w:noWrap/>
            <w:vAlign w:val="center"/>
            <w:hideMark/>
          </w:tcPr>
          <w:p w:rsidR="009678FE" w:rsidRDefault="009678FE">
            <w:r>
              <w:t>Current EL</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3</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r>
              <w:t>2^19 bit values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6</w:t>
            </w:r>
          </w:p>
        </w:tc>
        <w:tc>
          <w:tcPr>
            <w:tcW w:w="2520" w:type="dxa"/>
            <w:vMerge w:val="restart"/>
            <w:tcBorders>
              <w:top w:val="nil"/>
              <w:left w:val="nil"/>
              <w:right w:val="single" w:sz="4" w:space="0" w:color="auto"/>
            </w:tcBorders>
            <w:noWrap/>
            <w:vAlign w:val="center"/>
            <w:hideMark/>
          </w:tcPr>
          <w:p w:rsidR="009678FE" w:rsidRDefault="009678FE">
            <w:r>
              <w:t>Active Device</w:t>
            </w:r>
          </w:p>
        </w:tc>
        <w:tc>
          <w:tcPr>
            <w:tcW w:w="753" w:type="dxa"/>
            <w:vMerge w:val="restart"/>
            <w:tcBorders>
              <w:top w:val="nil"/>
              <w:left w:val="nil"/>
              <w:right w:val="single" w:sz="4" w:space="0" w:color="auto"/>
            </w:tcBorders>
            <w:noWrap/>
            <w:vAlign w:val="center"/>
            <w:hideMark/>
          </w:tcPr>
          <w:p w:rsidR="009678FE" w:rsidRDefault="009678FE">
            <w:pPr>
              <w:jc w:val="center"/>
            </w:pPr>
            <w:r>
              <w:t>1</w:t>
            </w: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Vis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IR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6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7</w:t>
            </w:r>
          </w:p>
        </w:tc>
        <w:tc>
          <w:tcPr>
            <w:tcW w:w="2520" w:type="dxa"/>
            <w:vMerge w:val="restart"/>
            <w:tcBorders>
              <w:top w:val="nil"/>
              <w:left w:val="nil"/>
              <w:right w:val="single" w:sz="4" w:space="0" w:color="auto"/>
            </w:tcBorders>
            <w:noWrap/>
            <w:vAlign w:val="center"/>
            <w:hideMark/>
          </w:tcPr>
          <w:p w:rsidR="009678FE" w:rsidRDefault="009678FE">
            <w:r>
              <w:t>Other devices</w:t>
            </w:r>
          </w:p>
        </w:tc>
        <w:tc>
          <w:tcPr>
            <w:tcW w:w="753" w:type="dxa"/>
            <w:vMerge w:val="restart"/>
            <w:tcBorders>
              <w:top w:val="nil"/>
              <w:left w:val="nil"/>
              <w:right w:val="single" w:sz="4" w:space="0" w:color="auto"/>
            </w:tcBorders>
            <w:noWrap/>
            <w:vAlign w:val="center"/>
            <w:hideMark/>
          </w:tcPr>
          <w:p w:rsidR="009678FE" w:rsidRDefault="009678FE">
            <w:pPr>
              <w:jc w:val="center"/>
            </w:pPr>
            <w:r>
              <w:t>1</w:t>
            </w: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Pointer Status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Illuminator Status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vAlign w:val="center"/>
            <w:hideMark/>
          </w:tcPr>
          <w:p w:rsidR="009678FE" w:rsidRDefault="009678FE">
            <w:r>
              <w:t>Nightsun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vAlign w:val="center"/>
            <w:hideMark/>
          </w:tcPr>
          <w:p w:rsidR="009678FE" w:rsidRDefault="009678FE">
            <w:r>
              <w:t>NH Rate Comp on/off</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vAlign w:val="center"/>
            <w:hideMark/>
          </w:tcPr>
          <w:p w:rsidR="009678FE" w:rsidRDefault="009678FE">
            <w:r>
              <w:t>JS (0) or remote (e.g. tracker) control  (1)</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Vis Camera</w:t>
            </w:r>
          </w:p>
        </w:tc>
        <w:tc>
          <w:tcPr>
            <w:tcW w:w="867" w:type="dxa"/>
            <w:vMerge w:val="restart"/>
            <w:tcBorders>
              <w:top w:val="nil"/>
              <w:left w:val="nil"/>
              <w:right w:val="single" w:sz="4" w:space="0" w:color="auto"/>
            </w:tcBorders>
            <w:noWrap/>
            <w:vAlign w:val="center"/>
            <w:hideMark/>
          </w:tcPr>
          <w:p w:rsidR="009678FE" w:rsidRDefault="009678FE">
            <w:pPr>
              <w:jc w:val="center"/>
            </w:pPr>
            <w:r>
              <w:t>8-9</w:t>
            </w:r>
          </w:p>
        </w:tc>
        <w:tc>
          <w:tcPr>
            <w:tcW w:w="2520" w:type="dxa"/>
            <w:vMerge w:val="restart"/>
            <w:tcBorders>
              <w:top w:val="nil"/>
              <w:left w:val="nil"/>
              <w:right w:val="single" w:sz="4" w:space="0" w:color="auto"/>
            </w:tcBorders>
            <w:noWrap/>
            <w:vAlign w:val="center"/>
            <w:hideMark/>
          </w:tcPr>
          <w:p w:rsidR="009678FE" w:rsidRDefault="009678FE">
            <w:r>
              <w:t>Zoom</w:t>
            </w:r>
          </w:p>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converter from FOV to relative</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10-11</w:t>
            </w:r>
          </w:p>
        </w:tc>
        <w:tc>
          <w:tcPr>
            <w:tcW w:w="2520" w:type="dxa"/>
            <w:vMerge w:val="restart"/>
            <w:tcBorders>
              <w:top w:val="nil"/>
              <w:left w:val="nil"/>
              <w:right w:val="single" w:sz="4" w:space="0" w:color="auto"/>
            </w:tcBorders>
            <w:noWrap/>
            <w:vAlign w:val="center"/>
            <w:hideMark/>
          </w:tcPr>
          <w:p w:rsidR="009678FE" w:rsidRDefault="009678FE">
            <w:r>
              <w:t>Focus</w:t>
            </w:r>
          </w:p>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0-4095 depending on the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keepNext/>
              <w:jc w:val="center"/>
            </w:pPr>
            <w:r>
              <w:t>12-13</w:t>
            </w:r>
          </w:p>
        </w:tc>
        <w:tc>
          <w:tcPr>
            <w:tcW w:w="2520" w:type="dxa"/>
            <w:vMerge w:val="restart"/>
            <w:tcBorders>
              <w:top w:val="nil"/>
              <w:left w:val="nil"/>
              <w:right w:val="single" w:sz="4" w:space="0" w:color="auto"/>
            </w:tcBorders>
            <w:noWrap/>
            <w:vAlign w:val="center"/>
            <w:hideMark/>
          </w:tcPr>
          <w:p w:rsidR="009678FE" w:rsidRDefault="009678FE">
            <w:pPr>
              <w:keepNext/>
            </w:pPr>
            <w:r>
              <w:t>FOV</w:t>
            </w:r>
          </w:p>
        </w:tc>
        <w:tc>
          <w:tcPr>
            <w:tcW w:w="753" w:type="dxa"/>
            <w:vMerge w:val="restart"/>
            <w:tcBorders>
              <w:top w:val="nil"/>
              <w:left w:val="nil"/>
              <w:right w:val="single" w:sz="4" w:space="0" w:color="auto"/>
            </w:tcBorders>
            <w:noWrap/>
            <w:vAlign w:val="center"/>
            <w:hideMark/>
          </w:tcPr>
          <w:p w:rsidR="009678FE" w:rsidRDefault="009678FE">
            <w:pPr>
              <w:keepNext/>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keepNext/>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pPr>
              <w:keepNext/>
            </w:pPr>
            <w:r>
              <w:t>0 if present F if no camera or table to convert from relative to FOV</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BCD*10</w:t>
            </w:r>
          </w:p>
        </w:tc>
        <w:tc>
          <w:tcPr>
            <w:tcW w:w="3585" w:type="dxa"/>
            <w:tcBorders>
              <w:top w:val="nil"/>
              <w:left w:val="nil"/>
              <w:bottom w:val="single" w:sz="4" w:space="0" w:color="auto"/>
              <w:right w:val="single" w:sz="8" w:space="0" w:color="auto"/>
            </w:tcBorders>
            <w:vAlign w:val="center"/>
            <w:hideMark/>
          </w:tcPr>
          <w:p w:rsidR="009678FE" w:rsidRDefault="009678FE">
            <w:r>
              <w:t>BCD value *10; 0-99.9 degrees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14</w:t>
            </w:r>
          </w:p>
        </w:tc>
        <w:tc>
          <w:tcPr>
            <w:tcW w:w="2520" w:type="dxa"/>
            <w:vMerge w:val="restart"/>
            <w:tcBorders>
              <w:top w:val="nil"/>
              <w:left w:val="nil"/>
              <w:right w:val="single" w:sz="4" w:space="0" w:color="auto"/>
            </w:tcBorders>
            <w:noWrap/>
            <w:vAlign w:val="center"/>
            <w:hideMark/>
          </w:tcPr>
          <w:p w:rsidR="009678FE" w:rsidRDefault="009678FE">
            <w:r>
              <w:t>Cam/Lens Status</w:t>
            </w:r>
          </w:p>
        </w:tc>
        <w:tc>
          <w:tcPr>
            <w:tcW w:w="753" w:type="dxa"/>
            <w:vMerge w:val="restart"/>
            <w:tcBorders>
              <w:top w:val="nil"/>
              <w:left w:val="nil"/>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2x in(1) out(0)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Stab on (1) off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vAlign w:val="center"/>
            <w:hideMark/>
          </w:tcPr>
          <w:p w:rsidR="009678FE" w:rsidRDefault="009678FE">
            <w:r>
              <w:t>Filter in (1) out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vAlign w:val="center"/>
            <w:hideMark/>
          </w:tcPr>
          <w:p w:rsidR="009678FE" w:rsidRDefault="009678FE">
            <w:r>
              <w:t>BW Mode (1)  Color Mode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IR Camera</w:t>
            </w:r>
          </w:p>
        </w:tc>
        <w:tc>
          <w:tcPr>
            <w:tcW w:w="867" w:type="dxa"/>
            <w:vMerge w:val="restart"/>
            <w:tcBorders>
              <w:top w:val="nil"/>
              <w:left w:val="nil"/>
              <w:right w:val="single" w:sz="4" w:space="0" w:color="auto"/>
            </w:tcBorders>
            <w:noWrap/>
            <w:vAlign w:val="center"/>
            <w:hideMark/>
          </w:tcPr>
          <w:p w:rsidR="009678FE" w:rsidRDefault="009678FE">
            <w:pPr>
              <w:jc w:val="center"/>
            </w:pPr>
            <w:r>
              <w:t>15-16</w:t>
            </w:r>
          </w:p>
        </w:tc>
        <w:tc>
          <w:tcPr>
            <w:tcW w:w="2520" w:type="dxa"/>
            <w:vMerge w:val="restart"/>
            <w:tcBorders>
              <w:top w:val="nil"/>
              <w:left w:val="nil"/>
              <w:right w:val="single" w:sz="4" w:space="0" w:color="auto"/>
            </w:tcBorders>
            <w:noWrap/>
            <w:vAlign w:val="center"/>
            <w:hideMark/>
          </w:tcPr>
          <w:p w:rsidR="009678FE" w:rsidRDefault="009678FE">
            <w:r>
              <w:t>Zoom</w:t>
            </w:r>
          </w:p>
        </w:tc>
        <w:tc>
          <w:tcPr>
            <w:tcW w:w="753" w:type="dxa"/>
            <w:vMerge w:val="restart"/>
            <w:tcBorders>
              <w:top w:val="nil"/>
              <w:left w:val="nil"/>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converter from FOV to relative</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17-18</w:t>
            </w:r>
          </w:p>
          <w:p w:rsidR="009678FE" w:rsidRDefault="009678FE">
            <w:pPr>
              <w:jc w:val="center"/>
            </w:pPr>
          </w:p>
        </w:tc>
        <w:tc>
          <w:tcPr>
            <w:tcW w:w="2520" w:type="dxa"/>
            <w:vMerge w:val="restart"/>
            <w:tcBorders>
              <w:top w:val="nil"/>
              <w:left w:val="nil"/>
              <w:right w:val="single" w:sz="4" w:space="0" w:color="auto"/>
            </w:tcBorders>
            <w:noWrap/>
            <w:vAlign w:val="center"/>
            <w:hideMark/>
          </w:tcPr>
          <w:p w:rsidR="009678FE" w:rsidRDefault="009678FE">
            <w:r>
              <w:t>Focus</w:t>
            </w:r>
          </w:p>
          <w:p w:rsidR="009678FE" w:rsidRDefault="009678FE"/>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r>
              <w:t>0-4095 depending on the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19-20</w:t>
            </w:r>
          </w:p>
          <w:p w:rsidR="009678FE" w:rsidRDefault="009678FE">
            <w:pPr>
              <w:jc w:val="center"/>
            </w:pPr>
          </w:p>
        </w:tc>
        <w:tc>
          <w:tcPr>
            <w:tcW w:w="2520" w:type="dxa"/>
            <w:vMerge w:val="restart"/>
            <w:tcBorders>
              <w:top w:val="nil"/>
              <w:left w:val="nil"/>
              <w:right w:val="single" w:sz="4" w:space="0" w:color="auto"/>
            </w:tcBorders>
            <w:noWrap/>
            <w:vAlign w:val="center"/>
            <w:hideMark/>
          </w:tcPr>
          <w:p w:rsidR="009678FE" w:rsidRDefault="009678FE">
            <w:r>
              <w:t>FOV</w:t>
            </w:r>
          </w:p>
          <w:p w:rsidR="009678FE" w:rsidRDefault="009678FE"/>
        </w:tc>
        <w:tc>
          <w:tcPr>
            <w:tcW w:w="753" w:type="dxa"/>
            <w:vMerge w:val="restart"/>
            <w:tcBorders>
              <w:top w:val="nil"/>
              <w:left w:val="nil"/>
              <w:right w:val="single" w:sz="4" w:space="0" w:color="auto"/>
            </w:tcBorders>
            <w:noWrap/>
            <w:vAlign w:val="center"/>
            <w:hideMark/>
          </w:tcPr>
          <w:p w:rsidR="009678FE" w:rsidRDefault="009678FE">
            <w:pPr>
              <w:jc w:val="center"/>
            </w:pPr>
            <w:r>
              <w:t>2</w:t>
            </w:r>
          </w:p>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camera or table to convert from relative to FOV</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4" w:space="0" w:color="auto"/>
              <w:right w:val="single" w:sz="4" w:space="0" w:color="auto"/>
            </w:tcBorders>
            <w:noWrap/>
            <w:vAlign w:val="center"/>
            <w:hideMark/>
          </w:tcPr>
          <w:p w:rsidR="009678FE" w:rsidRDefault="009678FE">
            <w:pPr>
              <w:jc w:val="center"/>
            </w:pPr>
          </w:p>
        </w:tc>
        <w:tc>
          <w:tcPr>
            <w:tcW w:w="2520" w:type="dxa"/>
            <w:vMerge/>
            <w:tcBorders>
              <w:left w:val="nil"/>
              <w:bottom w:val="single" w:sz="4" w:space="0" w:color="auto"/>
              <w:right w:val="single" w:sz="4" w:space="0" w:color="auto"/>
            </w:tcBorders>
            <w:noWrap/>
            <w:vAlign w:val="center"/>
            <w:hideMark/>
          </w:tcPr>
          <w:p w:rsidR="009678FE" w:rsidRDefault="009678FE"/>
        </w:tc>
        <w:tc>
          <w:tcPr>
            <w:tcW w:w="753" w:type="dxa"/>
            <w:vMerge/>
            <w:tcBorders>
              <w:left w:val="nil"/>
              <w:bottom w:val="single" w:sz="4" w:space="0" w:color="auto"/>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BCD*10</w:t>
            </w:r>
          </w:p>
        </w:tc>
        <w:tc>
          <w:tcPr>
            <w:tcW w:w="3585" w:type="dxa"/>
            <w:tcBorders>
              <w:top w:val="nil"/>
              <w:left w:val="nil"/>
              <w:bottom w:val="single" w:sz="4" w:space="0" w:color="auto"/>
              <w:right w:val="single" w:sz="8" w:space="0" w:color="auto"/>
            </w:tcBorders>
            <w:vAlign w:val="center"/>
            <w:hideMark/>
          </w:tcPr>
          <w:p w:rsidR="009678FE" w:rsidRDefault="009678FE">
            <w:r>
              <w:t>BCD value *10; 0-99.9 degrees</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21</w:t>
            </w:r>
          </w:p>
        </w:tc>
        <w:tc>
          <w:tcPr>
            <w:tcW w:w="2520" w:type="dxa"/>
            <w:tcBorders>
              <w:top w:val="nil"/>
              <w:left w:val="nil"/>
              <w:bottom w:val="single" w:sz="4" w:space="0" w:color="auto"/>
              <w:right w:val="single" w:sz="4" w:space="0" w:color="auto"/>
            </w:tcBorders>
            <w:noWrap/>
            <w:vAlign w:val="center"/>
            <w:hideMark/>
          </w:tcPr>
          <w:p w:rsidR="009678FE" w:rsidRDefault="009678FE">
            <w:r>
              <w:t>Ezoom</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bookmarkStart w:id="85" w:name="OLE_LINK3"/>
            <w:r>
              <w:t xml:space="preserve">0-10; The multiplier varies with the camera in use.  </w:t>
            </w:r>
          </w:p>
          <w:p w:rsidR="009678FE" w:rsidRDefault="009678FE" w:rsidP="0041595C">
            <w:pPr>
              <w:numPr>
                <w:ilvl w:val="0"/>
                <w:numId w:val="20"/>
              </w:numPr>
              <w:rPr>
                <w:sz w:val="16"/>
                <w:szCs w:val="16"/>
              </w:rPr>
            </w:pPr>
            <w:r>
              <w:rPr>
                <w:sz w:val="16"/>
                <w:szCs w:val="16"/>
              </w:rPr>
              <w:t>L3 Walrus  0-10 is scaled from 100% to 400%</w:t>
            </w:r>
          </w:p>
          <w:p w:rsidR="009678FE" w:rsidRDefault="009678FE" w:rsidP="0041595C">
            <w:pPr>
              <w:numPr>
                <w:ilvl w:val="0"/>
                <w:numId w:val="20"/>
              </w:numPr>
              <w:rPr>
                <w:sz w:val="16"/>
                <w:szCs w:val="16"/>
              </w:rPr>
            </w:pPr>
            <w:r>
              <w:rPr>
                <w:sz w:val="16"/>
                <w:szCs w:val="16"/>
              </w:rPr>
              <w:t xml:space="preserve">L3 HDIR reports Ezoom value for Main and PIP video.  Switching requires a query command (see </w:t>
            </w:r>
            <w:r w:rsidR="006A167A">
              <w:rPr>
                <w:sz w:val="16"/>
                <w:szCs w:val="16"/>
              </w:rPr>
              <w:fldChar w:fldCharType="begin"/>
            </w:r>
            <w:r>
              <w:rPr>
                <w:sz w:val="16"/>
                <w:szCs w:val="16"/>
              </w:rPr>
              <w:instrText xml:space="preserve"> REF _Ref340048837 \h </w:instrText>
            </w:r>
            <w:r w:rsidR="006A167A">
              <w:rPr>
                <w:sz w:val="16"/>
                <w:szCs w:val="16"/>
              </w:rPr>
            </w:r>
            <w:r w:rsidR="006A167A">
              <w:rPr>
                <w:sz w:val="16"/>
                <w:szCs w:val="16"/>
              </w:rPr>
              <w:fldChar w:fldCharType="separate"/>
            </w:r>
            <w:r w:rsidR="00A8293C">
              <w:rPr>
                <w:b/>
                <w:bCs/>
                <w:sz w:val="16"/>
                <w:szCs w:val="16"/>
              </w:rPr>
              <w:t>Error! Reference source not found.</w:t>
            </w:r>
            <w:r w:rsidR="006A167A">
              <w:rPr>
                <w:sz w:val="16"/>
                <w:szCs w:val="16"/>
              </w:rPr>
              <w:fldChar w:fldCharType="end"/>
            </w:r>
            <w:r>
              <w:rPr>
                <w:sz w:val="16"/>
                <w:szCs w:val="16"/>
              </w:rPr>
              <w:t xml:space="preserve">, page </w:t>
            </w:r>
            <w:r w:rsidR="006A167A">
              <w:rPr>
                <w:sz w:val="16"/>
                <w:szCs w:val="16"/>
              </w:rPr>
              <w:fldChar w:fldCharType="begin"/>
            </w:r>
            <w:r>
              <w:rPr>
                <w:sz w:val="16"/>
                <w:szCs w:val="16"/>
              </w:rPr>
              <w:instrText xml:space="preserve"> PAGEREF _Ref340048837 \h </w:instrText>
            </w:r>
            <w:r w:rsidR="006A167A">
              <w:rPr>
                <w:sz w:val="16"/>
                <w:szCs w:val="16"/>
              </w:rPr>
            </w:r>
            <w:r w:rsidR="006A167A">
              <w:rPr>
                <w:sz w:val="16"/>
                <w:szCs w:val="16"/>
              </w:rPr>
              <w:fldChar w:fldCharType="separate"/>
            </w:r>
            <w:r w:rsidR="00A8293C">
              <w:rPr>
                <w:b/>
                <w:bCs/>
                <w:noProof/>
                <w:sz w:val="16"/>
                <w:szCs w:val="16"/>
              </w:rPr>
              <w:t>Error! Bookmark not defined.</w:t>
            </w:r>
            <w:r w:rsidR="006A167A">
              <w:rPr>
                <w:sz w:val="16"/>
                <w:szCs w:val="16"/>
              </w:rPr>
              <w:fldChar w:fldCharType="end"/>
            </w:r>
            <w:r>
              <w:rPr>
                <w:sz w:val="16"/>
                <w:szCs w:val="16"/>
              </w:rPr>
              <w:t>) to be sent to 2110 for the Ezoom desired.  Thereafter, Ezoom reported reflects the values of the last query source</w:t>
            </w:r>
          </w:p>
          <w:p w:rsidR="009678FE" w:rsidRDefault="009678FE" w:rsidP="0041595C">
            <w:pPr>
              <w:numPr>
                <w:ilvl w:val="0"/>
                <w:numId w:val="20"/>
              </w:numPr>
            </w:pPr>
            <w:r>
              <w:rPr>
                <w:sz w:val="16"/>
                <w:szCs w:val="16"/>
              </w:rPr>
              <w:t>FLIR Ranger HRC 0=100%, 3=200% 10=400%</w:t>
            </w:r>
            <w:bookmarkEnd w:id="85"/>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val="restart"/>
            <w:tcBorders>
              <w:top w:val="nil"/>
              <w:left w:val="nil"/>
              <w:right w:val="single" w:sz="4" w:space="0" w:color="auto"/>
            </w:tcBorders>
            <w:noWrap/>
            <w:vAlign w:val="center"/>
            <w:hideMark/>
          </w:tcPr>
          <w:p w:rsidR="009678FE" w:rsidRDefault="009678FE">
            <w:pPr>
              <w:jc w:val="center"/>
            </w:pPr>
            <w:r>
              <w:t>22</w:t>
            </w:r>
          </w:p>
        </w:tc>
        <w:tc>
          <w:tcPr>
            <w:tcW w:w="2520" w:type="dxa"/>
            <w:vMerge w:val="restart"/>
            <w:tcBorders>
              <w:top w:val="nil"/>
              <w:left w:val="nil"/>
              <w:right w:val="single" w:sz="4" w:space="0" w:color="auto"/>
            </w:tcBorders>
            <w:noWrap/>
            <w:vAlign w:val="center"/>
            <w:hideMark/>
          </w:tcPr>
          <w:p w:rsidR="009678FE" w:rsidRDefault="009678FE">
            <w:r>
              <w:t>Camera/Lens Status</w:t>
            </w:r>
          </w:p>
        </w:tc>
        <w:tc>
          <w:tcPr>
            <w:tcW w:w="753" w:type="dxa"/>
            <w:vMerge w:val="restart"/>
            <w:tcBorders>
              <w:top w:val="nil"/>
              <w:left w:val="nil"/>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0</w:t>
            </w:r>
          </w:p>
        </w:tc>
        <w:tc>
          <w:tcPr>
            <w:tcW w:w="3585" w:type="dxa"/>
            <w:tcBorders>
              <w:top w:val="nil"/>
              <w:left w:val="nil"/>
              <w:bottom w:val="single" w:sz="4" w:space="0" w:color="auto"/>
              <w:right w:val="single" w:sz="8" w:space="0" w:color="auto"/>
            </w:tcBorders>
            <w:vAlign w:val="center"/>
            <w:hideMark/>
          </w:tcPr>
          <w:p w:rsidR="009678FE" w:rsidRDefault="009678FE">
            <w:r>
              <w:t>Stab on (1) off (0)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1</w:t>
            </w:r>
          </w:p>
        </w:tc>
        <w:tc>
          <w:tcPr>
            <w:tcW w:w="3585" w:type="dxa"/>
            <w:tcBorders>
              <w:top w:val="nil"/>
              <w:left w:val="nil"/>
              <w:bottom w:val="single" w:sz="4" w:space="0" w:color="auto"/>
              <w:right w:val="single" w:sz="8" w:space="0" w:color="auto"/>
            </w:tcBorders>
            <w:vAlign w:val="center"/>
            <w:hideMark/>
          </w:tcPr>
          <w:p w:rsidR="009678FE" w:rsidRDefault="009678FE">
            <w:r>
              <w:t>Ezoom on (1) off (0) (see Ezoom cautionary note below)</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2</w:t>
            </w:r>
          </w:p>
        </w:tc>
        <w:tc>
          <w:tcPr>
            <w:tcW w:w="3585" w:type="dxa"/>
            <w:tcBorders>
              <w:top w:val="nil"/>
              <w:left w:val="nil"/>
              <w:bottom w:val="single" w:sz="4" w:space="0" w:color="auto"/>
              <w:right w:val="single" w:sz="8" w:space="0" w:color="auto"/>
            </w:tcBorders>
            <w:hideMark/>
          </w:tcPr>
          <w:p w:rsidR="009678FE" w:rsidRDefault="009678FE">
            <w:r>
              <w:t>White (0)/Black (1) Hot</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3</w:t>
            </w:r>
          </w:p>
        </w:tc>
        <w:tc>
          <w:tcPr>
            <w:tcW w:w="3585" w:type="dxa"/>
            <w:tcBorders>
              <w:top w:val="nil"/>
              <w:left w:val="nil"/>
              <w:bottom w:val="single" w:sz="4" w:space="0" w:color="auto"/>
              <w:right w:val="single" w:sz="8" w:space="0" w:color="auto"/>
            </w:tcBorders>
            <w:hideMark/>
          </w:tcPr>
          <w:p w:rsidR="009678FE" w:rsidRDefault="009678FE">
            <w:r>
              <w:t>PIP White (0)/Black (1) Hot</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4</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5</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right w:val="single" w:sz="4" w:space="0" w:color="auto"/>
            </w:tcBorders>
            <w:noWrap/>
            <w:vAlign w:val="center"/>
            <w:hideMark/>
          </w:tcPr>
          <w:p w:rsidR="009678FE" w:rsidRDefault="009678FE">
            <w:pPr>
              <w:jc w:val="center"/>
            </w:pPr>
          </w:p>
        </w:tc>
        <w:tc>
          <w:tcPr>
            <w:tcW w:w="2520" w:type="dxa"/>
            <w:vMerge/>
            <w:tcBorders>
              <w:left w:val="nil"/>
              <w:right w:val="single" w:sz="4" w:space="0" w:color="auto"/>
            </w:tcBorders>
            <w:noWrap/>
            <w:vAlign w:val="center"/>
            <w:hideMark/>
          </w:tcPr>
          <w:p w:rsidR="009678FE" w:rsidRDefault="009678FE"/>
        </w:tc>
        <w:tc>
          <w:tcPr>
            <w:tcW w:w="753" w:type="dxa"/>
            <w:vMerge/>
            <w:tcBorders>
              <w:left w:val="nil"/>
              <w:right w:val="single" w:sz="4" w:space="0" w:color="auto"/>
            </w:tcBorders>
            <w:noWrap/>
            <w:vAlign w:val="center"/>
            <w:hideMark/>
          </w:tcPr>
          <w:p w:rsidR="009678FE" w:rsidRDefault="009678FE">
            <w:pPr>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bit 6</w:t>
            </w:r>
          </w:p>
        </w:tc>
        <w:tc>
          <w:tcPr>
            <w:tcW w:w="3585" w:type="dxa"/>
            <w:tcBorders>
              <w:top w:val="nil"/>
              <w:left w:val="nil"/>
              <w:bottom w:val="single" w:sz="4" w:space="0" w:color="auto"/>
              <w:right w:val="single" w:sz="8" w:space="0" w:color="auto"/>
            </w:tcBorders>
            <w:hideMark/>
          </w:tcPr>
          <w:p w:rsidR="009678FE" w:rsidRDefault="009678FE">
            <w:r>
              <w:t>TBD=0</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bit 7</w:t>
            </w:r>
          </w:p>
        </w:tc>
        <w:tc>
          <w:tcPr>
            <w:tcW w:w="3585" w:type="dxa"/>
            <w:tcBorders>
              <w:top w:val="nil"/>
              <w:left w:val="nil"/>
              <w:bottom w:val="single" w:sz="8" w:space="0" w:color="auto"/>
              <w:right w:val="single" w:sz="8" w:space="0" w:color="auto"/>
            </w:tcBorders>
            <w:hideMark/>
          </w:tcPr>
          <w:p w:rsidR="009678FE" w:rsidRDefault="009678FE">
            <w:r>
              <w:t>TBD=0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keepNext/>
              <w:keepLines/>
              <w:jc w:val="center"/>
            </w:pPr>
            <w:r>
              <w:t>SWIR</w:t>
            </w:r>
          </w:p>
        </w:tc>
        <w:tc>
          <w:tcPr>
            <w:tcW w:w="867" w:type="dxa"/>
            <w:vMerge w:val="restart"/>
            <w:tcBorders>
              <w:top w:val="nil"/>
              <w:left w:val="nil"/>
              <w:right w:val="single" w:sz="4" w:space="0" w:color="auto"/>
            </w:tcBorders>
            <w:noWrap/>
            <w:vAlign w:val="center"/>
            <w:hideMark/>
          </w:tcPr>
          <w:p w:rsidR="009678FE" w:rsidRDefault="009678FE">
            <w:pPr>
              <w:keepNext/>
              <w:keepLines/>
              <w:jc w:val="center"/>
            </w:pPr>
            <w:r>
              <w:t>23-24</w:t>
            </w:r>
          </w:p>
        </w:tc>
        <w:tc>
          <w:tcPr>
            <w:tcW w:w="2520" w:type="dxa"/>
            <w:vMerge w:val="restart"/>
            <w:tcBorders>
              <w:top w:val="nil"/>
              <w:left w:val="nil"/>
              <w:right w:val="single" w:sz="4" w:space="0" w:color="auto"/>
            </w:tcBorders>
            <w:noWrap/>
            <w:vAlign w:val="center"/>
            <w:hideMark/>
          </w:tcPr>
          <w:p w:rsidR="009678FE" w:rsidRDefault="009678FE">
            <w:pPr>
              <w:keepNext/>
              <w:keepLines/>
            </w:pPr>
            <w:r>
              <w:t>Zoom</w:t>
            </w:r>
          </w:p>
        </w:tc>
        <w:tc>
          <w:tcPr>
            <w:tcW w:w="753" w:type="dxa"/>
            <w:vMerge w:val="restart"/>
            <w:tcBorders>
              <w:top w:val="nil"/>
              <w:left w:val="nil"/>
              <w:right w:val="single" w:sz="4" w:space="0" w:color="auto"/>
            </w:tcBorders>
            <w:noWrap/>
            <w:vAlign w:val="center"/>
            <w:hideMark/>
          </w:tcPr>
          <w:p w:rsidR="009678FE" w:rsidRDefault="009678FE">
            <w:pPr>
              <w:keepNext/>
              <w:keepLines/>
              <w:jc w:val="center"/>
            </w:pPr>
            <w:r>
              <w:t>2</w:t>
            </w:r>
          </w:p>
          <w:p w:rsidR="009678FE" w:rsidRDefault="009678FE">
            <w:pPr>
              <w:keepNext/>
              <w:keepLines/>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keepNext/>
              <w:keepLines/>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pPr>
              <w:keepNext/>
              <w:keepLines/>
            </w:pPr>
            <w:r>
              <w:t>0 if present F if no camera</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keepNext/>
              <w:keepLines/>
              <w:jc w:val="center"/>
            </w:pPr>
          </w:p>
        </w:tc>
        <w:tc>
          <w:tcPr>
            <w:tcW w:w="867" w:type="dxa"/>
            <w:vMerge/>
            <w:tcBorders>
              <w:left w:val="nil"/>
              <w:bottom w:val="single" w:sz="4" w:space="0" w:color="auto"/>
              <w:right w:val="single" w:sz="4" w:space="0" w:color="auto"/>
            </w:tcBorders>
            <w:noWrap/>
            <w:vAlign w:val="center"/>
            <w:hideMark/>
          </w:tcPr>
          <w:p w:rsidR="009678FE" w:rsidRDefault="009678FE">
            <w:pPr>
              <w:keepNext/>
              <w:keepLines/>
              <w:jc w:val="center"/>
            </w:pPr>
          </w:p>
        </w:tc>
        <w:tc>
          <w:tcPr>
            <w:tcW w:w="2520" w:type="dxa"/>
            <w:vMerge/>
            <w:tcBorders>
              <w:left w:val="nil"/>
              <w:bottom w:val="single" w:sz="4" w:space="0" w:color="auto"/>
              <w:right w:val="single" w:sz="4" w:space="0" w:color="auto"/>
            </w:tcBorders>
            <w:noWrap/>
            <w:vAlign w:val="center"/>
            <w:hideMark/>
          </w:tcPr>
          <w:p w:rsidR="009678FE" w:rsidRDefault="009678FE">
            <w:pPr>
              <w:keepNext/>
              <w:keepLines/>
            </w:pPr>
          </w:p>
        </w:tc>
        <w:tc>
          <w:tcPr>
            <w:tcW w:w="753" w:type="dxa"/>
            <w:vMerge/>
            <w:tcBorders>
              <w:left w:val="nil"/>
              <w:bottom w:val="single" w:sz="4" w:space="0" w:color="auto"/>
              <w:right w:val="single" w:sz="4" w:space="0" w:color="auto"/>
            </w:tcBorders>
            <w:noWrap/>
            <w:vAlign w:val="center"/>
            <w:hideMark/>
          </w:tcPr>
          <w:p w:rsidR="009678FE" w:rsidRDefault="009678FE">
            <w:pPr>
              <w:keepNext/>
              <w:keepLines/>
              <w:jc w:val="center"/>
            </w:pPr>
          </w:p>
        </w:tc>
        <w:tc>
          <w:tcPr>
            <w:tcW w:w="1170" w:type="dxa"/>
            <w:tcBorders>
              <w:top w:val="nil"/>
              <w:left w:val="nil"/>
              <w:bottom w:val="single" w:sz="4" w:space="0" w:color="auto"/>
              <w:right w:val="single" w:sz="4" w:space="0" w:color="auto"/>
            </w:tcBorders>
            <w:noWrap/>
            <w:vAlign w:val="center"/>
            <w:hideMark/>
          </w:tcPr>
          <w:p w:rsidR="009678FE" w:rsidRDefault="009678FE">
            <w:pPr>
              <w:keepNext/>
              <w:keepLines/>
              <w:jc w:val="center"/>
            </w:pPr>
            <w:r>
              <w:t>lower 12 bits</w:t>
            </w:r>
          </w:p>
        </w:tc>
        <w:tc>
          <w:tcPr>
            <w:tcW w:w="3585" w:type="dxa"/>
            <w:tcBorders>
              <w:top w:val="nil"/>
              <w:left w:val="nil"/>
              <w:bottom w:val="single" w:sz="4" w:space="0" w:color="auto"/>
              <w:right w:val="single" w:sz="8" w:space="0" w:color="auto"/>
            </w:tcBorders>
            <w:vAlign w:val="center"/>
            <w:hideMark/>
          </w:tcPr>
          <w:p w:rsidR="009678FE" w:rsidRDefault="009678FE">
            <w:pPr>
              <w:keepNext/>
              <w:keepLines/>
            </w:pPr>
            <w:r>
              <w:t>0-4095 depending on the camera</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keepNext/>
              <w:keepLines/>
              <w:jc w:val="center"/>
            </w:pPr>
          </w:p>
        </w:tc>
        <w:tc>
          <w:tcPr>
            <w:tcW w:w="867" w:type="dxa"/>
            <w:tcBorders>
              <w:top w:val="nil"/>
              <w:left w:val="nil"/>
              <w:bottom w:val="single" w:sz="8" w:space="0" w:color="auto"/>
              <w:right w:val="single" w:sz="4" w:space="0" w:color="auto"/>
            </w:tcBorders>
            <w:noWrap/>
            <w:vAlign w:val="center"/>
            <w:hideMark/>
          </w:tcPr>
          <w:p w:rsidR="009678FE" w:rsidRDefault="009678FE">
            <w:pPr>
              <w:keepNext/>
              <w:keepLines/>
              <w:jc w:val="center"/>
            </w:pPr>
            <w:r>
              <w:t>25</w:t>
            </w:r>
          </w:p>
        </w:tc>
        <w:tc>
          <w:tcPr>
            <w:tcW w:w="2520" w:type="dxa"/>
            <w:tcBorders>
              <w:top w:val="nil"/>
              <w:left w:val="nil"/>
              <w:bottom w:val="single" w:sz="8" w:space="0" w:color="auto"/>
              <w:right w:val="single" w:sz="4" w:space="0" w:color="auto"/>
            </w:tcBorders>
            <w:noWrap/>
            <w:vAlign w:val="center"/>
            <w:hideMark/>
          </w:tcPr>
          <w:p w:rsidR="009678FE" w:rsidRDefault="009678FE">
            <w:pPr>
              <w:keepNext/>
              <w:keepLines/>
            </w:pPr>
            <w:r>
              <w:t>Spare</w:t>
            </w:r>
          </w:p>
        </w:tc>
        <w:tc>
          <w:tcPr>
            <w:tcW w:w="753" w:type="dxa"/>
            <w:tcBorders>
              <w:top w:val="nil"/>
              <w:left w:val="nil"/>
              <w:bottom w:val="single" w:sz="8" w:space="0" w:color="auto"/>
              <w:right w:val="single" w:sz="4" w:space="0" w:color="auto"/>
            </w:tcBorders>
            <w:noWrap/>
            <w:vAlign w:val="center"/>
            <w:hideMark/>
          </w:tcPr>
          <w:p w:rsidR="009678FE" w:rsidRDefault="009678FE">
            <w:pPr>
              <w:keepNext/>
              <w:keepLines/>
              <w:jc w:val="center"/>
            </w:pPr>
            <w:r>
              <w:t>1</w:t>
            </w:r>
          </w:p>
        </w:tc>
        <w:tc>
          <w:tcPr>
            <w:tcW w:w="1170" w:type="dxa"/>
            <w:tcBorders>
              <w:top w:val="nil"/>
              <w:left w:val="nil"/>
              <w:bottom w:val="single" w:sz="8" w:space="0" w:color="auto"/>
              <w:right w:val="single" w:sz="4" w:space="0" w:color="auto"/>
            </w:tcBorders>
            <w:noWrap/>
            <w:vAlign w:val="center"/>
            <w:hideMark/>
          </w:tcPr>
          <w:p w:rsidR="009678FE" w:rsidRDefault="009678FE">
            <w:pPr>
              <w:keepNext/>
              <w:keepLines/>
              <w:jc w:val="center"/>
            </w:pPr>
          </w:p>
        </w:tc>
        <w:tc>
          <w:tcPr>
            <w:tcW w:w="3585" w:type="dxa"/>
            <w:tcBorders>
              <w:top w:val="nil"/>
              <w:left w:val="nil"/>
              <w:bottom w:val="single" w:sz="8" w:space="0" w:color="auto"/>
              <w:right w:val="single" w:sz="8" w:space="0" w:color="auto"/>
            </w:tcBorders>
            <w:vAlign w:val="center"/>
            <w:hideMark/>
          </w:tcPr>
          <w:p w:rsidR="009678FE" w:rsidRDefault="009678FE">
            <w:pPr>
              <w:keepNext/>
              <w:keepLines/>
            </w:pPr>
            <w:r>
              <w:t>TBD=00</w:t>
            </w:r>
          </w:p>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Tracker</w:t>
            </w: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26-27</w:t>
            </w:r>
          </w:p>
        </w:tc>
        <w:tc>
          <w:tcPr>
            <w:tcW w:w="2520" w:type="dxa"/>
            <w:tcBorders>
              <w:top w:val="nil"/>
              <w:left w:val="nil"/>
              <w:bottom w:val="single" w:sz="4" w:space="0" w:color="auto"/>
              <w:right w:val="single" w:sz="4" w:space="0" w:color="auto"/>
            </w:tcBorders>
            <w:noWrap/>
            <w:vAlign w:val="center"/>
            <w:hideMark/>
          </w:tcPr>
          <w:p w:rsidR="009678FE" w:rsidRDefault="009678FE">
            <w:r>
              <w:t>Tracker Error x</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signed</w:t>
            </w:r>
          </w:p>
        </w:tc>
        <w:tc>
          <w:tcPr>
            <w:tcW w:w="3585" w:type="dxa"/>
            <w:tcBorders>
              <w:top w:val="nil"/>
              <w:left w:val="nil"/>
              <w:bottom w:val="single" w:sz="4" w:space="0" w:color="auto"/>
              <w:right w:val="single" w:sz="8" w:space="0" w:color="auto"/>
            </w:tcBorders>
            <w:vAlign w:val="center"/>
            <w:hideMark/>
          </w:tcPr>
          <w:p w:rsidR="009678FE" w:rsidRDefault="009678FE">
            <w:r>
              <w:t>Values relative to screen center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28-29</w:t>
            </w:r>
          </w:p>
        </w:tc>
        <w:tc>
          <w:tcPr>
            <w:tcW w:w="2520" w:type="dxa"/>
            <w:tcBorders>
              <w:top w:val="nil"/>
              <w:left w:val="nil"/>
              <w:bottom w:val="single" w:sz="4" w:space="0" w:color="auto"/>
              <w:right w:val="single" w:sz="4" w:space="0" w:color="auto"/>
            </w:tcBorders>
            <w:noWrap/>
            <w:vAlign w:val="center"/>
            <w:hideMark/>
          </w:tcPr>
          <w:p w:rsidR="009678FE" w:rsidRDefault="009678FE">
            <w:r>
              <w:t>Tracker Error y</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signed</w:t>
            </w:r>
          </w:p>
        </w:tc>
        <w:tc>
          <w:tcPr>
            <w:tcW w:w="3585" w:type="dxa"/>
            <w:tcBorders>
              <w:top w:val="nil"/>
              <w:left w:val="nil"/>
              <w:bottom w:val="single" w:sz="4" w:space="0" w:color="auto"/>
              <w:right w:val="single" w:sz="8" w:space="0" w:color="auto"/>
            </w:tcBorders>
            <w:vAlign w:val="center"/>
            <w:hideMark/>
          </w:tcPr>
          <w:p w:rsidR="009678FE" w:rsidRDefault="009678FE">
            <w:r>
              <w:t>Values relative to screen center</w:t>
            </w:r>
          </w:p>
        </w:tc>
      </w:tr>
      <w:tr w:rsidR="009678FE">
        <w:trPr>
          <w:cantSplit/>
          <w:trHeight w:val="255"/>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4" w:space="0" w:color="auto"/>
              <w:right w:val="single" w:sz="4" w:space="0" w:color="auto"/>
            </w:tcBorders>
            <w:noWrap/>
            <w:vAlign w:val="center"/>
            <w:hideMark/>
          </w:tcPr>
          <w:p w:rsidR="009678FE" w:rsidRDefault="009678FE">
            <w:pPr>
              <w:jc w:val="center"/>
            </w:pPr>
            <w:r>
              <w:t>30</w:t>
            </w:r>
          </w:p>
        </w:tc>
        <w:tc>
          <w:tcPr>
            <w:tcW w:w="2520" w:type="dxa"/>
            <w:tcBorders>
              <w:top w:val="nil"/>
              <w:left w:val="nil"/>
              <w:bottom w:val="single" w:sz="4" w:space="0" w:color="auto"/>
              <w:right w:val="single" w:sz="4" w:space="0" w:color="auto"/>
            </w:tcBorders>
            <w:noWrap/>
            <w:vAlign w:val="center"/>
            <w:hideMark/>
          </w:tcPr>
          <w:p w:rsidR="009678FE" w:rsidRDefault="009678FE">
            <w:r>
              <w:t>Track Status</w:t>
            </w:r>
          </w:p>
        </w:tc>
        <w:tc>
          <w:tcPr>
            <w:tcW w:w="753" w:type="dxa"/>
            <w:tcBorders>
              <w:top w:val="nil"/>
              <w:left w:val="nil"/>
              <w:bottom w:val="single" w:sz="4" w:space="0" w:color="auto"/>
              <w:right w:val="single" w:sz="4" w:space="0" w:color="auto"/>
            </w:tcBorders>
            <w:noWrap/>
            <w:vAlign w:val="center"/>
            <w:hideMark/>
          </w:tcPr>
          <w:p w:rsidR="009678FE" w:rsidRDefault="009678FE">
            <w:pPr>
              <w:jc w:val="center"/>
            </w:pPr>
            <w:r>
              <w:t>1</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4" w:space="0" w:color="auto"/>
              <w:right w:val="single" w:sz="8" w:space="0" w:color="auto"/>
            </w:tcBorders>
            <w:vAlign w:val="center"/>
            <w:hideMark/>
          </w:tcPr>
          <w:p w:rsidR="009678FE" w:rsidRDefault="009678FE">
            <w:bookmarkStart w:id="86" w:name="OLE_LINK1"/>
            <w:r>
              <w:t>01, 03 or 08 representing, acquiring, on track, autotrack respectively.   FF is returned when a tracker is not present</w:t>
            </w:r>
            <w:bookmarkEnd w:id="86"/>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tcBorders>
              <w:top w:val="nil"/>
              <w:left w:val="nil"/>
              <w:bottom w:val="single" w:sz="8" w:space="0" w:color="auto"/>
              <w:right w:val="single" w:sz="4" w:space="0" w:color="auto"/>
            </w:tcBorders>
            <w:noWrap/>
            <w:vAlign w:val="center"/>
            <w:hideMark/>
          </w:tcPr>
          <w:p w:rsidR="009678FE" w:rsidRDefault="009678FE">
            <w:pPr>
              <w:jc w:val="center"/>
            </w:pPr>
            <w:r>
              <w:t>31-32</w:t>
            </w:r>
          </w:p>
        </w:tc>
        <w:tc>
          <w:tcPr>
            <w:tcW w:w="2520" w:type="dxa"/>
            <w:tcBorders>
              <w:top w:val="nil"/>
              <w:left w:val="nil"/>
              <w:bottom w:val="single" w:sz="8" w:space="0" w:color="auto"/>
              <w:right w:val="single" w:sz="4" w:space="0" w:color="auto"/>
            </w:tcBorders>
            <w:noWrap/>
            <w:vAlign w:val="center"/>
            <w:hideMark/>
          </w:tcPr>
          <w:p w:rsidR="009678FE" w:rsidRDefault="009678FE">
            <w:r>
              <w:t>Spare</w:t>
            </w:r>
          </w:p>
        </w:tc>
        <w:tc>
          <w:tcPr>
            <w:tcW w:w="753" w:type="dxa"/>
            <w:tcBorders>
              <w:top w:val="nil"/>
              <w:left w:val="nil"/>
              <w:bottom w:val="single" w:sz="8" w:space="0" w:color="auto"/>
              <w:right w:val="single" w:sz="4" w:space="0" w:color="auto"/>
            </w:tcBorders>
            <w:noWrap/>
            <w:vAlign w:val="center"/>
            <w:hideMark/>
          </w:tcPr>
          <w:p w:rsidR="009678FE" w:rsidRDefault="009678FE">
            <w:pPr>
              <w:jc w:val="center"/>
            </w:pPr>
            <w:r>
              <w:t>2</w:t>
            </w: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binary</w:t>
            </w:r>
          </w:p>
        </w:tc>
        <w:tc>
          <w:tcPr>
            <w:tcW w:w="3585" w:type="dxa"/>
            <w:tcBorders>
              <w:top w:val="nil"/>
              <w:left w:val="nil"/>
              <w:bottom w:val="single" w:sz="8" w:space="0" w:color="auto"/>
              <w:right w:val="single" w:sz="8" w:space="0" w:color="auto"/>
            </w:tcBorders>
            <w:vAlign w:val="center"/>
            <w:hideMark/>
          </w:tcPr>
          <w:p w:rsidR="009678FE" w:rsidRDefault="009678FE"/>
        </w:tc>
      </w:tr>
      <w:tr w:rsidR="009678FE">
        <w:trPr>
          <w:cantSplit/>
          <w:trHeight w:val="255"/>
          <w:jc w:val="center"/>
        </w:trPr>
        <w:tc>
          <w:tcPr>
            <w:tcW w:w="1185" w:type="dxa"/>
            <w:vMerge w:val="restart"/>
            <w:tcBorders>
              <w:top w:val="nil"/>
              <w:left w:val="single" w:sz="8" w:space="0" w:color="auto"/>
              <w:bottom w:val="single" w:sz="8" w:space="0" w:color="000000"/>
              <w:right w:val="single" w:sz="8" w:space="0" w:color="auto"/>
            </w:tcBorders>
            <w:noWrap/>
            <w:vAlign w:val="center"/>
            <w:hideMark/>
          </w:tcPr>
          <w:p w:rsidR="009678FE" w:rsidRDefault="009678FE">
            <w:pPr>
              <w:jc w:val="center"/>
            </w:pPr>
            <w:r>
              <w:t>Illuminator</w:t>
            </w:r>
          </w:p>
        </w:tc>
        <w:tc>
          <w:tcPr>
            <w:tcW w:w="867" w:type="dxa"/>
            <w:vMerge w:val="restart"/>
            <w:tcBorders>
              <w:top w:val="nil"/>
              <w:left w:val="nil"/>
              <w:right w:val="single" w:sz="4" w:space="0" w:color="auto"/>
            </w:tcBorders>
            <w:noWrap/>
            <w:vAlign w:val="center"/>
            <w:hideMark/>
          </w:tcPr>
          <w:p w:rsidR="009678FE" w:rsidRDefault="009678FE">
            <w:pPr>
              <w:jc w:val="center"/>
            </w:pPr>
            <w:r>
              <w:t>33-34</w:t>
            </w:r>
          </w:p>
        </w:tc>
        <w:tc>
          <w:tcPr>
            <w:tcW w:w="2520" w:type="dxa"/>
            <w:vMerge w:val="restart"/>
            <w:tcBorders>
              <w:top w:val="nil"/>
              <w:left w:val="nil"/>
              <w:right w:val="single" w:sz="4" w:space="0" w:color="auto"/>
            </w:tcBorders>
            <w:noWrap/>
            <w:vAlign w:val="center"/>
            <w:hideMark/>
          </w:tcPr>
          <w:p w:rsidR="009678FE" w:rsidRDefault="009678FE">
            <w:r>
              <w:t>Illuminator zoom position</w:t>
            </w:r>
          </w:p>
        </w:tc>
        <w:tc>
          <w:tcPr>
            <w:tcW w:w="753" w:type="dxa"/>
            <w:vMerge w:val="restart"/>
            <w:tcBorders>
              <w:top w:val="nil"/>
              <w:left w:val="nil"/>
              <w:right w:val="single" w:sz="4" w:space="0" w:color="auto"/>
            </w:tcBorders>
            <w:noWrap/>
            <w:vAlign w:val="center"/>
            <w:hideMark/>
          </w:tcPr>
          <w:p w:rsidR="009678FE" w:rsidRDefault="009678FE">
            <w:pPr>
              <w:jc w:val="center"/>
            </w:pPr>
            <w:r>
              <w:t>2</w:t>
            </w:r>
          </w:p>
        </w:tc>
        <w:tc>
          <w:tcPr>
            <w:tcW w:w="1170" w:type="dxa"/>
            <w:tcBorders>
              <w:top w:val="nil"/>
              <w:left w:val="nil"/>
              <w:bottom w:val="single" w:sz="4" w:space="0" w:color="auto"/>
              <w:right w:val="single" w:sz="4" w:space="0" w:color="auto"/>
            </w:tcBorders>
            <w:noWrap/>
            <w:vAlign w:val="center"/>
            <w:hideMark/>
          </w:tcPr>
          <w:p w:rsidR="009678FE" w:rsidRDefault="009678FE">
            <w:pPr>
              <w:jc w:val="center"/>
            </w:pPr>
            <w:r>
              <w:t>Upper Nibble</w:t>
            </w:r>
          </w:p>
        </w:tc>
        <w:tc>
          <w:tcPr>
            <w:tcW w:w="3585" w:type="dxa"/>
            <w:tcBorders>
              <w:top w:val="nil"/>
              <w:left w:val="nil"/>
              <w:bottom w:val="single" w:sz="4" w:space="0" w:color="auto"/>
              <w:right w:val="single" w:sz="8" w:space="0" w:color="auto"/>
            </w:tcBorders>
            <w:vAlign w:val="center"/>
            <w:hideMark/>
          </w:tcPr>
          <w:p w:rsidR="009678FE" w:rsidRDefault="009678FE">
            <w:r>
              <w:t>0 if present F if no illuminator</w:t>
            </w:r>
          </w:p>
        </w:tc>
      </w:tr>
      <w:tr w:rsidR="009678FE">
        <w:trPr>
          <w:cantSplit/>
          <w:trHeight w:val="270"/>
          <w:jc w:val="center"/>
        </w:trPr>
        <w:tc>
          <w:tcPr>
            <w:tcW w:w="1185" w:type="dxa"/>
            <w:vMerge/>
            <w:tcBorders>
              <w:top w:val="nil"/>
              <w:left w:val="single" w:sz="8" w:space="0" w:color="auto"/>
              <w:bottom w:val="single" w:sz="8" w:space="0" w:color="000000"/>
              <w:right w:val="single" w:sz="8" w:space="0" w:color="auto"/>
            </w:tcBorders>
            <w:vAlign w:val="center"/>
            <w:hideMark/>
          </w:tcPr>
          <w:p w:rsidR="009678FE" w:rsidRDefault="009678FE">
            <w:pPr>
              <w:jc w:val="center"/>
            </w:pPr>
          </w:p>
        </w:tc>
        <w:tc>
          <w:tcPr>
            <w:tcW w:w="867" w:type="dxa"/>
            <w:vMerge/>
            <w:tcBorders>
              <w:left w:val="nil"/>
              <w:bottom w:val="single" w:sz="8" w:space="0" w:color="auto"/>
              <w:right w:val="single" w:sz="4" w:space="0" w:color="auto"/>
            </w:tcBorders>
            <w:noWrap/>
            <w:vAlign w:val="center"/>
            <w:hideMark/>
          </w:tcPr>
          <w:p w:rsidR="009678FE" w:rsidRDefault="009678FE">
            <w:pPr>
              <w:jc w:val="center"/>
            </w:pPr>
          </w:p>
        </w:tc>
        <w:tc>
          <w:tcPr>
            <w:tcW w:w="2520" w:type="dxa"/>
            <w:vMerge/>
            <w:tcBorders>
              <w:left w:val="nil"/>
              <w:bottom w:val="single" w:sz="8" w:space="0" w:color="auto"/>
              <w:right w:val="single" w:sz="4" w:space="0" w:color="auto"/>
            </w:tcBorders>
            <w:noWrap/>
            <w:vAlign w:val="center"/>
            <w:hideMark/>
          </w:tcPr>
          <w:p w:rsidR="009678FE" w:rsidRDefault="009678FE"/>
        </w:tc>
        <w:tc>
          <w:tcPr>
            <w:tcW w:w="753" w:type="dxa"/>
            <w:vMerge/>
            <w:tcBorders>
              <w:left w:val="nil"/>
              <w:bottom w:val="single" w:sz="8" w:space="0" w:color="auto"/>
              <w:right w:val="single" w:sz="4" w:space="0" w:color="auto"/>
            </w:tcBorders>
            <w:noWrap/>
            <w:vAlign w:val="center"/>
            <w:hideMark/>
          </w:tcPr>
          <w:p w:rsidR="009678FE" w:rsidRDefault="009678FE">
            <w:pPr>
              <w:jc w:val="center"/>
            </w:pPr>
          </w:p>
        </w:tc>
        <w:tc>
          <w:tcPr>
            <w:tcW w:w="1170" w:type="dxa"/>
            <w:tcBorders>
              <w:top w:val="nil"/>
              <w:left w:val="nil"/>
              <w:bottom w:val="single" w:sz="8" w:space="0" w:color="auto"/>
              <w:right w:val="single" w:sz="4" w:space="0" w:color="auto"/>
            </w:tcBorders>
            <w:noWrap/>
            <w:vAlign w:val="center"/>
            <w:hideMark/>
          </w:tcPr>
          <w:p w:rsidR="009678FE" w:rsidRDefault="009678FE">
            <w:pPr>
              <w:jc w:val="center"/>
            </w:pPr>
            <w:r>
              <w:t>lower 12 bits</w:t>
            </w:r>
          </w:p>
        </w:tc>
        <w:tc>
          <w:tcPr>
            <w:tcW w:w="3585" w:type="dxa"/>
            <w:tcBorders>
              <w:top w:val="nil"/>
              <w:left w:val="nil"/>
              <w:bottom w:val="single" w:sz="8" w:space="0" w:color="auto"/>
              <w:right w:val="single" w:sz="8" w:space="0" w:color="auto"/>
            </w:tcBorders>
            <w:vAlign w:val="center"/>
            <w:hideMark/>
          </w:tcPr>
          <w:p w:rsidR="009678FE" w:rsidRDefault="009678FE">
            <w:r>
              <w:t>0-254 in general</w:t>
            </w:r>
          </w:p>
        </w:tc>
      </w:tr>
      <w:tr w:rsidR="009678FE">
        <w:trPr>
          <w:cantSplit/>
          <w:trHeight w:val="255"/>
          <w:jc w:val="center"/>
        </w:trPr>
        <w:tc>
          <w:tcPr>
            <w:tcW w:w="1185" w:type="dxa"/>
            <w:vMerge w:val="restart"/>
            <w:tcBorders>
              <w:top w:val="nil"/>
              <w:left w:val="single" w:sz="8" w:space="0" w:color="auto"/>
              <w:right w:val="single" w:sz="8" w:space="0" w:color="auto"/>
            </w:tcBorders>
            <w:shd w:val="clear" w:color="auto" w:fill="BFBFBF"/>
            <w:noWrap/>
            <w:vAlign w:val="center"/>
            <w:hideMark/>
          </w:tcPr>
          <w:p w:rsidR="009678FE" w:rsidRDefault="009678FE">
            <w:pPr>
              <w:jc w:val="center"/>
              <w:rPr>
                <w:color w:val="808080"/>
              </w:rPr>
            </w:pPr>
            <w:r>
              <w:rPr>
                <w:color w:val="808080"/>
              </w:rPr>
              <w:lastRenderedPageBreak/>
              <w:t>Time</w:t>
            </w:r>
          </w:p>
          <w:p w:rsidR="009678FE" w:rsidRDefault="009678FE">
            <w:pPr>
              <w:jc w:val="center"/>
            </w:pPr>
            <w:r>
              <w:t>NOT YET AVAILABLE</w:t>
            </w:r>
          </w:p>
          <w:p w:rsidR="009678FE" w:rsidRDefault="009678FE">
            <w:pPr>
              <w:jc w:val="center"/>
            </w:pPr>
            <w:r>
              <w:t>All 7bytes=00</w:t>
            </w:r>
          </w:p>
        </w:tc>
        <w:tc>
          <w:tcPr>
            <w:tcW w:w="867"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35</w:t>
            </w:r>
          </w:p>
        </w:tc>
        <w:tc>
          <w:tcPr>
            <w:tcW w:w="2520" w:type="dxa"/>
            <w:vMerge w:val="restart"/>
            <w:tcBorders>
              <w:top w:val="nil"/>
              <w:left w:val="nil"/>
              <w:right w:val="single" w:sz="4" w:space="0" w:color="auto"/>
            </w:tcBorders>
            <w:shd w:val="clear" w:color="auto" w:fill="BFBFBF"/>
            <w:noWrap/>
            <w:vAlign w:val="center"/>
            <w:hideMark/>
          </w:tcPr>
          <w:p w:rsidR="009678FE" w:rsidRDefault="009678FE">
            <w:pPr>
              <w:rPr>
                <w:color w:val="808080"/>
              </w:rPr>
            </w:pPr>
            <w:r>
              <w:rPr>
                <w:color w:val="808080"/>
              </w:rPr>
              <w:t>Time Status</w:t>
            </w:r>
          </w:p>
        </w:tc>
        <w:tc>
          <w:tcPr>
            <w:tcW w:w="753"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1</w:t>
            </w: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0</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0= no time source; 1 = time source available</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1</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GPS (0) or IRIG (1) time source</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2</w:t>
            </w:r>
          </w:p>
        </w:tc>
        <w:tc>
          <w:tcPr>
            <w:tcW w:w="3585" w:type="dxa"/>
            <w:tcBorders>
              <w:top w:val="nil"/>
              <w:left w:val="nil"/>
              <w:bottom w:val="single" w:sz="4" w:space="0" w:color="auto"/>
              <w:right w:val="single" w:sz="8" w:space="0" w:color="auto"/>
            </w:tcBorders>
            <w:shd w:val="clear" w:color="auto" w:fill="BFBFBF"/>
            <w:vAlign w:val="center"/>
            <w:hideMark/>
          </w:tcPr>
          <w:p w:rsidR="009678FE" w:rsidRDefault="009678FE">
            <w:pPr>
              <w:rPr>
                <w:color w:val="808080"/>
              </w:rPr>
            </w:pPr>
            <w:r>
              <w:rPr>
                <w:color w:val="808080"/>
              </w:rPr>
              <w:t>Locked (1) or not locked (0)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3</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4</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5</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6</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255"/>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bottom w:val="single" w:sz="4" w:space="0" w:color="auto"/>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1170" w:type="dxa"/>
            <w:tcBorders>
              <w:top w:val="nil"/>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r>
              <w:rPr>
                <w:color w:val="808080"/>
              </w:rPr>
              <w:t>bit 7</w:t>
            </w:r>
          </w:p>
        </w:tc>
        <w:tc>
          <w:tcPr>
            <w:tcW w:w="3585" w:type="dxa"/>
            <w:tcBorders>
              <w:top w:val="nil"/>
              <w:left w:val="nil"/>
              <w:bottom w:val="single" w:sz="4" w:space="0" w:color="auto"/>
              <w:right w:val="single" w:sz="8" w:space="0" w:color="auto"/>
            </w:tcBorders>
            <w:shd w:val="clear" w:color="auto" w:fill="BFBFBF"/>
            <w:hideMark/>
          </w:tcPr>
          <w:p w:rsidR="009678FE" w:rsidRDefault="009678FE">
            <w:pPr>
              <w:rPr>
                <w:color w:val="808080"/>
              </w:rPr>
            </w:pPr>
            <w:r>
              <w:rPr>
                <w:color w:val="808080"/>
              </w:rPr>
              <w:t>TBD=0</w:t>
            </w:r>
          </w:p>
        </w:tc>
      </w:tr>
      <w:tr w:rsidR="009678FE">
        <w:trPr>
          <w:cantSplit/>
          <w:trHeight w:val="87"/>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36-41</w:t>
            </w:r>
          </w:p>
        </w:tc>
        <w:tc>
          <w:tcPr>
            <w:tcW w:w="2520" w:type="dxa"/>
            <w:vMerge w:val="restart"/>
            <w:tcBorders>
              <w:top w:val="nil"/>
              <w:left w:val="nil"/>
              <w:right w:val="single" w:sz="4" w:space="0" w:color="auto"/>
            </w:tcBorders>
            <w:shd w:val="clear" w:color="auto" w:fill="BFBFBF"/>
            <w:noWrap/>
            <w:vAlign w:val="center"/>
            <w:hideMark/>
          </w:tcPr>
          <w:p w:rsidR="009678FE" w:rsidRDefault="009678FE">
            <w:pPr>
              <w:rPr>
                <w:color w:val="808080"/>
              </w:rPr>
            </w:pPr>
            <w:r>
              <w:rPr>
                <w:color w:val="808080"/>
              </w:rPr>
              <w:t>Time Value</w:t>
            </w:r>
          </w:p>
        </w:tc>
        <w:tc>
          <w:tcPr>
            <w:tcW w:w="753"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6</w:t>
            </w:r>
          </w:p>
        </w:tc>
        <w:tc>
          <w:tcPr>
            <w:tcW w:w="1170" w:type="dxa"/>
            <w:vMerge w:val="restart"/>
            <w:tcBorders>
              <w:top w:val="nil"/>
              <w:left w:val="nil"/>
              <w:right w:val="single" w:sz="4" w:space="0" w:color="auto"/>
            </w:tcBorders>
            <w:shd w:val="clear" w:color="auto" w:fill="BFBFBF"/>
            <w:noWrap/>
            <w:vAlign w:val="center"/>
            <w:hideMark/>
          </w:tcPr>
          <w:p w:rsidR="009678FE" w:rsidRDefault="009678FE">
            <w:pPr>
              <w:jc w:val="center"/>
              <w:rPr>
                <w:color w:val="808080"/>
              </w:rPr>
            </w:pPr>
            <w:r>
              <w:rPr>
                <w:color w:val="808080"/>
              </w:rPr>
              <w:t>Binary</w:t>
            </w:r>
          </w:p>
          <w:p w:rsidR="009678FE" w:rsidRDefault="009678FE">
            <w:pPr>
              <w:jc w:val="center"/>
              <w:rPr>
                <w:color w:val="808080"/>
                <w:sz w:val="12"/>
                <w:szCs w:val="12"/>
              </w:rPr>
            </w:pPr>
            <w:r>
              <w:rPr>
                <w:color w:val="808080"/>
                <w:sz w:val="12"/>
                <w:szCs w:val="12"/>
              </w:rPr>
              <w:t>When no time source, all values are 0</w:t>
            </w: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Byte 1; Year, 0-99</w:t>
            </w:r>
          </w:p>
        </w:tc>
      </w:tr>
      <w:tr w:rsidR="009678FE">
        <w:trPr>
          <w:cantSplit/>
          <w:trHeight w:val="86"/>
          <w:jc w:val="center"/>
        </w:trPr>
        <w:tc>
          <w:tcPr>
            <w:tcW w:w="1185" w:type="dxa"/>
            <w:vMerge/>
            <w:tcBorders>
              <w:left w:val="single" w:sz="8"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1170" w:type="dxa"/>
            <w:vMerge/>
            <w:tcBorders>
              <w:left w:val="nil"/>
              <w:right w:val="single" w:sz="4" w:space="0" w:color="auto"/>
            </w:tcBorders>
            <w:shd w:val="clear" w:color="auto" w:fill="BFBFBF"/>
            <w:noWrap/>
            <w:vAlign w:val="center"/>
            <w:hideMark/>
          </w:tcPr>
          <w:p w:rsidR="009678FE" w:rsidRDefault="009678FE">
            <w:pPr>
              <w:jc w:val="center"/>
              <w:rPr>
                <w:color w:val="808080"/>
              </w:rPr>
            </w:pP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Byte 2-3; Days, 1-366</w:t>
            </w:r>
          </w:p>
        </w:tc>
      </w:tr>
      <w:tr w:rsidR="009678FE">
        <w:trPr>
          <w:cantSplit/>
          <w:trHeight w:val="86"/>
          <w:jc w:val="center"/>
        </w:trPr>
        <w:tc>
          <w:tcPr>
            <w:tcW w:w="1185" w:type="dxa"/>
            <w:vMerge/>
            <w:tcBorders>
              <w:left w:val="single" w:sz="8" w:space="0" w:color="auto"/>
              <w:bottom w:val="single" w:sz="4" w:space="0" w:color="auto"/>
              <w:right w:val="single" w:sz="8" w:space="0" w:color="auto"/>
            </w:tcBorders>
            <w:shd w:val="clear" w:color="auto" w:fill="BFBFBF"/>
            <w:vAlign w:val="center"/>
            <w:hideMark/>
          </w:tcPr>
          <w:p w:rsidR="009678FE" w:rsidRDefault="009678FE">
            <w:pPr>
              <w:jc w:val="center"/>
              <w:rPr>
                <w:color w:val="808080"/>
              </w:rPr>
            </w:pPr>
          </w:p>
        </w:tc>
        <w:tc>
          <w:tcPr>
            <w:tcW w:w="867"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2520" w:type="dxa"/>
            <w:vMerge/>
            <w:tcBorders>
              <w:left w:val="nil"/>
              <w:bottom w:val="single" w:sz="4" w:space="0" w:color="auto"/>
              <w:right w:val="single" w:sz="4" w:space="0" w:color="auto"/>
            </w:tcBorders>
            <w:shd w:val="clear" w:color="auto" w:fill="BFBFBF"/>
            <w:noWrap/>
            <w:vAlign w:val="center"/>
            <w:hideMark/>
          </w:tcPr>
          <w:p w:rsidR="009678FE" w:rsidRDefault="009678FE">
            <w:pPr>
              <w:rPr>
                <w:color w:val="808080"/>
              </w:rPr>
            </w:pPr>
          </w:p>
        </w:tc>
        <w:tc>
          <w:tcPr>
            <w:tcW w:w="753"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1170" w:type="dxa"/>
            <w:vMerge/>
            <w:tcBorders>
              <w:left w:val="nil"/>
              <w:bottom w:val="single" w:sz="4" w:space="0" w:color="auto"/>
              <w:right w:val="single" w:sz="4" w:space="0" w:color="auto"/>
            </w:tcBorders>
            <w:shd w:val="clear" w:color="auto" w:fill="BFBFBF"/>
            <w:noWrap/>
            <w:vAlign w:val="center"/>
            <w:hideMark/>
          </w:tcPr>
          <w:p w:rsidR="009678FE" w:rsidRDefault="009678FE">
            <w:pPr>
              <w:jc w:val="center"/>
              <w:rPr>
                <w:color w:val="808080"/>
              </w:rPr>
            </w:pPr>
          </w:p>
        </w:tc>
        <w:tc>
          <w:tcPr>
            <w:tcW w:w="3585" w:type="dxa"/>
            <w:tcBorders>
              <w:top w:val="nil"/>
              <w:left w:val="nil"/>
              <w:bottom w:val="single" w:sz="8" w:space="0" w:color="auto"/>
              <w:right w:val="single" w:sz="8" w:space="0" w:color="auto"/>
            </w:tcBorders>
            <w:shd w:val="clear" w:color="auto" w:fill="BFBFBF"/>
            <w:vAlign w:val="center"/>
            <w:hideMark/>
          </w:tcPr>
          <w:p w:rsidR="009678FE" w:rsidRDefault="009678FE">
            <w:pPr>
              <w:rPr>
                <w:color w:val="808080"/>
              </w:rPr>
            </w:pPr>
            <w:r>
              <w:rPr>
                <w:color w:val="808080"/>
              </w:rPr>
              <w:t xml:space="preserve">Byte 4-6; Time, 0-8639999 where each increment is 10 ms.  </w:t>
            </w:r>
          </w:p>
        </w:tc>
      </w:tr>
      <w:tr w:rsidR="009678FE" w:rsidTr="00FF6560">
        <w:trPr>
          <w:cantSplit/>
          <w:trHeight w:val="270"/>
          <w:jc w:val="center"/>
        </w:trPr>
        <w:tc>
          <w:tcPr>
            <w:tcW w:w="1185" w:type="dxa"/>
            <w:tcBorders>
              <w:top w:val="single" w:sz="4" w:space="0" w:color="auto"/>
              <w:left w:val="single" w:sz="8" w:space="0" w:color="auto"/>
              <w:bottom w:val="single" w:sz="4" w:space="0" w:color="auto"/>
              <w:right w:val="single" w:sz="8" w:space="0" w:color="auto"/>
            </w:tcBorders>
            <w:shd w:val="clear" w:color="auto" w:fill="BFBFBF"/>
            <w:noWrap/>
            <w:vAlign w:val="center"/>
            <w:hideMark/>
          </w:tcPr>
          <w:p w:rsidR="009678FE" w:rsidRDefault="009678FE">
            <w:pPr>
              <w:jc w:val="center"/>
            </w:pPr>
            <w:r>
              <w:t>TBD</w:t>
            </w:r>
          </w:p>
        </w:tc>
        <w:tc>
          <w:tcPr>
            <w:tcW w:w="867"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9678FE" w:rsidP="00FF6560">
            <w:pPr>
              <w:jc w:val="center"/>
            </w:pPr>
            <w:r>
              <w:t>42</w:t>
            </w:r>
          </w:p>
        </w:tc>
        <w:tc>
          <w:tcPr>
            <w:tcW w:w="2520"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FF6560">
            <w:r>
              <w:t>Reserved</w:t>
            </w:r>
          </w:p>
        </w:tc>
        <w:tc>
          <w:tcPr>
            <w:tcW w:w="753"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FF6560">
            <w:pPr>
              <w:jc w:val="center"/>
            </w:pPr>
            <w:r>
              <w:t>1</w:t>
            </w:r>
          </w:p>
        </w:tc>
        <w:tc>
          <w:tcPr>
            <w:tcW w:w="1170" w:type="dxa"/>
            <w:tcBorders>
              <w:top w:val="single" w:sz="4" w:space="0" w:color="auto"/>
              <w:left w:val="nil"/>
              <w:bottom w:val="single" w:sz="4" w:space="0" w:color="auto"/>
              <w:right w:val="single" w:sz="4" w:space="0" w:color="auto"/>
            </w:tcBorders>
            <w:shd w:val="clear" w:color="auto" w:fill="BFBFBF"/>
            <w:noWrap/>
            <w:vAlign w:val="center"/>
            <w:hideMark/>
          </w:tcPr>
          <w:p w:rsidR="009678FE" w:rsidRDefault="009678FE">
            <w:pPr>
              <w:jc w:val="center"/>
            </w:pPr>
            <w:r>
              <w:t>binary</w:t>
            </w:r>
          </w:p>
        </w:tc>
        <w:tc>
          <w:tcPr>
            <w:tcW w:w="3585" w:type="dxa"/>
            <w:tcBorders>
              <w:top w:val="nil"/>
              <w:left w:val="nil"/>
              <w:bottom w:val="nil"/>
              <w:right w:val="single" w:sz="8" w:space="0" w:color="auto"/>
            </w:tcBorders>
            <w:shd w:val="clear" w:color="auto" w:fill="BFBFBF"/>
            <w:vAlign w:val="center"/>
            <w:hideMark/>
          </w:tcPr>
          <w:p w:rsidR="009678FE" w:rsidRDefault="009678FE"/>
        </w:tc>
      </w:tr>
      <w:tr w:rsidR="00FF6560">
        <w:trPr>
          <w:cantSplit/>
          <w:trHeight w:val="270"/>
          <w:jc w:val="center"/>
        </w:trPr>
        <w:tc>
          <w:tcPr>
            <w:tcW w:w="1185" w:type="dxa"/>
            <w:tcBorders>
              <w:top w:val="single" w:sz="4" w:space="0" w:color="auto"/>
              <w:left w:val="single" w:sz="8" w:space="0" w:color="auto"/>
              <w:bottom w:val="single" w:sz="8" w:space="0" w:color="auto"/>
              <w:right w:val="single" w:sz="8" w:space="0" w:color="auto"/>
            </w:tcBorders>
            <w:noWrap/>
            <w:vAlign w:val="center"/>
          </w:tcPr>
          <w:p w:rsidR="00FF6560" w:rsidRDefault="00FF6560">
            <w:pPr>
              <w:jc w:val="center"/>
            </w:pPr>
            <w:r>
              <w:t>TBD</w:t>
            </w:r>
          </w:p>
        </w:tc>
        <w:tc>
          <w:tcPr>
            <w:tcW w:w="867" w:type="dxa"/>
            <w:tcBorders>
              <w:top w:val="single" w:sz="4" w:space="0" w:color="auto"/>
              <w:left w:val="nil"/>
              <w:bottom w:val="single" w:sz="8" w:space="0" w:color="auto"/>
              <w:right w:val="single" w:sz="4" w:space="0" w:color="auto"/>
            </w:tcBorders>
            <w:noWrap/>
            <w:vAlign w:val="center"/>
          </w:tcPr>
          <w:p w:rsidR="00FF6560" w:rsidRDefault="00FF6560">
            <w:pPr>
              <w:jc w:val="center"/>
            </w:pPr>
            <w:r>
              <w:t>43-47</w:t>
            </w:r>
          </w:p>
        </w:tc>
        <w:tc>
          <w:tcPr>
            <w:tcW w:w="2520" w:type="dxa"/>
            <w:tcBorders>
              <w:top w:val="single" w:sz="4" w:space="0" w:color="auto"/>
              <w:left w:val="nil"/>
              <w:bottom w:val="single" w:sz="8" w:space="0" w:color="auto"/>
              <w:right w:val="single" w:sz="4" w:space="0" w:color="auto"/>
            </w:tcBorders>
            <w:noWrap/>
            <w:vAlign w:val="center"/>
          </w:tcPr>
          <w:p w:rsidR="00FF6560" w:rsidRDefault="00FF6560" w:rsidP="0041595C">
            <w:r>
              <w:t>Spare Bytes for future use</w:t>
            </w:r>
          </w:p>
        </w:tc>
        <w:tc>
          <w:tcPr>
            <w:tcW w:w="753" w:type="dxa"/>
            <w:tcBorders>
              <w:top w:val="single" w:sz="4" w:space="0" w:color="auto"/>
              <w:left w:val="nil"/>
              <w:bottom w:val="single" w:sz="8" w:space="0" w:color="auto"/>
              <w:right w:val="single" w:sz="4" w:space="0" w:color="auto"/>
            </w:tcBorders>
            <w:noWrap/>
            <w:vAlign w:val="center"/>
          </w:tcPr>
          <w:p w:rsidR="00FF6560" w:rsidRDefault="00FF6560" w:rsidP="0041595C">
            <w:pPr>
              <w:jc w:val="center"/>
            </w:pPr>
            <w:r>
              <w:t>5</w:t>
            </w:r>
          </w:p>
        </w:tc>
        <w:tc>
          <w:tcPr>
            <w:tcW w:w="1170" w:type="dxa"/>
            <w:tcBorders>
              <w:top w:val="single" w:sz="4" w:space="0" w:color="auto"/>
              <w:left w:val="nil"/>
              <w:bottom w:val="single" w:sz="8" w:space="0" w:color="auto"/>
              <w:right w:val="single" w:sz="4" w:space="0" w:color="auto"/>
            </w:tcBorders>
            <w:noWrap/>
            <w:vAlign w:val="center"/>
          </w:tcPr>
          <w:p w:rsidR="00FF6560" w:rsidRDefault="00FF6560" w:rsidP="0041595C">
            <w:pPr>
              <w:jc w:val="center"/>
            </w:pPr>
            <w:r>
              <w:t>binary</w:t>
            </w:r>
          </w:p>
        </w:tc>
        <w:tc>
          <w:tcPr>
            <w:tcW w:w="3585" w:type="dxa"/>
            <w:tcBorders>
              <w:top w:val="nil"/>
              <w:left w:val="nil"/>
              <w:bottom w:val="single" w:sz="8" w:space="0" w:color="auto"/>
              <w:right w:val="single" w:sz="8" w:space="0" w:color="auto"/>
            </w:tcBorders>
            <w:vAlign w:val="center"/>
          </w:tcPr>
          <w:p w:rsidR="00FF6560" w:rsidRDefault="00FF6560" w:rsidP="0041595C">
            <w:r>
              <w:t>Each byte value = 00</w:t>
            </w:r>
          </w:p>
        </w:tc>
      </w:tr>
    </w:tbl>
    <w:p w:rsidR="009678FE" w:rsidRDefault="009678FE">
      <w:pPr>
        <w:keepNext/>
        <w:keepLines/>
        <w:jc w:val="center"/>
        <w:rPr>
          <w:b/>
        </w:rPr>
      </w:pPr>
      <w:r>
        <w:rPr>
          <w:b/>
        </w:rPr>
        <w:br/>
        <w:t>CAUTION</w:t>
      </w:r>
    </w:p>
    <w:p w:rsidR="009678FE" w:rsidRDefault="009678FE">
      <w:pPr>
        <w:keepNext/>
        <w:keepLines/>
        <w:ind w:left="1440" w:right="1440"/>
        <w:jc w:val="both"/>
      </w:pPr>
      <w:r>
        <w:t>Since internal variables are updated by independent tasks scheduled by the 2110</w:t>
      </w:r>
      <w:r>
        <w:noBreakHyphen/>
        <w:t>DE2 operating system, it is possible that parameter value returned with the use of an individual query command and the data found within the ADR differ.   This phenomenon is possible with dynamic data such as azimuth and elevation values since data sampling may be taken at different times.</w:t>
      </w:r>
    </w:p>
    <w:p w:rsidR="009678FE" w:rsidRDefault="009678FE">
      <w:pPr>
        <w:keepNext/>
        <w:keepLines/>
        <w:ind w:left="1440" w:right="1440"/>
        <w:jc w:val="both"/>
      </w:pPr>
      <w:r>
        <w:t xml:space="preserve">Ezoom value reported for the L3 HD IR camera may either be the main or PIP video.  In order to change/set the source, send a query (see </w:t>
      </w:r>
      <w:r w:rsidR="006A167A">
        <w:fldChar w:fldCharType="begin"/>
      </w:r>
      <w:r>
        <w:instrText xml:space="preserve"> REF _Ref340048837 \h </w:instrText>
      </w:r>
      <w:r w:rsidR="006A167A">
        <w:fldChar w:fldCharType="separate"/>
      </w:r>
      <w:r w:rsidR="00A8293C">
        <w:rPr>
          <w:b/>
          <w:bCs/>
        </w:rPr>
        <w:t>Error! Reference source not found.</w:t>
      </w:r>
      <w:r w:rsidR="006A167A">
        <w:fldChar w:fldCharType="end"/>
      </w:r>
      <w:r>
        <w:t xml:space="preserve"> page </w:t>
      </w:r>
      <w:r w:rsidR="006A167A">
        <w:fldChar w:fldCharType="begin"/>
      </w:r>
      <w:r>
        <w:instrText xml:space="preserve"> PAGEREF _Ref340048837 \h </w:instrText>
      </w:r>
      <w:r w:rsidR="006A167A">
        <w:fldChar w:fldCharType="separate"/>
      </w:r>
      <w:r w:rsidR="00A8293C">
        <w:rPr>
          <w:b/>
          <w:bCs/>
          <w:noProof/>
        </w:rPr>
        <w:t>Error! Bookmark not defined.</w:t>
      </w:r>
      <w:r w:rsidR="006A167A">
        <w:fldChar w:fldCharType="end"/>
      </w:r>
      <w:r>
        <w:t xml:space="preserve"> for details )the of the desired value source to the system.  This action switches the Ezoom source reported in the Ezoom field of the ADR.  At power on, the source is defaulted to the main video.</w:t>
      </w:r>
    </w:p>
    <w:p w:rsidR="00C25B6D" w:rsidRDefault="00C25B6D" w:rsidP="00C25B6D">
      <w:pPr>
        <w:pStyle w:val="Heading4"/>
      </w:pPr>
      <w:bookmarkStart w:id="87" w:name="_Toc402794055"/>
      <w:r>
        <w:t>System BIT</w:t>
      </w:r>
      <w:bookmarkEnd w:id="87"/>
    </w:p>
    <w:p w:rsidR="00C25B6D" w:rsidRDefault="00C25B6D" w:rsidP="00C25B6D">
      <w:pPr>
        <w:ind w:left="720"/>
      </w:pPr>
      <w:r>
        <w:t>The system BIT command provides a pass fail response.  The system checks communication with all devices selected in the manifest and will provide a fail if any of the devices is non-responsive.</w:t>
      </w:r>
    </w:p>
    <w:p w:rsidR="00C25B6D" w:rsidRDefault="00C25B6D" w:rsidP="00C25B6D"/>
    <w:p w:rsidR="00C25B6D" w:rsidRDefault="00C25B6D" w:rsidP="00C25B6D">
      <w:pPr>
        <w:ind w:left="720"/>
      </w:pPr>
      <w:r>
        <w:t xml:space="preserve">PA 45 01 FF </w:t>
      </w:r>
      <w:r>
        <w:tab/>
      </w:r>
      <w:r>
        <w:tab/>
      </w:r>
    </w:p>
    <w:p w:rsidR="00C25B6D" w:rsidRDefault="00C25B6D" w:rsidP="00C25B6D">
      <w:pPr>
        <w:ind w:firstLine="720"/>
      </w:pPr>
      <w:r w:rsidRPr="00C25B6D">
        <w:rPr>
          <w:color w:val="FF0000"/>
        </w:rPr>
        <w:t>45 01 xx</w:t>
      </w:r>
      <w:r>
        <w:tab/>
      </w:r>
      <w:r>
        <w:tab/>
        <w:t xml:space="preserve">Where xx:  </w:t>
      </w:r>
    </w:p>
    <w:p w:rsidR="00C25B6D" w:rsidRDefault="00C25B6D" w:rsidP="00C25B6D">
      <w:pPr>
        <w:ind w:left="2160" w:firstLine="720"/>
      </w:pPr>
      <w:r>
        <w:t xml:space="preserve">0 = Fail </w:t>
      </w:r>
    </w:p>
    <w:p w:rsidR="00C25B6D" w:rsidRPr="00C25B6D" w:rsidRDefault="00C25B6D" w:rsidP="00C25B6D">
      <w:pPr>
        <w:ind w:left="2160" w:firstLine="720"/>
        <w:rPr>
          <w:color w:val="0000FF"/>
        </w:rPr>
      </w:pPr>
      <w:r>
        <w:t>1 = Pass</w:t>
      </w:r>
    </w:p>
    <w:p w:rsidR="009678FE" w:rsidRDefault="009678FE">
      <w:pPr>
        <w:pStyle w:val="Heading3"/>
      </w:pPr>
      <w:bookmarkStart w:id="88" w:name="_Toc402794056"/>
      <w:r>
        <w:lastRenderedPageBreak/>
        <w:t>Controls</w:t>
      </w:r>
      <w:bookmarkEnd w:id="88"/>
    </w:p>
    <w:p w:rsidR="009678FE" w:rsidRDefault="009678FE">
      <w:pPr>
        <w:pStyle w:val="Heading4"/>
      </w:pPr>
      <w:bookmarkStart w:id="89" w:name="_Toc402794057"/>
      <w:r>
        <w:t>Go To Position</w:t>
      </w:r>
      <w:bookmarkEnd w:id="89"/>
    </w:p>
    <w:p w:rsidR="009678FE" w:rsidRDefault="009678FE">
      <w:pPr>
        <w:keepNext/>
        <w:ind w:left="720"/>
        <w:rPr>
          <w:color w:val="000000"/>
        </w:rPr>
      </w:pPr>
      <w:r>
        <w:t xml:space="preserve">In Nighthawks with relative encoders, this command does not work until a MECHANICAL HOME is completed.  This command is always available in nighthawks with absolute encoders (type 1 and 2, see </w:t>
      </w:r>
      <w:r w:rsidR="006A167A">
        <w:rPr>
          <w:color w:val="000000"/>
        </w:rPr>
        <w:fldChar w:fldCharType="begin"/>
      </w:r>
      <w:r>
        <w:rPr>
          <w:color w:val="000000"/>
        </w:rPr>
        <w:instrText xml:space="preserve"> REF _Ref302141756 \h </w:instrText>
      </w:r>
      <w:r w:rsidR="006A167A">
        <w:rPr>
          <w:color w:val="000000"/>
        </w:rPr>
      </w:r>
      <w:r w:rsidR="006A167A">
        <w:rPr>
          <w:color w:val="000000"/>
        </w:rPr>
        <w:fldChar w:fldCharType="separate"/>
      </w:r>
      <w:r w:rsidR="00A8293C">
        <w:t>Nighthawk Types</w:t>
      </w:r>
      <w:r w:rsidR="006A167A">
        <w:rPr>
          <w:color w:val="000000"/>
        </w:rPr>
        <w:fldChar w:fldCharType="end"/>
      </w:r>
      <w:r>
        <w:rPr>
          <w:color w:val="000000"/>
        </w:rPr>
        <w:t xml:space="preserve"> page </w:t>
      </w:r>
      <w:r w:rsidR="006A167A">
        <w:rPr>
          <w:color w:val="000000"/>
        </w:rPr>
        <w:fldChar w:fldCharType="begin"/>
      </w:r>
      <w:r>
        <w:rPr>
          <w:color w:val="000000"/>
        </w:rPr>
        <w:instrText xml:space="preserve"> PAGEREF _Ref302141759 \h </w:instrText>
      </w:r>
      <w:r w:rsidR="006A167A">
        <w:rPr>
          <w:color w:val="000000"/>
        </w:rPr>
      </w:r>
      <w:r w:rsidR="006A167A">
        <w:rPr>
          <w:color w:val="000000"/>
        </w:rPr>
        <w:fldChar w:fldCharType="separate"/>
      </w:r>
      <w:r w:rsidR="00A8293C">
        <w:rPr>
          <w:noProof/>
          <w:color w:val="000000"/>
        </w:rPr>
        <w:t>83</w:t>
      </w:r>
      <w:r w:rsidR="006A167A">
        <w:rPr>
          <w:color w:val="000000"/>
        </w:rPr>
        <w:fldChar w:fldCharType="end"/>
      </w:r>
      <w:r>
        <w:rPr>
          <w:color w:val="000000"/>
        </w:rPr>
        <w:t>).</w:t>
      </w:r>
    </w:p>
    <w:p w:rsidR="009678FE" w:rsidRDefault="009678FE">
      <w:pPr>
        <w:ind w:left="720"/>
      </w:pPr>
      <w:r>
        <w:t>To command to a position to one or all of the following as it applies</w:t>
      </w:r>
    </w:p>
    <w:p w:rsidR="009678FE" w:rsidRDefault="009678FE"/>
    <w:p w:rsidR="009678FE" w:rsidRPr="006069BB" w:rsidRDefault="009678FE">
      <w:pPr>
        <w:ind w:left="720"/>
        <w:rPr>
          <w:highlight w:val="yellow"/>
        </w:rPr>
      </w:pPr>
      <w:r w:rsidRPr="006069BB">
        <w:rPr>
          <w:highlight w:val="yellow"/>
        </w:rPr>
        <w:t>FF 00 05 77 xx xx</w:t>
      </w:r>
      <w:r w:rsidRPr="006069BB">
        <w:rPr>
          <w:highlight w:val="yellow"/>
        </w:rPr>
        <w:tab/>
        <w:t>xx xx is the binary value of AZ from 0 to FFFF (0.000 to 359.995 degrees)</w:t>
      </w:r>
    </w:p>
    <w:p w:rsidR="009678FE" w:rsidRPr="006069BB" w:rsidRDefault="009678FE">
      <w:pPr>
        <w:ind w:firstLine="720"/>
        <w:rPr>
          <w:color w:val="0000FF"/>
          <w:highlight w:val="yellow"/>
        </w:rPr>
      </w:pPr>
      <w:r w:rsidRPr="006069BB">
        <w:rPr>
          <w:highlight w:val="yellow"/>
        </w:rPr>
        <w:t>FF 00 06 77 xx xx</w:t>
      </w:r>
      <w:r w:rsidRPr="006069BB">
        <w:rPr>
          <w:highlight w:val="yellow"/>
        </w:rPr>
        <w:tab/>
        <w:t xml:space="preserve">xx xx is the binary value of EL from </w:t>
      </w:r>
    </w:p>
    <w:p w:rsidR="009678FE" w:rsidRDefault="009678FE">
      <w:pPr>
        <w:ind w:left="2880"/>
      </w:pPr>
      <w:r w:rsidRPr="006069BB">
        <w:rPr>
          <w:highlight w:val="yellow"/>
        </w:rPr>
        <w:t>Binary 0000 = 0.000 degrees.  +95 degrees (up max) = 438D; -95 degrees (down max) is 265.000 degrees = BC71</w:t>
      </w:r>
      <w:r>
        <w:t xml:space="preserve"> </w:t>
      </w:r>
    </w:p>
    <w:p w:rsidR="009678FE" w:rsidRDefault="009678FE">
      <w:pPr>
        <w:pStyle w:val="Heading4"/>
        <w:ind w:left="0"/>
        <w:jc w:val="both"/>
      </w:pPr>
      <w:r>
        <w:tab/>
      </w:r>
      <w:bookmarkStart w:id="90" w:name="_Ref333250370"/>
      <w:bookmarkStart w:id="91" w:name="_Toc402794058"/>
      <w:r>
        <w:t>Go To Max Rate</w:t>
      </w:r>
      <w:bookmarkEnd w:id="90"/>
      <w:bookmarkEnd w:id="91"/>
    </w:p>
    <w:p w:rsidR="009678FE" w:rsidRDefault="009678FE">
      <w:pPr>
        <w:ind w:left="720"/>
      </w:pPr>
      <w:r>
        <w:t>The GO TO Max Rate command set the speed in both azimuth and elevation that any Go To Position executes.  The value may be set from 0. to 100.000 to three decimal places.  If a value of zero is set, there will be no motion with GO TO commands   When programming, set this max rate first then the go to position.  Once motion has started, a new Max Rate can be sent.  This new Max Rate will be effective on the NEXT Go To command.  This command contains an integrated query.   The system default is a rate set by the factory that is restored as described below.</w:t>
      </w:r>
    </w:p>
    <w:tbl>
      <w:tblPr>
        <w:tblW w:w="9522" w:type="dxa"/>
        <w:jc w:val="center"/>
        <w:tblLook w:val="04A0"/>
      </w:tblPr>
      <w:tblGrid>
        <w:gridCol w:w="2015"/>
        <w:gridCol w:w="7507"/>
      </w:tblGrid>
      <w:tr w:rsidR="009678FE">
        <w:trPr>
          <w:trHeight w:val="2664"/>
          <w:jc w:val="center"/>
        </w:trPr>
        <w:tc>
          <w:tcPr>
            <w:tcW w:w="2015" w:type="dxa"/>
            <w:tcBorders>
              <w:top w:val="nil"/>
              <w:left w:val="nil"/>
              <w:bottom w:val="nil"/>
              <w:right w:val="nil"/>
            </w:tcBorders>
            <w:vAlign w:val="center"/>
            <w:hideMark/>
          </w:tcPr>
          <w:p w:rsidR="009678FE" w:rsidRDefault="009678FE">
            <w:r>
              <w:t>PA 42 00  data+CR</w:t>
            </w:r>
          </w:p>
        </w:tc>
        <w:tc>
          <w:tcPr>
            <w:tcW w:w="7507" w:type="dxa"/>
            <w:tcBorders>
              <w:top w:val="nil"/>
              <w:left w:val="nil"/>
              <w:bottom w:val="nil"/>
              <w:right w:val="nil"/>
            </w:tcBorders>
            <w:vAlign w:val="center"/>
            <w:hideMark/>
          </w:tcPr>
          <w:p w:rsidR="009678FE" w:rsidRDefault="009678FE">
            <w:pPr>
              <w:rPr>
                <w:color w:val="000000"/>
              </w:rPr>
            </w:pPr>
            <w:r>
              <w:rPr>
                <w:color w:val="000000"/>
              </w:rPr>
              <w:t>data       = CR (\r) = restore default</w:t>
            </w:r>
          </w:p>
          <w:p w:rsidR="009678FE" w:rsidRDefault="009678FE">
            <w:pPr>
              <w:ind w:left="720"/>
              <w:rPr>
                <w:color w:val="000000"/>
              </w:rPr>
            </w:pPr>
            <w:r>
              <w:rPr>
                <w:color w:val="000000"/>
              </w:rPr>
              <w:t xml:space="preserve">= ?CR (ASCII string)= report current max rate setting, (see </w:t>
            </w:r>
            <w:r w:rsidR="006A167A">
              <w:rPr>
                <w:color w:val="000000"/>
              </w:rPr>
              <w:fldChar w:fldCharType="begin"/>
            </w:r>
            <w:r>
              <w:rPr>
                <w:color w:val="000000"/>
              </w:rPr>
              <w:instrText xml:space="preserve"> REF _Ref333250640 \h </w:instrText>
            </w:r>
            <w:r w:rsidR="006A167A">
              <w:rPr>
                <w:color w:val="000000"/>
              </w:rPr>
            </w:r>
            <w:r w:rsidR="006A167A">
              <w:rPr>
                <w:color w:val="000000"/>
              </w:rPr>
              <w:fldChar w:fldCharType="separate"/>
            </w:r>
            <w:r w:rsidR="00A8293C">
              <w:t>Current Max GO TO Rate</w:t>
            </w:r>
            <w:r w:rsidR="006A167A">
              <w:rPr>
                <w:color w:val="000000"/>
              </w:rPr>
              <w:fldChar w:fldCharType="end"/>
            </w:r>
            <w:r>
              <w:rPr>
                <w:color w:val="000000"/>
              </w:rPr>
              <w:t xml:space="preserve"> page  </w:t>
            </w:r>
            <w:r w:rsidR="006A167A">
              <w:rPr>
                <w:color w:val="000000"/>
              </w:rPr>
              <w:fldChar w:fldCharType="begin"/>
            </w:r>
            <w:r>
              <w:rPr>
                <w:color w:val="000000"/>
              </w:rPr>
              <w:instrText xml:space="preserve"> PAGEREF _Ref333250627 \h </w:instrText>
            </w:r>
            <w:r w:rsidR="006A167A">
              <w:rPr>
                <w:color w:val="000000"/>
              </w:rPr>
            </w:r>
            <w:r w:rsidR="006A167A">
              <w:rPr>
                <w:color w:val="000000"/>
              </w:rPr>
              <w:fldChar w:fldCharType="separate"/>
            </w:r>
            <w:r w:rsidR="00A8293C">
              <w:rPr>
                <w:noProof/>
                <w:color w:val="000000"/>
              </w:rPr>
              <w:t>24</w:t>
            </w:r>
            <w:r w:rsidR="006A167A">
              <w:rPr>
                <w:color w:val="000000"/>
              </w:rPr>
              <w:fldChar w:fldCharType="end"/>
            </w:r>
            <w:r>
              <w:rPr>
                <w:color w:val="000000"/>
              </w:rPr>
              <w:t>)</w:t>
            </w:r>
          </w:p>
          <w:p w:rsidR="009678FE" w:rsidRDefault="009678FE">
            <w:pPr>
              <w:ind w:left="720"/>
              <w:rPr>
                <w:color w:val="000000"/>
              </w:rPr>
            </w:pPr>
            <w:r>
              <w:rPr>
                <w:color w:val="000000"/>
              </w:rPr>
              <w:t xml:space="preserve"> =any floating point number in ASCII.  Values MUST include a decimal point and can range from 0.  to 100.</w:t>
            </w:r>
          </w:p>
          <w:p w:rsidR="009678FE" w:rsidRDefault="009678FE">
            <w:pPr>
              <w:rPr>
                <w:color w:val="000000"/>
              </w:rPr>
            </w:pPr>
            <w:r>
              <w:rPr>
                <w:color w:val="000000"/>
              </w:rPr>
              <w:t>values can be entered to a decimal resolution of 3 places (e.g. 0.001).  Values below zero or above 100 will be ignored.</w:t>
            </w:r>
          </w:p>
          <w:p w:rsidR="009678FE" w:rsidRDefault="009678FE">
            <w:pPr>
              <w:rPr>
                <w:color w:val="000000"/>
              </w:rPr>
            </w:pPr>
            <w:r>
              <w:rPr>
                <w:color w:val="000000"/>
              </w:rPr>
              <w:t>Setting values are in degrees/sec and determine both the AZ and EL max and goto rates.</w:t>
            </w:r>
          </w:p>
        </w:tc>
      </w:tr>
    </w:tbl>
    <w:p w:rsidR="009678FE" w:rsidRDefault="009678FE">
      <w:pPr>
        <w:ind w:left="1440"/>
      </w:pPr>
    </w:p>
    <w:p w:rsidR="009678FE" w:rsidRDefault="009678FE">
      <w:pPr>
        <w:pStyle w:val="Heading4"/>
        <w:rPr>
          <w:color w:val="000000"/>
        </w:rPr>
      </w:pPr>
      <w:bookmarkStart w:id="92" w:name="_Ref333250333"/>
      <w:bookmarkStart w:id="93" w:name="_Toc402794059"/>
      <w:r>
        <w:rPr>
          <w:color w:val="000000"/>
        </w:rPr>
        <w:t>Move at Rate</w:t>
      </w:r>
      <w:bookmarkEnd w:id="92"/>
      <w:bookmarkEnd w:id="93"/>
    </w:p>
    <w:p w:rsidR="009678FE" w:rsidRDefault="009678FE"/>
    <w:p w:rsidR="009678FE" w:rsidRDefault="009678FE">
      <w:r>
        <w:t xml:space="preserve">The intent of this command is to permit a user to directly control the rate and direction of motion of the Nighthawk.  This command permits rates to from ±0.001 degrees/sec to ±100 degrees/sec on either axis independently.   Please be advised that the lowest practical rate is limited to the payload on the system, temperature conditions and internal friction in the azimuth and elevation axes.  It is likely that the lowest rate can be achieved on the elevation axis.  </w:t>
      </w:r>
    </w:p>
    <w:p w:rsidR="009678FE" w:rsidRDefault="009678FE">
      <w:r>
        <w:t>As noted there are two ways to stop motion, entering a zero rate or sending an “S” for the particular axis.  These are two types of stops.  When entering a zero rate the position counter in the motion controller ceases to advance/decrement.  Depending on the velocity at the time the command is received, the P/T may overshoot the position counter and return.  If an “S” command is sent, the motion controller’s profiler plots a stop.  The terminal position will be determined by the profiler, but the stop should be critically damped.</w:t>
      </w:r>
    </w:p>
    <w:p w:rsidR="009678FE" w:rsidRDefault="009678FE">
      <w:r>
        <w:t xml:space="preserve">When a query of rate is sent to the system, the current actual motion rate is returned, not the commanded rate.  </w:t>
      </w:r>
    </w:p>
    <w:tbl>
      <w:tblPr>
        <w:tblW w:w="9735" w:type="dxa"/>
        <w:tblInd w:w="93" w:type="dxa"/>
        <w:tblLook w:val="04A0"/>
      </w:tblPr>
      <w:tblGrid>
        <w:gridCol w:w="1874"/>
        <w:gridCol w:w="7861"/>
      </w:tblGrid>
      <w:tr w:rsidR="009678FE">
        <w:trPr>
          <w:trHeight w:val="2088"/>
        </w:trPr>
        <w:tc>
          <w:tcPr>
            <w:tcW w:w="1874"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lastRenderedPageBreak/>
              <w:t>PA 42 1x data+CR</w:t>
            </w:r>
          </w:p>
        </w:tc>
        <w:tc>
          <w:tcPr>
            <w:tcW w:w="7861" w:type="dxa"/>
            <w:tcBorders>
              <w:top w:val="nil"/>
              <w:left w:val="nil"/>
              <w:bottom w:val="nil"/>
              <w:right w:val="nil"/>
            </w:tcBorders>
            <w:vAlign w:val="center"/>
            <w:hideMark/>
          </w:tcPr>
          <w:p w:rsidR="009678FE" w:rsidRDefault="009678FE">
            <w:pPr>
              <w:spacing w:after="0"/>
              <w:rPr>
                <w:rFonts w:ascii="Arial" w:hAnsi="Arial" w:cs="Arial"/>
                <w:color w:val="000000"/>
                <w:szCs w:val="20"/>
              </w:rPr>
            </w:pPr>
            <w:r>
              <w:rPr>
                <w:rFonts w:ascii="Arial" w:hAnsi="Arial" w:cs="Arial"/>
                <w:color w:val="000000"/>
                <w:szCs w:val="20"/>
              </w:rPr>
              <w:t>x = 0 for Azimuth moves, 1 for Elevation moves.</w:t>
            </w:r>
          </w:p>
          <w:p w:rsidR="009678FE" w:rsidRDefault="009678FE">
            <w:pPr>
              <w:spacing w:after="0"/>
              <w:rPr>
                <w:rFonts w:ascii="Arial" w:hAnsi="Arial" w:cs="Arial"/>
                <w:color w:val="000000"/>
                <w:szCs w:val="20"/>
              </w:rPr>
            </w:pPr>
            <w:r>
              <w:rPr>
                <w:rFonts w:ascii="Arial" w:hAnsi="Arial" w:cs="Arial"/>
                <w:color w:val="000000"/>
                <w:szCs w:val="20"/>
              </w:rPr>
              <w:br/>
              <w:t xml:space="preserve">data  </w:t>
            </w:r>
          </w:p>
          <w:p w:rsidR="009678FE" w:rsidRDefault="009678FE">
            <w:pPr>
              <w:spacing w:after="0"/>
              <w:ind w:left="720"/>
              <w:rPr>
                <w:rFonts w:ascii="Arial" w:hAnsi="Arial" w:cs="Arial"/>
                <w:color w:val="000000"/>
                <w:szCs w:val="20"/>
              </w:rPr>
            </w:pPr>
            <w:r>
              <w:rPr>
                <w:rFonts w:ascii="Arial" w:hAnsi="Arial" w:cs="Arial"/>
                <w:color w:val="000000"/>
                <w:szCs w:val="20"/>
              </w:rPr>
              <w:t>="</w:t>
            </w:r>
            <w:r>
              <w:rPr>
                <w:rFonts w:ascii="Arial" w:hAnsi="Arial" w:cs="Arial"/>
                <w:b/>
                <w:bCs/>
                <w:color w:val="000000"/>
                <w:szCs w:val="20"/>
              </w:rPr>
              <w:t>?</w:t>
            </w:r>
            <w:r>
              <w:rPr>
                <w:rFonts w:ascii="Arial" w:hAnsi="Arial" w:cs="Arial"/>
                <w:color w:val="000000"/>
                <w:szCs w:val="20"/>
              </w:rPr>
              <w:t xml:space="preserve">"cr (ASCII string)= report current max rate setting (see </w:t>
            </w:r>
            <w:r w:rsidR="006A167A">
              <w:rPr>
                <w:rFonts w:ascii="Arial" w:hAnsi="Arial" w:cs="Arial"/>
                <w:color w:val="000000"/>
                <w:szCs w:val="20"/>
              </w:rPr>
              <w:fldChar w:fldCharType="begin"/>
            </w:r>
            <w:r>
              <w:rPr>
                <w:rFonts w:ascii="Arial" w:hAnsi="Arial" w:cs="Arial"/>
                <w:color w:val="000000"/>
                <w:szCs w:val="20"/>
              </w:rPr>
              <w:instrText xml:space="preserve"> REF _Ref333250536 \h </w:instrText>
            </w:r>
            <w:r w:rsidR="006A167A">
              <w:rPr>
                <w:rFonts w:ascii="Arial" w:hAnsi="Arial" w:cs="Arial"/>
                <w:color w:val="000000"/>
                <w:szCs w:val="20"/>
              </w:rPr>
            </w:r>
            <w:r w:rsidR="006A167A">
              <w:rPr>
                <w:rFonts w:ascii="Arial" w:hAnsi="Arial" w:cs="Arial"/>
                <w:color w:val="000000"/>
                <w:szCs w:val="20"/>
              </w:rPr>
              <w:fldChar w:fldCharType="separate"/>
            </w:r>
            <w:r w:rsidR="00A8293C">
              <w:t>Current Move Rate</w:t>
            </w:r>
            <w:r w:rsidR="006A167A">
              <w:rPr>
                <w:rFonts w:ascii="Arial" w:hAnsi="Arial" w:cs="Arial"/>
                <w:color w:val="000000"/>
                <w:szCs w:val="20"/>
              </w:rPr>
              <w:fldChar w:fldCharType="end"/>
            </w:r>
            <w:r>
              <w:rPr>
                <w:rFonts w:ascii="Arial" w:hAnsi="Arial" w:cs="Arial"/>
                <w:color w:val="000000"/>
                <w:szCs w:val="20"/>
              </w:rPr>
              <w:t xml:space="preserve">, page </w:t>
            </w:r>
            <w:r w:rsidR="006A167A">
              <w:rPr>
                <w:rFonts w:ascii="Arial" w:hAnsi="Arial" w:cs="Arial"/>
                <w:color w:val="000000"/>
                <w:szCs w:val="20"/>
              </w:rPr>
              <w:fldChar w:fldCharType="begin"/>
            </w:r>
            <w:r>
              <w:rPr>
                <w:rFonts w:ascii="Arial" w:hAnsi="Arial" w:cs="Arial"/>
                <w:color w:val="000000"/>
                <w:szCs w:val="20"/>
              </w:rPr>
              <w:instrText xml:space="preserve"> PAGEREF _Ref333250536 \h </w:instrText>
            </w:r>
            <w:r w:rsidR="006A167A">
              <w:rPr>
                <w:rFonts w:ascii="Arial" w:hAnsi="Arial" w:cs="Arial"/>
                <w:color w:val="000000"/>
                <w:szCs w:val="20"/>
              </w:rPr>
            </w:r>
            <w:r w:rsidR="006A167A">
              <w:rPr>
                <w:rFonts w:ascii="Arial" w:hAnsi="Arial" w:cs="Arial"/>
                <w:color w:val="000000"/>
                <w:szCs w:val="20"/>
              </w:rPr>
              <w:fldChar w:fldCharType="separate"/>
            </w:r>
            <w:r w:rsidR="00A8293C">
              <w:rPr>
                <w:rFonts w:ascii="Arial" w:hAnsi="Arial" w:cs="Arial"/>
                <w:noProof/>
                <w:color w:val="000000"/>
                <w:szCs w:val="20"/>
              </w:rPr>
              <w:t>24</w:t>
            </w:r>
            <w:r w:rsidR="006A167A">
              <w:rPr>
                <w:rFonts w:ascii="Arial" w:hAnsi="Arial" w:cs="Arial"/>
                <w:color w:val="000000"/>
                <w:szCs w:val="20"/>
              </w:rPr>
              <w:fldChar w:fldCharType="end"/>
            </w:r>
            <w:r>
              <w:rPr>
                <w:rFonts w:ascii="Arial" w:hAnsi="Arial" w:cs="Arial"/>
                <w:color w:val="000000"/>
                <w:szCs w:val="20"/>
              </w:rPr>
              <w:t xml:space="preserve"> for details).</w:t>
            </w:r>
          </w:p>
          <w:p w:rsidR="009678FE" w:rsidRDefault="009678FE">
            <w:pPr>
              <w:spacing w:after="0"/>
              <w:ind w:left="720"/>
              <w:rPr>
                <w:rFonts w:ascii="Arial" w:hAnsi="Arial" w:cs="Arial"/>
                <w:color w:val="000000"/>
                <w:szCs w:val="20"/>
              </w:rPr>
            </w:pPr>
            <w:r>
              <w:rPr>
                <w:rFonts w:ascii="Arial" w:hAnsi="Arial" w:cs="Arial"/>
                <w:color w:val="000000"/>
                <w:szCs w:val="20"/>
              </w:rPr>
              <w:t>= "</w:t>
            </w:r>
            <w:r>
              <w:rPr>
                <w:rFonts w:ascii="Arial" w:hAnsi="Arial" w:cs="Arial"/>
                <w:b/>
                <w:bCs/>
                <w:color w:val="000000"/>
                <w:szCs w:val="20"/>
              </w:rPr>
              <w:t>S</w:t>
            </w:r>
            <w:r>
              <w:rPr>
                <w:rFonts w:ascii="Arial" w:hAnsi="Arial" w:cs="Arial"/>
                <w:color w:val="000000"/>
                <w:szCs w:val="20"/>
              </w:rPr>
              <w:t>"cr (ASCII string) = stop motion in respective channel (this is a controlled stop by the profiler rather than an uncontrolled stop from a zero rate)</w:t>
            </w:r>
          </w:p>
          <w:p w:rsidR="009678FE" w:rsidRDefault="009678FE">
            <w:pPr>
              <w:spacing w:after="0"/>
              <w:ind w:left="720"/>
              <w:rPr>
                <w:rFonts w:ascii="Arial" w:hAnsi="Arial" w:cs="Arial"/>
                <w:color w:val="000000"/>
                <w:szCs w:val="20"/>
              </w:rPr>
            </w:pPr>
            <w:r>
              <w:rPr>
                <w:rFonts w:ascii="Arial" w:hAnsi="Arial" w:cs="Arial"/>
                <w:color w:val="000000"/>
                <w:szCs w:val="20"/>
              </w:rPr>
              <w:t xml:space="preserve">= </w:t>
            </w:r>
            <w:r>
              <w:rPr>
                <w:rFonts w:ascii="Arial" w:hAnsi="Arial" w:cs="Arial"/>
                <w:b/>
                <w:bCs/>
                <w:color w:val="000000"/>
                <w:szCs w:val="20"/>
              </w:rPr>
              <w:t xml:space="preserve">Data </w:t>
            </w:r>
            <w:r>
              <w:rPr>
                <w:rFonts w:ascii="Arial" w:hAnsi="Arial" w:cs="Arial"/>
                <w:color w:val="000000"/>
                <w:szCs w:val="20"/>
              </w:rPr>
              <w:t xml:space="preserve">is any signed floating point number in ASCII.  </w:t>
            </w:r>
          </w:p>
          <w:p w:rsidR="009678FE" w:rsidRDefault="009678FE">
            <w:pPr>
              <w:spacing w:after="0"/>
              <w:rPr>
                <w:rFonts w:ascii="Arial" w:hAnsi="Arial" w:cs="Arial"/>
                <w:color w:val="000000"/>
                <w:szCs w:val="20"/>
              </w:rPr>
            </w:pPr>
            <w:r>
              <w:rPr>
                <w:rFonts w:ascii="Arial" w:hAnsi="Arial" w:cs="Arial"/>
                <w:color w:val="000000"/>
                <w:szCs w:val="20"/>
              </w:rPr>
              <w:t xml:space="preserve">Values of data </w:t>
            </w:r>
            <w:r>
              <w:rPr>
                <w:rFonts w:ascii="Arial" w:hAnsi="Arial" w:cs="Arial"/>
                <w:b/>
                <w:i/>
                <w:color w:val="000000"/>
                <w:szCs w:val="20"/>
                <w:u w:val="single"/>
              </w:rPr>
              <w:t>MUST</w:t>
            </w:r>
            <w:r>
              <w:rPr>
                <w:rFonts w:ascii="Arial" w:hAnsi="Arial" w:cs="Arial"/>
                <w:color w:val="000000"/>
                <w:szCs w:val="20"/>
              </w:rPr>
              <w:t xml:space="preserve"> include a decimal point and can range from -100.  to 100. Values can be entered to a decimal resolution of 3 places (e.g. 0.001).  Values outside the range will be ignored.</w:t>
            </w:r>
          </w:p>
          <w:p w:rsidR="009678FE" w:rsidRDefault="009678FE">
            <w:pPr>
              <w:spacing w:after="0"/>
              <w:rPr>
                <w:rFonts w:ascii="Arial" w:hAnsi="Arial" w:cs="Arial"/>
                <w:color w:val="000000"/>
                <w:szCs w:val="20"/>
              </w:rPr>
            </w:pPr>
            <w:r>
              <w:rPr>
                <w:rFonts w:ascii="Arial" w:hAnsi="Arial" w:cs="Arial"/>
                <w:color w:val="000000"/>
                <w:szCs w:val="20"/>
              </w:rPr>
              <w:t>Setting values are in degrees/sec and determine rate at which AZ moves right (+ values) or left (-values)   or  EL moves up (+ values) or down (-) values</w:t>
            </w:r>
          </w:p>
        </w:tc>
      </w:tr>
    </w:tbl>
    <w:p w:rsidR="009678FE" w:rsidRDefault="009678FE">
      <w:pPr>
        <w:pStyle w:val="Heading4"/>
        <w:rPr>
          <w:color w:val="000000"/>
        </w:rPr>
      </w:pPr>
      <w:bookmarkStart w:id="94" w:name="_Toc402794060"/>
      <w:r>
        <w:rPr>
          <w:color w:val="000000"/>
        </w:rPr>
        <w:t>Vector Pan/Tilt Commands</w:t>
      </w:r>
      <w:bookmarkEnd w:id="94"/>
    </w:p>
    <w:p w:rsidR="009678FE" w:rsidRDefault="009678FE">
      <w:pPr>
        <w:ind w:left="720"/>
        <w:rPr>
          <w:color w:val="000000"/>
        </w:rPr>
      </w:pPr>
      <w:r>
        <w:rPr>
          <w:color w:val="000000"/>
        </w:rPr>
        <w:t xml:space="preserve">These commands permit the programmer to move pan and tilt simultaneously with a single command.  The command is organized in quadrants. </w:t>
      </w:r>
    </w:p>
    <w:p w:rsidR="009678FE" w:rsidRDefault="009678FE">
      <w:pPr>
        <w:ind w:left="720"/>
        <w:rPr>
          <w:color w:val="000000"/>
        </w:rPr>
      </w:pPr>
      <w:r>
        <w:rPr>
          <w:color w:val="000000"/>
        </w:rPr>
        <w:t xml:space="preserve">FF 00 00 yy pp tt  </w:t>
      </w:r>
    </w:p>
    <w:p w:rsidR="009678FE" w:rsidRDefault="009678FE">
      <w:pPr>
        <w:ind w:left="1440"/>
        <w:rPr>
          <w:color w:val="000000"/>
        </w:rPr>
      </w:pPr>
      <w:r>
        <w:rPr>
          <w:color w:val="000000"/>
        </w:rPr>
        <w:t xml:space="preserve">Where the yy is the quadrant (see the table below), pp is the pan rate and tt is the tilt rate.  </w:t>
      </w:r>
    </w:p>
    <w:p w:rsidR="009678FE" w:rsidRDefault="009678FE">
      <w:pPr>
        <w:ind w:left="720"/>
        <w:rPr>
          <w:color w:val="000000"/>
        </w:rPr>
      </w:pPr>
      <w:r>
        <w:rPr>
          <w:color w:val="000000"/>
        </w:rPr>
        <w:tab/>
        <w:t>Pp = 0 (stop) to 63; tt is 0 (stop) to 63 in the same manner as the individual pan and tilt commands</w:t>
      </w:r>
    </w:p>
    <w:p w:rsidR="009678FE" w:rsidRDefault="009678FE">
      <w:pPr>
        <w:keepNext/>
        <w:ind w:left="720"/>
        <w:rPr>
          <w:color w:val="000000"/>
        </w:rPr>
      </w:pPr>
      <w:r>
        <w:rPr>
          <w:color w:val="000000"/>
        </w:rPr>
        <w:t>Quadrant motion is determined as shown below where the values in the corresponding boxes are hex and are the yy values to be used.</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tblPr>
      <w:tblGrid>
        <w:gridCol w:w="1080"/>
        <w:gridCol w:w="1080"/>
        <w:gridCol w:w="1080"/>
      </w:tblGrid>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Pan Left (CCW)</w:t>
            </w:r>
          </w:p>
        </w:tc>
        <w:tc>
          <w:tcPr>
            <w:tcW w:w="1080" w:type="dxa"/>
            <w:vAlign w:val="center"/>
          </w:tcPr>
          <w:p w:rsidR="009678FE" w:rsidRDefault="009678FE">
            <w:pPr>
              <w:keepNext/>
              <w:keepLines/>
              <w:jc w:val="center"/>
              <w:rPr>
                <w:color w:val="000000"/>
              </w:rPr>
            </w:pPr>
            <w:r>
              <w:rPr>
                <w:color w:val="000000"/>
              </w:rPr>
              <w:t>Pan Right (CW)</w:t>
            </w:r>
          </w:p>
        </w:tc>
        <w:tc>
          <w:tcPr>
            <w:tcW w:w="1080" w:type="dxa"/>
            <w:shd w:val="clear" w:color="auto" w:fill="C0C0C0"/>
            <w:vAlign w:val="center"/>
          </w:tcPr>
          <w:p w:rsidR="009678FE" w:rsidRDefault="009678FE">
            <w:pPr>
              <w:keepNext/>
              <w:keepLines/>
              <w:jc w:val="center"/>
              <w:rPr>
                <w:color w:val="000000"/>
              </w:rPr>
            </w:pPr>
          </w:p>
        </w:tc>
      </w:tr>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14</w:t>
            </w:r>
          </w:p>
        </w:tc>
        <w:tc>
          <w:tcPr>
            <w:tcW w:w="1080" w:type="dxa"/>
            <w:vAlign w:val="center"/>
          </w:tcPr>
          <w:p w:rsidR="009678FE" w:rsidRDefault="009678FE">
            <w:pPr>
              <w:keepNext/>
              <w:keepLines/>
              <w:jc w:val="center"/>
              <w:rPr>
                <w:color w:val="000000"/>
              </w:rPr>
            </w:pPr>
            <w:r>
              <w:rPr>
                <w:color w:val="000000"/>
              </w:rPr>
              <w:t>12</w:t>
            </w:r>
          </w:p>
        </w:tc>
        <w:tc>
          <w:tcPr>
            <w:tcW w:w="1080" w:type="dxa"/>
            <w:vAlign w:val="center"/>
          </w:tcPr>
          <w:p w:rsidR="009678FE" w:rsidRDefault="009678FE">
            <w:pPr>
              <w:keepNext/>
              <w:keepLines/>
              <w:jc w:val="center"/>
              <w:rPr>
                <w:color w:val="000000"/>
              </w:rPr>
            </w:pPr>
            <w:r>
              <w:rPr>
                <w:color w:val="000000"/>
              </w:rPr>
              <w:t>Tilt up</w:t>
            </w:r>
          </w:p>
        </w:tc>
      </w:tr>
      <w:tr w:rsidR="009678FE">
        <w:trPr>
          <w:cantSplit/>
          <w:trHeight w:hRule="exact" w:val="1080"/>
          <w:jc w:val="center"/>
        </w:trPr>
        <w:tc>
          <w:tcPr>
            <w:tcW w:w="1080" w:type="dxa"/>
            <w:vAlign w:val="center"/>
          </w:tcPr>
          <w:p w:rsidR="009678FE" w:rsidRDefault="009678FE">
            <w:pPr>
              <w:keepNext/>
              <w:keepLines/>
              <w:jc w:val="center"/>
              <w:rPr>
                <w:color w:val="000000"/>
              </w:rPr>
            </w:pPr>
            <w:r>
              <w:rPr>
                <w:color w:val="000000"/>
              </w:rPr>
              <w:t>0C</w:t>
            </w:r>
          </w:p>
        </w:tc>
        <w:tc>
          <w:tcPr>
            <w:tcW w:w="1080" w:type="dxa"/>
            <w:vAlign w:val="center"/>
          </w:tcPr>
          <w:p w:rsidR="009678FE" w:rsidRDefault="009678FE">
            <w:pPr>
              <w:keepNext/>
              <w:keepLines/>
              <w:jc w:val="center"/>
              <w:rPr>
                <w:color w:val="000000"/>
              </w:rPr>
            </w:pPr>
            <w:r>
              <w:rPr>
                <w:color w:val="000000"/>
              </w:rPr>
              <w:t>0A</w:t>
            </w:r>
          </w:p>
        </w:tc>
        <w:tc>
          <w:tcPr>
            <w:tcW w:w="1080" w:type="dxa"/>
            <w:vAlign w:val="center"/>
          </w:tcPr>
          <w:p w:rsidR="009678FE" w:rsidRDefault="009678FE">
            <w:pPr>
              <w:keepNext/>
              <w:keepLines/>
              <w:jc w:val="center"/>
              <w:rPr>
                <w:color w:val="000000"/>
              </w:rPr>
            </w:pPr>
            <w:r>
              <w:rPr>
                <w:color w:val="000000"/>
              </w:rPr>
              <w:t>Tilt Down</w:t>
            </w:r>
          </w:p>
        </w:tc>
      </w:tr>
    </w:tbl>
    <w:p w:rsidR="009678FE" w:rsidRDefault="009678FE">
      <w:pPr>
        <w:pStyle w:val="Heading4"/>
      </w:pPr>
      <w:bookmarkStart w:id="95" w:name="_Toc402794061"/>
      <w:r>
        <w:t>Pan (AZ) (values of XX set rate)</w:t>
      </w:r>
      <w:bookmarkEnd w:id="95"/>
    </w:p>
    <w:p w:rsidR="009678FE" w:rsidRDefault="009678FE">
      <w:r>
        <w:tab/>
        <w:t>FF 00 00 04 xx 00</w:t>
      </w:r>
      <w:r>
        <w:tab/>
        <w:t>pan left</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r>
        <w:tab/>
        <w:t>FF 00 00 02 xx 00</w:t>
      </w:r>
      <w:r>
        <w:tab/>
        <w:t>pan right</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ind w:left="2160" w:firstLine="720"/>
      </w:pPr>
      <w:r>
        <w:t>xx = 0 (Stop) to 63 (Max rate).</w:t>
      </w:r>
    </w:p>
    <w:p w:rsidR="009678FE" w:rsidRDefault="009678FE">
      <w:r>
        <w:tab/>
        <w:t xml:space="preserve">Max rate is adjusted by the controller with zoom position and active camera.  </w:t>
      </w:r>
    </w:p>
    <w:p w:rsidR="009678FE" w:rsidRDefault="009678FE">
      <w:pPr>
        <w:pStyle w:val="Heading4"/>
      </w:pPr>
      <w:bookmarkStart w:id="96" w:name="_Toc402794062"/>
      <w:r>
        <w:t>Tilt (EL) (values of XX set rate)</w:t>
      </w:r>
      <w:bookmarkEnd w:id="96"/>
    </w:p>
    <w:p w:rsidR="009678FE" w:rsidRDefault="009678FE">
      <w:pPr>
        <w:rPr>
          <w:color w:val="000000"/>
        </w:rPr>
      </w:pPr>
      <w:r>
        <w:tab/>
        <w:t>FF 00 00 10 00 xx</w:t>
      </w:r>
      <w:r>
        <w:tab/>
        <w:t>tilt down</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rPr>
          <w:color w:val="000000"/>
        </w:rPr>
      </w:pPr>
      <w:r>
        <w:lastRenderedPageBreak/>
        <w:tab/>
        <w:t>FF 00 00 08 00 xx</w:t>
      </w:r>
      <w:r>
        <w:tab/>
        <w:t>tilt up</w:t>
      </w:r>
      <w:r>
        <w:br/>
      </w:r>
      <w:r>
        <w:tab/>
      </w:r>
      <w:r>
        <w:rPr>
          <w:color w:val="FF0000"/>
        </w:rPr>
        <w:t>FF 00 32 77 00 00</w:t>
      </w:r>
      <w:r>
        <w:rPr>
          <w:color w:val="FF0000"/>
        </w:rPr>
        <w:tab/>
      </w:r>
      <w:r>
        <w:rPr>
          <w:color w:val="000000"/>
        </w:rPr>
        <w:t>done status from controller if HOME REQUIRED, else NO response to this command</w:t>
      </w:r>
    </w:p>
    <w:p w:rsidR="009678FE" w:rsidRDefault="009678FE">
      <w:pPr>
        <w:ind w:left="2160" w:firstLine="720"/>
      </w:pPr>
      <w:r>
        <w:t>xx = 0 (Stop) to 63 (Max rate).</w:t>
      </w:r>
    </w:p>
    <w:p w:rsidR="009678FE" w:rsidRDefault="009678FE"/>
    <w:p w:rsidR="009678FE" w:rsidRDefault="009678FE">
      <w:pPr>
        <w:widowControl w:val="0"/>
      </w:pPr>
      <w:r>
        <w:tab/>
        <w:t xml:space="preserve">Max rate is adjusted by the controller with zoom position and active camera.  </w:t>
      </w:r>
    </w:p>
    <w:p w:rsidR="009678FE" w:rsidRDefault="009678FE">
      <w:pPr>
        <w:pStyle w:val="Heading4"/>
        <w:ind w:left="0"/>
        <w:rPr>
          <w:color w:val="000000"/>
        </w:rPr>
      </w:pPr>
      <w:bookmarkStart w:id="97" w:name="_Toc402794063"/>
      <w:r>
        <w:rPr>
          <w:color w:val="000000"/>
        </w:rPr>
        <w:t>Scale Max Rate</w:t>
      </w:r>
      <w:bookmarkEnd w:id="97"/>
    </w:p>
    <w:p w:rsidR="009678FE" w:rsidRDefault="009678FE">
      <w:pPr>
        <w:rPr>
          <w:color w:val="000000"/>
        </w:rPr>
      </w:pPr>
      <w:r>
        <w:t xml:space="preserve">The true maximum pan rate is scaled by the zoom position based on the selected camera lens zoom position (not applicable to a zoomable illuminator).  This user adjustment to max rate is a multiplier on this internally derived maximum pan rate.  Therefore, when the active lens is zoomed out to the minimum field of view, the maximum pan rate may be internally set to 30% of the maximum pan capability (e.g. 50º/sec) of the positioner.  When invoked this scaling command may further reduce this rate.  For example, as previously described the internally derived max rate may be 30% of 50º/second or 15º/second.  The user invokes “Scale Max Rate” of 02 (60%).  The resulting max rate at this zoom position for the active lens would then be 9º/second.  As the lens was later zoomed back to a wide field of view, the max rate would increase but to 60% of 50º/second; 30º/second.  This limit would remain until changed by the user with this command.  This value is NOT retained during power cycles.  </w:t>
      </w:r>
    </w:p>
    <w:p w:rsidR="009678FE" w:rsidRDefault="0085359B">
      <w:pPr>
        <w:ind w:left="720"/>
      </w:pPr>
      <w:r>
        <w:rPr>
          <w:noProof/>
        </w:rPr>
        <w:drawing>
          <wp:anchor distT="0" distB="0" distL="114300" distR="114300" simplePos="0" relativeHeight="251657728" behindDoc="1" locked="0" layoutInCell="1" allowOverlap="0">
            <wp:simplePos x="0" y="0"/>
            <wp:positionH relativeFrom="column">
              <wp:posOffset>1411605</wp:posOffset>
            </wp:positionH>
            <wp:positionV relativeFrom="paragraph">
              <wp:posOffset>369570</wp:posOffset>
            </wp:positionV>
            <wp:extent cx="4809490" cy="3690620"/>
            <wp:effectExtent l="0" t="0" r="0" b="508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09490" cy="3690620"/>
                    </a:xfrm>
                    <a:prstGeom prst="rect">
                      <a:avLst/>
                    </a:prstGeom>
                    <a:noFill/>
                    <a:ln>
                      <a:noFill/>
                    </a:ln>
                  </pic:spPr>
                </pic:pic>
              </a:graphicData>
            </a:graphic>
          </wp:anchor>
        </w:drawing>
      </w:r>
      <w:r w:rsidR="009678FE">
        <w:t xml:space="preserve">Rate is not limited by zoom position of the active lens when commanding “go to” positions and presets.  In these moves, the Nighthawk will change pointing positions at its fastest possible angular velocity.  </w:t>
      </w:r>
    </w:p>
    <w:p w:rsidR="009678FE" w:rsidRDefault="009678FE">
      <w:pPr>
        <w:ind w:left="720"/>
      </w:pPr>
      <w:r>
        <w:t xml:space="preserve">An example of how this works is depicted in the graphic (right) for a long range lens having a field of view (FOV) range of 1 to 18 degrees.  </w:t>
      </w: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p w:rsidR="009678FE" w:rsidRDefault="009678FE">
      <w:pPr>
        <w:ind w:left="720"/>
      </w:pPr>
    </w:p>
    <w:tbl>
      <w:tblPr>
        <w:tblW w:w="0" w:type="auto"/>
        <w:tblInd w:w="1277" w:type="dxa"/>
        <w:tblLook w:val="04A0"/>
      </w:tblPr>
      <w:tblGrid>
        <w:gridCol w:w="1908"/>
        <w:gridCol w:w="5490"/>
      </w:tblGrid>
      <w:tr w:rsidR="009678FE">
        <w:trPr>
          <w:trHeight w:val="899"/>
        </w:trPr>
        <w:tc>
          <w:tcPr>
            <w:tcW w:w="1908" w:type="dxa"/>
          </w:tcPr>
          <w:p w:rsidR="009678FE" w:rsidRDefault="009678FE">
            <w:pPr>
              <w:keepNext/>
              <w:keepLines/>
            </w:pPr>
            <w:r>
              <w:lastRenderedPageBreak/>
              <w:t>FF 00 31 77 05</w:t>
            </w:r>
          </w:p>
        </w:tc>
        <w:tc>
          <w:tcPr>
            <w:tcW w:w="5490" w:type="dxa"/>
          </w:tcPr>
          <w:p w:rsidR="009678FE" w:rsidRDefault="009678FE">
            <w:pPr>
              <w:keepNext/>
              <w:keepLines/>
            </w:pPr>
            <w:r>
              <w:t>Type 01,02 Controller:</w:t>
            </w:r>
          </w:p>
          <w:p w:rsidR="009678FE" w:rsidRDefault="009678FE">
            <w:pPr>
              <w:keepNext/>
              <w:keepLines/>
            </w:pPr>
            <w:r>
              <w:t>xx where xx 50% to 150% in 10% steps.</w:t>
            </w:r>
            <w:r>
              <w:rPr>
                <w:color w:val="000000"/>
              </w:rPr>
              <w:t xml:space="preserve"> 00 = no change or off</w:t>
            </w:r>
            <w:r>
              <w:rPr>
                <w:color w:val="000000"/>
              </w:rPr>
              <w:br/>
              <w:t xml:space="preserve">10 = 100%; </w:t>
            </w:r>
            <w:r>
              <w:rPr>
                <w:color w:val="000000"/>
              </w:rPr>
              <w:br/>
              <w:t xml:space="preserve">values are 5,6,7,8,9,10,11,12,13,14,15 for 50% to 150%.  </w:t>
            </w:r>
            <w:r>
              <w:rPr>
                <w:color w:val="000000"/>
              </w:rPr>
              <w:br/>
              <w:t xml:space="preserve">99 = request for current value coded as specified" </w:t>
            </w:r>
          </w:p>
        </w:tc>
      </w:tr>
      <w:tr w:rsidR="009678FE">
        <w:tc>
          <w:tcPr>
            <w:tcW w:w="1908" w:type="dxa"/>
          </w:tcPr>
          <w:p w:rsidR="009678FE" w:rsidRDefault="009678FE">
            <w:pPr>
              <w:keepNext/>
              <w:keepLines/>
              <w:rPr>
                <w:color w:val="FF0000"/>
              </w:rPr>
            </w:pPr>
          </w:p>
        </w:tc>
        <w:tc>
          <w:tcPr>
            <w:tcW w:w="5490" w:type="dxa"/>
          </w:tcPr>
          <w:p w:rsidR="009678FE" w:rsidRDefault="009678FE">
            <w:pPr>
              <w:keepNext/>
              <w:keepLines/>
            </w:pPr>
            <w:r>
              <w:t>Type 10 Controller:</w:t>
            </w:r>
          </w:p>
          <w:p w:rsidR="009678FE" w:rsidRDefault="009678FE">
            <w:pPr>
              <w:keepNext/>
              <w:keepLines/>
            </w:pPr>
            <w:r>
              <w:t>xx values are 8,9,10,11,12,13,14,15 for 80% to 150%, then 5=1/1000, 6 - 1/100 and 7 = 1/10</w:t>
            </w:r>
          </w:p>
        </w:tc>
      </w:tr>
      <w:tr w:rsidR="009678FE">
        <w:tc>
          <w:tcPr>
            <w:tcW w:w="1908" w:type="dxa"/>
          </w:tcPr>
          <w:p w:rsidR="009678FE" w:rsidRDefault="009678FE">
            <w:pPr>
              <w:keepNext/>
              <w:keepLines/>
            </w:pPr>
            <w:r>
              <w:rPr>
                <w:color w:val="FF0000"/>
              </w:rPr>
              <w:t>FF 00 31 77 05 xx</w:t>
            </w:r>
          </w:p>
        </w:tc>
        <w:tc>
          <w:tcPr>
            <w:tcW w:w="5490" w:type="dxa"/>
          </w:tcPr>
          <w:p w:rsidR="009678FE" w:rsidRDefault="009678FE">
            <w:pPr>
              <w:keepNext/>
              <w:keepLines/>
            </w:pPr>
          </w:p>
        </w:tc>
      </w:tr>
    </w:tbl>
    <w:p w:rsidR="009678FE" w:rsidRDefault="009678FE">
      <w:pPr>
        <w:pStyle w:val="Heading4"/>
      </w:pPr>
    </w:p>
    <w:p w:rsidR="009678FE" w:rsidRDefault="009678FE">
      <w:pPr>
        <w:pStyle w:val="Heading4"/>
      </w:pPr>
    </w:p>
    <w:p w:rsidR="009678FE" w:rsidRDefault="009678FE">
      <w:pPr>
        <w:pStyle w:val="Heading4"/>
      </w:pPr>
      <w:bookmarkStart w:id="98" w:name="_Toc402794064"/>
      <w:r>
        <w:t>Logarithmic Pan/Tilt Joystick/Mouse Control</w:t>
      </w:r>
      <w:bookmarkEnd w:id="98"/>
    </w:p>
    <w:p w:rsidR="009678FE" w:rsidRDefault="009678FE">
      <w:pPr>
        <w:keepNext/>
        <w:ind w:left="720"/>
      </w:pPr>
      <w:r>
        <w:t xml:space="preserve">Joystick rates (virtual mouse rates) are logarithmic following the profile shown below.  This profile provides for fine control of pan and tilt with small joystick moves while maintaining the ability to move the nighthawk quickly to a new position.  </w:t>
      </w:r>
    </w:p>
    <w:p w:rsidR="009678FE" w:rsidRDefault="0085359B">
      <w:pPr>
        <w:ind w:left="720"/>
      </w:pPr>
      <w:r>
        <w:rPr>
          <w:noProof/>
        </w:rPr>
        <w:drawing>
          <wp:anchor distT="0" distB="0" distL="0" distR="0" simplePos="0" relativeHeight="251658752" behindDoc="0" locked="0" layoutInCell="1" allowOverlap="1">
            <wp:simplePos x="0" y="0"/>
            <wp:positionH relativeFrom="column">
              <wp:posOffset>2516505</wp:posOffset>
            </wp:positionH>
            <wp:positionV relativeFrom="paragraph">
              <wp:posOffset>-121920</wp:posOffset>
            </wp:positionV>
            <wp:extent cx="4059555" cy="2548890"/>
            <wp:effectExtent l="0" t="0" r="0" b="381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59555" cy="2548890"/>
                    </a:xfrm>
                    <a:prstGeom prst="rect">
                      <a:avLst/>
                    </a:prstGeom>
                    <a:noFill/>
                    <a:ln>
                      <a:noFill/>
                    </a:ln>
                  </pic:spPr>
                </pic:pic>
              </a:graphicData>
            </a:graphic>
          </wp:anchor>
        </w:drawing>
      </w:r>
      <w:r w:rsidR="009678FE">
        <w:t xml:space="preserve">The logarithmic profile can be turned off by setting 2110 switch </w:t>
      </w:r>
      <w:r w:rsidR="009678FE">
        <w:rPr>
          <w:rFonts w:ascii="Arial" w:hAnsi="Arial" w:cs="Arial"/>
        </w:rPr>
        <w:t xml:space="preserve">S1-3 </w:t>
      </w:r>
      <w:r w:rsidR="009678FE">
        <w:t>to ON and rebooting the controller.  After this, joystick input control will be linear.</w:t>
      </w:r>
    </w:p>
    <w:p w:rsidR="009678FE" w:rsidRDefault="009678FE">
      <w:pPr>
        <w:ind w:left="720"/>
      </w:pPr>
      <w:r>
        <w:t>Logarithmic control is scaled with Max Rate as described earlier in that at full joystick displacement (63) the maximum rate that the Nighthawk will travel is set by the max rate determined by the lens zoom position.</w:t>
      </w:r>
    </w:p>
    <w:p w:rsidR="009678FE" w:rsidRDefault="009678FE"/>
    <w:p w:rsidR="009678FE" w:rsidRDefault="009678FE"/>
    <w:p w:rsidR="009678FE" w:rsidRDefault="009678FE"/>
    <w:p w:rsidR="009678FE" w:rsidRDefault="009678FE">
      <w:pPr>
        <w:pStyle w:val="Heading4"/>
      </w:pPr>
      <w:bookmarkStart w:id="99" w:name="_Toc402794065"/>
      <w:r>
        <w:t>ALL Stop</w:t>
      </w:r>
      <w:bookmarkEnd w:id="99"/>
    </w:p>
    <w:p w:rsidR="009678FE" w:rsidRDefault="009678FE">
      <w:pPr>
        <w:ind w:left="720"/>
        <w:rPr>
          <w:color w:val="000000"/>
        </w:rPr>
      </w:pPr>
      <w:r>
        <w:rPr>
          <w:color w:val="000000"/>
        </w:rPr>
        <w:t>FF 00 00 00 00 00</w:t>
      </w:r>
      <w:r>
        <w:rPr>
          <w:color w:val="000000"/>
        </w:rPr>
        <w:tab/>
        <w:t xml:space="preserve">Stops all current AZ, EL, Zoom and Focus motion                        </w:t>
      </w:r>
    </w:p>
    <w:p w:rsidR="009678FE" w:rsidRDefault="009678FE"/>
    <w:p w:rsidR="009678FE" w:rsidRDefault="009678FE">
      <w:pPr>
        <w:pStyle w:val="Heading4"/>
      </w:pPr>
      <w:bookmarkStart w:id="100" w:name="_Toc402794066"/>
      <w:r>
        <w:t>Select Visible as/Toggle Active Camera</w:t>
      </w:r>
      <w:bookmarkEnd w:id="100"/>
    </w:p>
    <w:p w:rsidR="009678FE" w:rsidRDefault="009678FE">
      <w:pPr>
        <w:ind w:left="720"/>
      </w:pPr>
      <w:r>
        <w:t>If there is no IR camera specified in the System Manifest, this command is ignored.</w:t>
      </w:r>
    </w:p>
    <w:tbl>
      <w:tblPr>
        <w:tblW w:w="0" w:type="auto"/>
        <w:tblInd w:w="1440" w:type="dxa"/>
        <w:tblLook w:val="04A0"/>
      </w:tblPr>
      <w:tblGrid>
        <w:gridCol w:w="1998"/>
        <w:gridCol w:w="6480"/>
      </w:tblGrid>
      <w:tr w:rsidR="009678FE">
        <w:tc>
          <w:tcPr>
            <w:tcW w:w="1998" w:type="dxa"/>
          </w:tcPr>
          <w:p w:rsidR="009678FE" w:rsidRDefault="009678FE">
            <w:r>
              <w:t>FF 00 0F 77 14 0x</w:t>
            </w:r>
          </w:p>
        </w:tc>
        <w:tc>
          <w:tcPr>
            <w:tcW w:w="6480" w:type="dxa"/>
          </w:tcPr>
          <w:p w:rsidR="009678FE" w:rsidRDefault="009678FE">
            <w:r>
              <w:t>x=0 sets visible as active device; x=7 toggles the active device IF another camera is present (determined by manifest) AND the other camera is ON, else it will set the Visible Camera as active device.</w:t>
            </w:r>
          </w:p>
        </w:tc>
      </w:tr>
      <w:tr w:rsidR="009678FE">
        <w:tc>
          <w:tcPr>
            <w:tcW w:w="1998" w:type="dxa"/>
          </w:tcPr>
          <w:p w:rsidR="009678FE" w:rsidRDefault="009678FE">
            <w:pPr>
              <w:rPr>
                <w:color w:val="FF0000"/>
              </w:rPr>
            </w:pPr>
            <w:r>
              <w:rPr>
                <w:color w:val="FF0000"/>
              </w:rPr>
              <w:t>FF 00 0F 77 14 0y</w:t>
            </w:r>
          </w:p>
        </w:tc>
        <w:tc>
          <w:tcPr>
            <w:tcW w:w="6480" w:type="dxa"/>
          </w:tcPr>
          <w:p w:rsidR="009678FE" w:rsidRDefault="009678FE">
            <w:r>
              <w:t>Y = 0 if x=0 at command, y=active device where Visible Camera y=1 and IR Camera y=2 if x=7 at command time.</w:t>
            </w:r>
          </w:p>
        </w:tc>
      </w:tr>
    </w:tbl>
    <w:p w:rsidR="009678FE" w:rsidRDefault="009678FE">
      <w:pPr>
        <w:pStyle w:val="Heading4"/>
      </w:pPr>
      <w:bookmarkStart w:id="101" w:name="_Toc402794067"/>
      <w:r>
        <w:lastRenderedPageBreak/>
        <w:t>Select IR as /Toggle Active Camera</w:t>
      </w:r>
      <w:bookmarkEnd w:id="101"/>
    </w:p>
    <w:p w:rsidR="009678FE" w:rsidRDefault="009678FE">
      <w:r>
        <w:tab/>
        <w:t>If there is no IR camera specified in the System Manifest, this command is ignored.</w:t>
      </w:r>
    </w:p>
    <w:tbl>
      <w:tblPr>
        <w:tblW w:w="0" w:type="auto"/>
        <w:tblInd w:w="1440" w:type="dxa"/>
        <w:tblLook w:val="04A0"/>
      </w:tblPr>
      <w:tblGrid>
        <w:gridCol w:w="1998"/>
        <w:gridCol w:w="6480"/>
      </w:tblGrid>
      <w:tr w:rsidR="009678FE">
        <w:tc>
          <w:tcPr>
            <w:tcW w:w="1998" w:type="dxa"/>
          </w:tcPr>
          <w:p w:rsidR="009678FE" w:rsidRDefault="009678FE">
            <w:r>
              <w:t>FF 00 0F 77 15 0x</w:t>
            </w:r>
          </w:p>
        </w:tc>
        <w:tc>
          <w:tcPr>
            <w:tcW w:w="6480" w:type="dxa"/>
          </w:tcPr>
          <w:p w:rsidR="009678FE" w:rsidRDefault="009678FE">
            <w:r>
              <w:t>x=0 sets IR as active device if it is ON; x=7 toggles the active device IF another camera is present (determined by manifest) AND the other camera is ON, else it will set the IR Camera as active device.</w:t>
            </w:r>
          </w:p>
        </w:tc>
      </w:tr>
      <w:tr w:rsidR="009678FE">
        <w:tc>
          <w:tcPr>
            <w:tcW w:w="1998" w:type="dxa"/>
          </w:tcPr>
          <w:p w:rsidR="009678FE" w:rsidRDefault="009678FE">
            <w:pPr>
              <w:rPr>
                <w:color w:val="FF0000"/>
              </w:rPr>
            </w:pPr>
            <w:r>
              <w:rPr>
                <w:color w:val="FF0000"/>
              </w:rPr>
              <w:t>FF 00 0F 77 15 0y</w:t>
            </w:r>
          </w:p>
        </w:tc>
        <w:tc>
          <w:tcPr>
            <w:tcW w:w="6480" w:type="dxa"/>
          </w:tcPr>
          <w:p w:rsidR="009678FE" w:rsidRDefault="009678FE">
            <w:r>
              <w:t>Y = 0 if x=0 at command, y=active device where Visible Camera y=1 and IR Camera y=2 if x=7 at command time</w:t>
            </w:r>
          </w:p>
        </w:tc>
      </w:tr>
    </w:tbl>
    <w:p w:rsidR="009678FE" w:rsidRDefault="009678FE">
      <w:pPr>
        <w:ind w:left="720"/>
      </w:pPr>
    </w:p>
    <w:p w:rsidR="009678FE" w:rsidRDefault="009678FE">
      <w:pPr>
        <w:ind w:left="720"/>
        <w:rPr>
          <w:color w:val="FF0000"/>
        </w:rPr>
      </w:pPr>
      <w:r>
        <w:t>FF 00 0F 77 15 00</w:t>
      </w:r>
      <w:r>
        <w:br/>
      </w:r>
      <w:r>
        <w:rPr>
          <w:color w:val="FF0000"/>
        </w:rPr>
        <w:t>FF 00 0F 77 15 00</w:t>
      </w:r>
    </w:p>
    <w:p w:rsidR="009678FE" w:rsidRDefault="009678FE">
      <w:pPr>
        <w:pStyle w:val="Heading4"/>
      </w:pPr>
      <w:bookmarkStart w:id="102" w:name="_Toc402794068"/>
      <w:r>
        <w:t>Select Active Camera</w:t>
      </w:r>
      <w:bookmarkEnd w:id="102"/>
    </w:p>
    <w:p w:rsidR="009678FE" w:rsidRDefault="009678FE">
      <w:pPr>
        <w:ind w:left="720"/>
      </w:pPr>
      <w:r>
        <w:t>FF 00 0F 77 24 xx</w:t>
      </w:r>
      <w:r>
        <w:tab/>
        <w:t>00 =Visible; 01 = IR camera</w:t>
      </w:r>
    </w:p>
    <w:p w:rsidR="009678FE" w:rsidRDefault="009678FE">
      <w:pPr>
        <w:ind w:left="720"/>
      </w:pPr>
      <w:r>
        <w:t>Note this command supersedes the previous Visible Camera selector command (FF 00 0F 77 14 00) and the previous IR Camera selector command (FF 00 0F 77 15 00) on the type 02 (2110-DE2) controller only.  The 2110-DE2 controller will accept the legacy command for backward compatibility.  However, this new command must be used to select the illuminator.</w:t>
      </w:r>
    </w:p>
    <w:p w:rsidR="009678FE" w:rsidRDefault="009678FE">
      <w:pPr>
        <w:ind w:left="720"/>
      </w:pPr>
      <w:r>
        <w:t xml:space="preserve">This command is ignored by the 2110 if no camera type is specified in the system manifest (see </w:t>
      </w:r>
      <w:r w:rsidR="006A167A">
        <w:fldChar w:fldCharType="begin"/>
      </w:r>
      <w:r>
        <w:instrText xml:space="preserve"> REF _Ref302137554 \h </w:instrText>
      </w:r>
      <w:r w:rsidR="006A167A">
        <w:fldChar w:fldCharType="separate"/>
      </w:r>
      <w:r w:rsidR="00A8293C">
        <w:t>Cameras</w:t>
      </w:r>
      <w:r w:rsidR="006A167A">
        <w:fldChar w:fldCharType="end"/>
      </w:r>
      <w:r>
        <w:t xml:space="preserve"> page </w:t>
      </w:r>
      <w:r w:rsidR="006A167A">
        <w:fldChar w:fldCharType="begin"/>
      </w:r>
      <w:r>
        <w:instrText xml:space="preserve"> PAGEREF _Ref302137557 \h </w:instrText>
      </w:r>
      <w:r w:rsidR="006A167A">
        <w:fldChar w:fldCharType="separate"/>
      </w:r>
      <w:r w:rsidR="00A8293C">
        <w:rPr>
          <w:noProof/>
        </w:rPr>
        <w:t>80</w:t>
      </w:r>
      <w:r w:rsidR="006A167A">
        <w:fldChar w:fldCharType="end"/>
      </w:r>
      <w:r>
        <w:t xml:space="preserve">).  If only one camera exists in the system manifest, the active camera will always be set to the camera available.  </w:t>
      </w:r>
    </w:p>
    <w:p w:rsidR="009678FE" w:rsidRDefault="009678FE">
      <w:pPr>
        <w:pStyle w:val="Heading4"/>
      </w:pPr>
      <w:bookmarkStart w:id="103" w:name="_Toc402794069"/>
      <w:r>
        <w:t>Go to mechanical home</w:t>
      </w:r>
      <w:bookmarkEnd w:id="103"/>
    </w:p>
    <w:p w:rsidR="009678FE" w:rsidRDefault="009678FE">
      <w:pPr>
        <w:keepNext/>
      </w:pPr>
      <w:r>
        <w:tab/>
        <w:t>FF 00 32 77 01 01</w:t>
      </w:r>
      <w:r>
        <w:tab/>
      </w:r>
    </w:p>
    <w:p w:rsidR="009678FE" w:rsidRDefault="009678FE">
      <w:pPr>
        <w:rPr>
          <w:color w:val="FF0000"/>
        </w:rPr>
      </w:pPr>
      <w:r>
        <w:tab/>
      </w:r>
      <w:r>
        <w:rPr>
          <w:color w:val="FF0000"/>
        </w:rPr>
        <w:t>FF 00 32 77 01 01</w:t>
      </w:r>
    </w:p>
    <w:p w:rsidR="009678FE" w:rsidRDefault="009678FE">
      <w:pPr>
        <w:pStyle w:val="Heading4"/>
        <w:ind w:left="1440"/>
      </w:pPr>
      <w:bookmarkStart w:id="104" w:name="_Toc402794070"/>
      <w:r>
        <w:t xml:space="preserve">For Nighthawks with relative encoders </w:t>
      </w:r>
      <w:r>
        <w:rPr>
          <w:b w:val="0"/>
        </w:rPr>
        <w:t xml:space="preserve">(type 0, see </w:t>
      </w:r>
      <w:fldSimple w:instr=" REF _Ref302142222 \h  \* MERGEFORMAT ">
        <w:r w:rsidR="00A8293C" w:rsidRPr="00A8293C">
          <w:rPr>
            <w:b w:val="0"/>
          </w:rPr>
          <w:t>Nighthawk Types</w:t>
        </w:r>
      </w:fldSimple>
      <w:r>
        <w:rPr>
          <w:b w:val="0"/>
        </w:rPr>
        <w:t xml:space="preserve">, page </w:t>
      </w:r>
      <w:r w:rsidR="006A167A">
        <w:rPr>
          <w:b w:val="0"/>
        </w:rPr>
        <w:fldChar w:fldCharType="begin"/>
      </w:r>
      <w:r>
        <w:rPr>
          <w:b w:val="0"/>
        </w:rPr>
        <w:instrText xml:space="preserve"> PAGEREF _Ref302142226 \h </w:instrText>
      </w:r>
      <w:r w:rsidR="006A167A">
        <w:rPr>
          <w:b w:val="0"/>
        </w:rPr>
      </w:r>
      <w:r w:rsidR="006A167A">
        <w:rPr>
          <w:b w:val="0"/>
        </w:rPr>
        <w:fldChar w:fldCharType="separate"/>
      </w:r>
      <w:r w:rsidR="00A8293C">
        <w:rPr>
          <w:b w:val="0"/>
          <w:noProof/>
        </w:rPr>
        <w:t>83</w:t>
      </w:r>
      <w:r w:rsidR="006A167A">
        <w:rPr>
          <w:b w:val="0"/>
        </w:rPr>
        <w:fldChar w:fldCharType="end"/>
      </w:r>
      <w:r>
        <w:rPr>
          <w:b w:val="0"/>
        </w:rPr>
        <w:t>)</w:t>
      </w:r>
      <w:bookmarkEnd w:id="104"/>
    </w:p>
    <w:p w:rsidR="009678FE" w:rsidRDefault="009678FE">
      <w:pPr>
        <w:ind w:left="1440"/>
      </w:pPr>
      <w:r>
        <w:t xml:space="preserve">This command will cause the positioner to execute a homing sequence.  In AZ it will rotate to an internal home position set at the factory.  In EL is will move the positioner in elevation CW first up to 180 degrees.  Then return the EL position to where it started or 90 degrees from the CW mechanical stop flag set at the factory.  It will delay then proceed CCW up to 180 degrees or until the lower mechanical flag is found.  The EL sequence completes by placing the EL position geometrically between the two stop positions.  At this point a home status query will yield a response of FF 00 32 77 00 02 (home complete.  In the event that one or the other of the EL stop flags is not found (an internal positioner fault), home status will be reported as FF 00 32 77 00 00 (Home required).  This of course is an error.  </w:t>
      </w:r>
    </w:p>
    <w:p w:rsidR="009678FE" w:rsidRDefault="009678FE">
      <w:pPr>
        <w:pStyle w:val="Heading4"/>
        <w:ind w:left="1440"/>
      </w:pPr>
      <w:bookmarkStart w:id="105" w:name="_Toc402794071"/>
      <w:r>
        <w:t xml:space="preserve">For Nighthawks with </w:t>
      </w:r>
      <w:r>
        <w:rPr>
          <w:rStyle w:val="Strong"/>
        </w:rPr>
        <w:t>absolute</w:t>
      </w:r>
      <w:r>
        <w:t xml:space="preserve"> encoders </w:t>
      </w:r>
      <w:r>
        <w:rPr>
          <w:b w:val="0"/>
        </w:rPr>
        <w:t xml:space="preserve">(type 1 &amp; 2, see </w:t>
      </w:r>
      <w:fldSimple w:instr=" REF _Ref302142222 \h  \* MERGEFORMAT ">
        <w:r w:rsidR="00A8293C" w:rsidRPr="00A8293C">
          <w:rPr>
            <w:b w:val="0"/>
          </w:rPr>
          <w:t>Nighthawk Types</w:t>
        </w:r>
      </w:fldSimple>
      <w:r>
        <w:rPr>
          <w:b w:val="0"/>
        </w:rPr>
        <w:t xml:space="preserve">, page </w:t>
      </w:r>
      <w:r w:rsidR="006A167A">
        <w:rPr>
          <w:b w:val="0"/>
        </w:rPr>
        <w:fldChar w:fldCharType="begin"/>
      </w:r>
      <w:r>
        <w:rPr>
          <w:b w:val="0"/>
        </w:rPr>
        <w:instrText xml:space="preserve"> PAGEREF _Ref302142226 \h </w:instrText>
      </w:r>
      <w:r w:rsidR="006A167A">
        <w:rPr>
          <w:b w:val="0"/>
        </w:rPr>
      </w:r>
      <w:r w:rsidR="006A167A">
        <w:rPr>
          <w:b w:val="0"/>
        </w:rPr>
        <w:fldChar w:fldCharType="separate"/>
      </w:r>
      <w:r w:rsidR="00A8293C">
        <w:rPr>
          <w:b w:val="0"/>
          <w:noProof/>
        </w:rPr>
        <w:t>83</w:t>
      </w:r>
      <w:r w:rsidR="006A167A">
        <w:rPr>
          <w:b w:val="0"/>
        </w:rPr>
        <w:fldChar w:fldCharType="end"/>
      </w:r>
      <w:r>
        <w:rPr>
          <w:b w:val="0"/>
        </w:rPr>
        <w:t>)</w:t>
      </w:r>
      <w:bookmarkEnd w:id="105"/>
    </w:p>
    <w:p w:rsidR="009678FE" w:rsidRDefault="009678FE">
      <w:pPr>
        <w:ind w:left="1440"/>
      </w:pPr>
      <w:r>
        <w:t xml:space="preserve">The positioner is not moved, but any user offsets set in AZ (FF 00 02 77 xx xx) will be reset to zero and EL (FF 00 04 77 xx xx).  This may be confirmed by issuing offset value queries for AZ (FF 00 32 77 01 04) or EL (FF 00 32 77 01 05). </w:t>
      </w:r>
    </w:p>
    <w:p w:rsidR="009678FE" w:rsidRDefault="009678FE">
      <w:pPr>
        <w:ind w:left="1440"/>
      </w:pPr>
      <w:r>
        <w:t xml:space="preserve">The ITS GUI displays HOME REQUIRED any time the ITS controller status is set to 32 77 00 00 informing the user that this operation is required.  Any time power is cycled on the system, a mechanical home is required.  At power up, the ITS controller sets its status of FF 00 32 77 00 00 (home required). </w:t>
      </w:r>
    </w:p>
    <w:p w:rsidR="009678FE" w:rsidRDefault="009678FE">
      <w:pPr>
        <w:pStyle w:val="Heading4"/>
      </w:pPr>
      <w:bookmarkStart w:id="106" w:name="_Toc402794072"/>
      <w:r>
        <w:t>Go to Reference Home</w:t>
      </w:r>
      <w:bookmarkEnd w:id="106"/>
    </w:p>
    <w:p w:rsidR="009678FE" w:rsidRDefault="009678FE">
      <w:pPr>
        <w:ind w:left="720"/>
      </w:pPr>
      <w:r>
        <w:t xml:space="preserve">This will go to a reference home as set by the user.  </w:t>
      </w:r>
    </w:p>
    <w:p w:rsidR="009678FE" w:rsidRDefault="009678FE">
      <w:pPr>
        <w:ind w:left="1440"/>
      </w:pPr>
      <w:r>
        <w:lastRenderedPageBreak/>
        <w:t xml:space="preserve">FF 00 32 77 01 03  </w:t>
      </w:r>
    </w:p>
    <w:p w:rsidR="009678FE" w:rsidRDefault="009678FE">
      <w:r>
        <w:tab/>
        <w:t>When home status is “Home Required” (FF 00 32 77 00 00)</w:t>
      </w:r>
    </w:p>
    <w:p w:rsidR="009678FE" w:rsidRDefault="009678FE">
      <w:pPr>
        <w:ind w:left="720"/>
      </w:pPr>
      <w:r>
        <w:t>A mechanical home must be completed before home is valid.  Mechanical home is always complete in Nighthawks with absolute encoders.  If a home command (see below) is issued with home required status, the ITS controller will ignore it.  Since this command and the controller response is status sensitive, home status should be queried prior to issue.</w:t>
      </w:r>
    </w:p>
    <w:p w:rsidR="009678FE" w:rsidRDefault="009678FE">
      <w:pPr>
        <w:pStyle w:val="Heading4"/>
      </w:pPr>
      <w:bookmarkStart w:id="107" w:name="_Toc402794073"/>
      <w:r>
        <w:t>Set Reference Home</w:t>
      </w:r>
      <w:bookmarkEnd w:id="107"/>
    </w:p>
    <w:p w:rsidR="009678FE" w:rsidRDefault="009678FE">
      <w:pPr>
        <w:ind w:left="720"/>
      </w:pPr>
      <w:r>
        <w:t>This is a special preset and acts like a preset in every way.  However, this preset is command as a go to position by the “GO TO REFERENCE HOME” command rather than a go to preset command.</w:t>
      </w:r>
    </w:p>
    <w:p w:rsidR="009678FE" w:rsidRDefault="009678FE">
      <w:pPr>
        <w:ind w:left="1440"/>
      </w:pPr>
      <w:r>
        <w:t xml:space="preserve">FF 00 32 77 01 02 </w:t>
      </w:r>
    </w:p>
    <w:p w:rsidR="009678FE" w:rsidRDefault="009678FE">
      <w:pPr>
        <w:ind w:left="720"/>
      </w:pPr>
      <w:r>
        <w:br/>
        <w:t>When invoked, this command saves AZ and EL positions relative to mechanical home in Nighthawks with relative encoders.  Reference home set is the encoder offset in Nighthawks with absolute encoders.</w:t>
      </w:r>
    </w:p>
    <w:p w:rsidR="009678FE" w:rsidRDefault="009678FE">
      <w:pPr>
        <w:ind w:left="720"/>
      </w:pPr>
      <w:r>
        <w:t xml:space="preserve">These values can be give “true heading” values from 0 to 359.995 (AZ) and 0 to 95 (tilt up) or 359.995 to 265 (tilt down) pointing angles.  These values are used as reference when commanding to position.  </w:t>
      </w:r>
    </w:p>
    <w:p w:rsidR="009678FE" w:rsidRDefault="009678FE">
      <w:pPr>
        <w:pStyle w:val="Heading4"/>
      </w:pPr>
      <w:bookmarkStart w:id="108" w:name="_Toc402794074"/>
      <w:r>
        <w:t>Calibrate Home (enter offsets)</w:t>
      </w:r>
      <w:bookmarkEnd w:id="108"/>
    </w:p>
    <w:p w:rsidR="009678FE" w:rsidRDefault="009678FE">
      <w:pPr>
        <w:ind w:left="720"/>
        <w:rPr>
          <w:color w:val="000000"/>
        </w:rPr>
      </w:pPr>
      <w:r>
        <w:rPr>
          <w:color w:val="000000"/>
        </w:rPr>
        <w:t xml:space="preserve">Calibrating home changes the reference home setting from 0 AZ and 0 EL (default) to any value 0 to 359.995 (may be limited by physical stops in the pan/tilt) to 0 to 90 (tilt up but may actually limited by physical stops within the pan/tilt) or 359.995 to 270 (tilt down and may also be limited by physical stops in the pan/tilt unit.) Resolution is 0.01 degree for both movements. These user entered values are offsets  </w:t>
      </w:r>
    </w:p>
    <w:p w:rsidR="009678FE" w:rsidRDefault="009678FE">
      <w:pPr>
        <w:ind w:left="720"/>
        <w:rPr>
          <w:color w:val="000000"/>
        </w:rPr>
      </w:pPr>
      <w:r>
        <w:rPr>
          <w:color w:val="000000"/>
        </w:rPr>
        <w:t>Values sent to are reported from the controller are binary values from 0 to 65535 where the 0 =0.000 degrees and 65535 = 359.995 degrees.</w:t>
      </w:r>
    </w:p>
    <w:p w:rsidR="009678FE" w:rsidRDefault="009678FE">
      <w:pPr>
        <w:ind w:left="720"/>
        <w:rPr>
          <w:color w:val="000000"/>
        </w:rPr>
      </w:pPr>
      <w:r>
        <w:rPr>
          <w:color w:val="000000"/>
        </w:rPr>
        <w:t xml:space="preserve">These values can be set to zero with these commands </w:t>
      </w:r>
    </w:p>
    <w:p w:rsidR="009678FE" w:rsidRDefault="009678FE">
      <w:pPr>
        <w:pStyle w:val="Heading4"/>
      </w:pPr>
      <w:bookmarkStart w:id="109" w:name="_Toc402794075"/>
      <w:r>
        <w:t>Calibrate (set a value for reference home Pan (AZ)</w:t>
      </w:r>
      <w:bookmarkEnd w:id="109"/>
    </w:p>
    <w:p w:rsidR="009678FE" w:rsidRDefault="009678FE">
      <w:pPr>
        <w:ind w:left="1440"/>
        <w:rPr>
          <w:color w:val="000000"/>
        </w:rPr>
      </w:pPr>
      <w:r>
        <w:rPr>
          <w:color w:val="000000"/>
        </w:rPr>
        <w:t>FF 00 02 77 xx xx where xx xx = two hex digits from 00 to FFFF (0.000 to 359.995 degrees)</w:t>
      </w:r>
    </w:p>
    <w:p w:rsidR="009678FE" w:rsidRDefault="009678FE">
      <w:pPr>
        <w:pStyle w:val="Heading4"/>
      </w:pPr>
      <w:bookmarkStart w:id="110" w:name="_Toc402794076"/>
      <w:r>
        <w:t>Calibrate (set a value for reference home Tilt (EL)</w:t>
      </w:r>
      <w:bookmarkEnd w:id="110"/>
    </w:p>
    <w:p w:rsidR="009678FE" w:rsidRDefault="009678FE">
      <w:pPr>
        <w:ind w:left="1440"/>
      </w:pPr>
      <w:r>
        <w:t xml:space="preserve">FF 00 04 77 xx xx where xx xx = two hex digits; </w:t>
      </w:r>
      <w:r>
        <w:br/>
        <w:t xml:space="preserve">     Binary 0000 = 0.000 degrees.  +95 degrees (up max) = 438D; </w:t>
      </w:r>
      <w:r>
        <w:br/>
        <w:t xml:space="preserve">     -95 degrees (down max) is 265.000 degrees = BC71 </w:t>
      </w:r>
    </w:p>
    <w:p w:rsidR="009678FE" w:rsidRDefault="009678FE">
      <w:pPr>
        <w:ind w:left="720"/>
        <w:rPr>
          <w:color w:val="000000"/>
        </w:rPr>
      </w:pPr>
      <w:r>
        <w:rPr>
          <w:color w:val="000000"/>
        </w:rPr>
        <w:t>When appropriately set, an AZ of 0.0 should point the cameras on the pan/tilt to true north (or magnetic north depending on the heading reference used).  A tilt (EL) value of 0.0 should indicate a camera position perpendicular to a radial line projected from the center of earth</w:t>
      </w:r>
    </w:p>
    <w:p w:rsidR="009678FE" w:rsidRDefault="009678FE">
      <w:pPr>
        <w:pStyle w:val="Heading4"/>
      </w:pPr>
      <w:bookmarkStart w:id="111" w:name="_Toc402794077"/>
      <w:r>
        <w:t>Control Mode</w:t>
      </w:r>
      <w:bookmarkEnd w:id="111"/>
    </w:p>
    <w:p w:rsidR="009678FE" w:rsidRDefault="009678FE">
      <w:pPr>
        <w:ind w:left="720"/>
      </w:pPr>
      <w:r>
        <w:t xml:space="preserve">This mode selection is not available unless the host Nighthawk has a cuing and/or slaving control sources such as a message stream input having dynamic EFG (or equivalent) target location information that can be used to establish pointing angles for the Nighthawk sensors or has a video tracker installed.  </w:t>
      </w:r>
    </w:p>
    <w:p w:rsidR="009678FE" w:rsidRDefault="009678FE">
      <w:pPr>
        <w:ind w:left="720"/>
      </w:pPr>
      <w:r>
        <w:t xml:space="preserve">Joystick is default control source at power up.  </w:t>
      </w:r>
    </w:p>
    <w:p w:rsidR="009678FE" w:rsidRDefault="009678FE">
      <w:pPr>
        <w:ind w:left="720"/>
      </w:pPr>
      <w:r>
        <w:t>The command sequence is FF 00 44 77 aa bb the response is of the same format, however aa bb values are dictated by the responding control source.</w:t>
      </w:r>
    </w:p>
    <w:p w:rsidR="009678FE" w:rsidRDefault="009678FE">
      <w:pPr>
        <w:ind w:left="720"/>
      </w:pPr>
      <w:r>
        <w:t>If in Sensor control and Sensor data is not valid or becomes not valid, control reverts to Joystick in rate mode where the rate used is the last valid rate and direction computed from a valid Sensor data stream.</w:t>
      </w:r>
    </w:p>
    <w:p w:rsidR="009678FE" w:rsidRDefault="009678FE">
      <w:pPr>
        <w:ind w:left="720"/>
      </w:pPr>
      <w:r>
        <w:lastRenderedPageBreak/>
        <w:t xml:space="preserve">If control is Video Tracker and tracker is not ready or becomes invalid control will revert to Sensor if ready and available and lastly joystick. </w:t>
      </w:r>
    </w:p>
    <w:p w:rsidR="009678FE" w:rsidRDefault="009678FE">
      <w:pPr>
        <w:ind w:left="720"/>
      </w:pPr>
      <w:r>
        <w:t>If there is no Sensor cueing source, 02 mode select is ignored and the system remains the last mode set.</w:t>
      </w:r>
    </w:p>
    <w:p w:rsidR="009678FE" w:rsidRDefault="009678FE">
      <w:pPr>
        <w:ind w:left="720"/>
      </w:pPr>
      <w:r>
        <w:t>If there is no Video Tracker installed 03 mode select is ignored and the system remains in the last mode set.</w:t>
      </w:r>
    </w:p>
    <w:p w:rsidR="009678FE" w:rsidRDefault="009678FE">
      <w:pPr>
        <w:ind w:left="720"/>
      </w:pPr>
      <w:r>
        <w:t>When the system is instructed to exit cue mode (any mode other than 02), any position offsets are reset to 0 and are not saved.  Reentering cue modes will not restore any previously set offsets</w:t>
      </w:r>
    </w:p>
    <w:p w:rsidR="009678FE" w:rsidRDefault="009678FE">
      <w:pPr>
        <w:ind w:left="1440"/>
      </w:pPr>
      <w:r>
        <w:t>aa = select source</w:t>
      </w:r>
    </w:p>
    <w:p w:rsidR="009678FE" w:rsidRDefault="009678FE">
      <w:pPr>
        <w:ind w:left="1440"/>
      </w:pPr>
      <w:r>
        <w:t xml:space="preserve">   00 all modes disabled (all stop)</w:t>
      </w:r>
    </w:p>
    <w:p w:rsidR="009678FE" w:rsidRDefault="009678FE">
      <w:pPr>
        <w:ind w:left="1440"/>
      </w:pPr>
      <w:r>
        <w:t xml:space="preserve">   01 joystick input</w:t>
      </w:r>
    </w:p>
    <w:p w:rsidR="009678FE" w:rsidRDefault="009678FE">
      <w:pPr>
        <w:ind w:left="1440"/>
      </w:pPr>
      <w:r>
        <w:t xml:space="preserve">     bb = 00 disable</w:t>
      </w:r>
    </w:p>
    <w:p w:rsidR="009678FE" w:rsidRDefault="009678FE">
      <w:pPr>
        <w:ind w:left="1440"/>
      </w:pPr>
      <w:r>
        <w:tab/>
        <w:t xml:space="preserve"> 01 = rate mode (normal &amp; default)</w:t>
      </w:r>
    </w:p>
    <w:p w:rsidR="009678FE" w:rsidRDefault="009678FE">
      <w:pPr>
        <w:ind w:left="1440"/>
      </w:pPr>
      <w:r>
        <w:tab/>
        <w:t>02 = rate hold (displacements add to current rate)</w:t>
      </w:r>
      <w:r>
        <w:tab/>
      </w:r>
      <w:r>
        <w:tab/>
      </w:r>
    </w:p>
    <w:p w:rsidR="009678FE" w:rsidRDefault="009678FE">
      <w:pPr>
        <w:ind w:left="1440"/>
      </w:pPr>
      <w:r>
        <w:t xml:space="preserve">         99 = joystick mode status only </w:t>
      </w:r>
    </w:p>
    <w:p w:rsidR="009678FE" w:rsidRDefault="009678FE">
      <w:pPr>
        <w:ind w:left="1440"/>
      </w:pPr>
      <w:r>
        <w:t xml:space="preserve">                response = bb, 00 (not selected), 01 and 02 as above</w:t>
      </w:r>
    </w:p>
    <w:p w:rsidR="009678FE" w:rsidRDefault="009678FE">
      <w:pPr>
        <w:ind w:left="1440"/>
      </w:pPr>
      <w:r>
        <w:t xml:space="preserve">   02 cue to remote sensor  (</w:t>
      </w:r>
      <w:r>
        <w:rPr>
          <w:b/>
          <w:i/>
        </w:rPr>
        <w:t>Controller type 10 only)</w:t>
      </w:r>
    </w:p>
    <w:p w:rsidR="009678FE" w:rsidRDefault="009678FE">
      <w:pPr>
        <w:ind w:left="1440"/>
      </w:pPr>
      <w:r>
        <w:t xml:space="preserve">     bb = 00 cue not</w:t>
      </w:r>
    </w:p>
    <w:p w:rsidR="009678FE" w:rsidRDefault="009678FE">
      <w:pPr>
        <w:ind w:left="1440"/>
      </w:pPr>
      <w:r>
        <w:t xml:space="preserve">          01 = cue</w:t>
      </w:r>
    </w:p>
    <w:p w:rsidR="009678FE" w:rsidRDefault="009678FE">
      <w:pPr>
        <w:ind w:left="1440"/>
      </w:pPr>
      <w:r>
        <w:t xml:space="preserve">          03 = cue-predictive</w:t>
      </w:r>
    </w:p>
    <w:p w:rsidR="009678FE" w:rsidRDefault="009678FE">
      <w:pPr>
        <w:ind w:left="1440"/>
      </w:pPr>
      <w:r>
        <w:t xml:space="preserve">          10 = increment AZ (x-axis) position cue offset</w:t>
      </w:r>
    </w:p>
    <w:p w:rsidR="009678FE" w:rsidRDefault="009678FE">
      <w:pPr>
        <w:ind w:left="1440"/>
      </w:pPr>
      <w:r>
        <w:t xml:space="preserve">          11 = decrement AZ (x-axis) position cue offset</w:t>
      </w:r>
    </w:p>
    <w:p w:rsidR="009678FE" w:rsidRDefault="009678FE">
      <w:pPr>
        <w:ind w:left="1440"/>
      </w:pPr>
      <w:r>
        <w:t xml:space="preserve">          13 = clear AZ (x-axis) position cue offset</w:t>
      </w:r>
    </w:p>
    <w:p w:rsidR="009678FE" w:rsidRDefault="009678FE">
      <w:pPr>
        <w:ind w:left="1440"/>
        <w:rPr>
          <w:lang w:val="fr-FR"/>
        </w:rPr>
      </w:pPr>
      <w:r>
        <w:rPr>
          <w:lang w:val="fr-FR"/>
        </w:rPr>
        <w:t>20 = increment EL (y-axis) position cue offset</w:t>
      </w:r>
    </w:p>
    <w:p w:rsidR="009678FE" w:rsidRDefault="009678FE">
      <w:pPr>
        <w:ind w:left="1440"/>
        <w:rPr>
          <w:lang w:val="fr-FR"/>
        </w:rPr>
      </w:pPr>
      <w:r>
        <w:rPr>
          <w:lang w:val="fr-FR"/>
        </w:rPr>
        <w:t xml:space="preserve">          21 = decrement EL (y-axis) position cue offset</w:t>
      </w:r>
    </w:p>
    <w:p w:rsidR="009678FE" w:rsidRDefault="009678FE">
      <w:pPr>
        <w:ind w:left="1440"/>
        <w:rPr>
          <w:lang w:val="fr-FR"/>
        </w:rPr>
      </w:pPr>
      <w:r>
        <w:rPr>
          <w:lang w:val="fr-FR"/>
        </w:rPr>
        <w:t xml:space="preserve">          23 = clear EL (y-axis) position cue offset</w:t>
      </w:r>
    </w:p>
    <w:p w:rsidR="009678FE" w:rsidRDefault="009678FE">
      <w:pPr>
        <w:ind w:left="1440"/>
        <w:rPr>
          <w:lang w:val="fr-FR"/>
        </w:rPr>
      </w:pPr>
      <w:r>
        <w:rPr>
          <w:lang w:val="fr-FR"/>
        </w:rPr>
        <w:t xml:space="preserve">          30 = clear all position cue offsets</w:t>
      </w:r>
    </w:p>
    <w:p w:rsidR="009678FE" w:rsidRDefault="009678FE">
      <w:pPr>
        <w:ind w:left="1440"/>
        <w:rPr>
          <w:lang w:val="fr-FR"/>
        </w:rPr>
      </w:pPr>
      <w:r>
        <w:rPr>
          <w:lang w:val="fr-FR"/>
        </w:rPr>
        <w:t xml:space="preserve">          99 = current mode status only</w:t>
      </w:r>
    </w:p>
    <w:p w:rsidR="009678FE" w:rsidRDefault="009678FE">
      <w:pPr>
        <w:ind w:left="1440"/>
      </w:pPr>
      <w:r>
        <w:t>responses 02 9b</w:t>
      </w:r>
    </w:p>
    <w:p w:rsidR="009678FE" w:rsidRDefault="009678FE">
      <w:pPr>
        <w:ind w:left="1440"/>
      </w:pPr>
      <w:r>
        <w:t xml:space="preserve">             b=0 not selected, 1=not ready, 2 ready-not cued, </w:t>
      </w:r>
    </w:p>
    <w:p w:rsidR="009678FE" w:rsidRDefault="009678FE">
      <w:pPr>
        <w:ind w:left="1440"/>
      </w:pPr>
      <w:r>
        <w:t xml:space="preserve">             3= cued, 4=cued-predictive,  8=data errors, 9=fault                           </w:t>
      </w:r>
    </w:p>
    <w:p w:rsidR="009678FE" w:rsidRDefault="009678FE">
      <w:pPr>
        <w:ind w:left="1440"/>
        <w:rPr>
          <w:b/>
          <w:i/>
        </w:rPr>
      </w:pPr>
      <w:r>
        <w:t xml:space="preserve">   03 slave to video tracker </w:t>
      </w:r>
      <w:r>
        <w:rPr>
          <w:b/>
          <w:i/>
        </w:rPr>
        <w:t>(controller type 10 only)</w:t>
      </w:r>
    </w:p>
    <w:p w:rsidR="009678FE" w:rsidRDefault="009678FE">
      <w:pPr>
        <w:ind w:left="1440"/>
      </w:pPr>
      <w:r>
        <w:t xml:space="preserve">     bb = 00 unlock</w:t>
      </w:r>
    </w:p>
    <w:p w:rsidR="009678FE" w:rsidRDefault="009678FE">
      <w:pPr>
        <w:ind w:left="1440"/>
      </w:pPr>
      <w:r>
        <w:t xml:space="preserve">             01 slave to tracker</w:t>
      </w:r>
    </w:p>
    <w:p w:rsidR="009678FE" w:rsidRDefault="009678FE">
      <w:pPr>
        <w:ind w:left="1440"/>
      </w:pPr>
      <w:r>
        <w:t xml:space="preserve">             99 current mode status only</w:t>
      </w:r>
    </w:p>
    <w:p w:rsidR="009678FE" w:rsidRDefault="009678FE">
      <w:pPr>
        <w:ind w:left="1440"/>
      </w:pPr>
      <w:r>
        <w:t xml:space="preserve">               Response 03 9b</w:t>
      </w:r>
    </w:p>
    <w:p w:rsidR="009678FE" w:rsidRDefault="009678FE">
      <w:pPr>
        <w:ind w:left="1440"/>
      </w:pPr>
      <w:r>
        <w:t xml:space="preserve">                 b = 0 =not selected, 1= not ready, 2 =ready-not slaved</w:t>
      </w:r>
    </w:p>
    <w:p w:rsidR="009678FE" w:rsidRDefault="009678FE">
      <w:pPr>
        <w:ind w:left="1440"/>
      </w:pPr>
      <w:r>
        <w:t xml:space="preserve">                 b= 3= ready-slaved,   8=data errors, 9=fault</w:t>
      </w:r>
    </w:p>
    <w:p w:rsidR="009678FE" w:rsidRDefault="009678FE">
      <w:pPr>
        <w:ind w:left="1440"/>
        <w:rPr>
          <w:color w:val="000000"/>
        </w:rPr>
      </w:pPr>
      <w:r>
        <w:rPr>
          <w:color w:val="000000"/>
        </w:rPr>
        <w:lastRenderedPageBreak/>
        <w:t xml:space="preserve">When in Rate Compensation Mode, an inertial sensor detects external mechanical motion of the Nighthawk mounting and automatically commands counter motion to hold the image steady.  When in this mode, it may be necessary to adjust and save the rate compensation bias (see that command without adjustment, either axis (AZ or EL) may drift.  The default is control mode 0101.  Any GUI must query the control mode to properly set the display and enable the correct functions before enabling joystick control.   </w:t>
      </w:r>
    </w:p>
    <w:p w:rsidR="009678FE" w:rsidRDefault="009678FE">
      <w:pPr>
        <w:ind w:left="1440"/>
        <w:rPr>
          <w:color w:val="000000"/>
        </w:rPr>
      </w:pPr>
      <w:r>
        <w:rPr>
          <w:color w:val="000000"/>
        </w:rPr>
        <w:t>If the controller is in control mode 0103 and receives a GO TO value (AZ or EL only), GO TO PRESET or HOME command, the 2110 will temporarily return to control mode 0101 until the corresponding move is completed.  Once completed, the 2110 will return to control mode 0103 automatically.  The status of the control mode is be reported in its actual state (transitory as necessary) when queried by the interface.</w:t>
      </w:r>
    </w:p>
    <w:p w:rsidR="009678FE" w:rsidRDefault="009678FE">
      <w:pPr>
        <w:ind w:left="720"/>
        <w:rPr>
          <w:color w:val="000000"/>
        </w:rPr>
      </w:pPr>
    </w:p>
    <w:p w:rsidR="009678FE" w:rsidRDefault="009678FE">
      <w:pPr>
        <w:pStyle w:val="Heading2"/>
      </w:pPr>
      <w:bookmarkStart w:id="112" w:name="_Toc402794078"/>
      <w:r>
        <w:t>Set Autopan Profile</w:t>
      </w:r>
      <w:bookmarkEnd w:id="112"/>
    </w:p>
    <w:p w:rsidR="009678FE" w:rsidRDefault="009678FE">
      <w:pPr>
        <w:keepNext/>
      </w:pPr>
      <w:r>
        <w:rPr>
          <w:color w:val="000000"/>
        </w:rPr>
        <w:t xml:space="preserve">These commands do not work until a MECHANICAL HOME is completed.  Mechanical home is always completed for Nighthawk type 1 and 2 systems (see </w:t>
      </w:r>
      <w:r w:rsidR="006A167A">
        <w:rPr>
          <w:color w:val="000000"/>
        </w:rPr>
        <w:fldChar w:fldCharType="begin"/>
      </w:r>
      <w:r>
        <w:rPr>
          <w:color w:val="000000"/>
        </w:rPr>
        <w:instrText xml:space="preserve"> REF _Ref302141294 \h </w:instrText>
      </w:r>
      <w:r w:rsidR="006A167A">
        <w:rPr>
          <w:color w:val="000000"/>
        </w:rPr>
      </w:r>
      <w:r w:rsidR="006A167A">
        <w:rPr>
          <w:color w:val="000000"/>
        </w:rPr>
        <w:fldChar w:fldCharType="separate"/>
      </w:r>
      <w:r w:rsidR="00A8293C">
        <w:t>Nighthawk Types</w:t>
      </w:r>
      <w:r w:rsidR="006A167A">
        <w:rPr>
          <w:color w:val="000000"/>
        </w:rPr>
        <w:fldChar w:fldCharType="end"/>
      </w:r>
      <w:r>
        <w:rPr>
          <w:color w:val="000000"/>
        </w:rPr>
        <w:t xml:space="preserve"> page </w:t>
      </w:r>
      <w:r w:rsidR="006A167A">
        <w:rPr>
          <w:color w:val="000000"/>
        </w:rPr>
        <w:fldChar w:fldCharType="begin"/>
      </w:r>
      <w:r>
        <w:rPr>
          <w:color w:val="000000"/>
        </w:rPr>
        <w:instrText xml:space="preserve"> PAGEREF _Ref302141296 \h </w:instrText>
      </w:r>
      <w:r w:rsidR="006A167A">
        <w:rPr>
          <w:color w:val="000000"/>
        </w:rPr>
      </w:r>
      <w:r w:rsidR="006A167A">
        <w:rPr>
          <w:color w:val="000000"/>
        </w:rPr>
        <w:fldChar w:fldCharType="separate"/>
      </w:r>
      <w:r w:rsidR="00A8293C">
        <w:rPr>
          <w:noProof/>
          <w:color w:val="000000"/>
        </w:rPr>
        <w:t>83</w:t>
      </w:r>
      <w:r w:rsidR="006A167A">
        <w:rPr>
          <w:color w:val="000000"/>
        </w:rPr>
        <w:fldChar w:fldCharType="end"/>
      </w:r>
      <w:r>
        <w:rPr>
          <w:color w:val="000000"/>
        </w:rPr>
        <w:t>).</w:t>
      </w:r>
    </w:p>
    <w:p w:rsidR="009678FE" w:rsidRDefault="009678FE">
      <w:pPr>
        <w:keepNext/>
        <w:ind w:left="720"/>
        <w:rPr>
          <w:rStyle w:val="Heading4Char"/>
        </w:rPr>
      </w:pPr>
      <w:r>
        <w:rPr>
          <w:rStyle w:val="Heading4Char"/>
        </w:rPr>
        <w:t xml:space="preserve">Left Limit </w:t>
      </w:r>
    </w:p>
    <w:p w:rsidR="009678FE" w:rsidRDefault="009678FE">
      <w:pPr>
        <w:ind w:left="720"/>
        <w:rPr>
          <w:color w:val="FF0000"/>
        </w:rPr>
      </w:pPr>
      <w:r>
        <w:rPr>
          <w:color w:val="000000"/>
        </w:rPr>
        <w:t>FF 00 31 77 00 00</w:t>
      </w:r>
      <w:r>
        <w:rPr>
          <w:color w:val="000000"/>
        </w:rPr>
        <w:br/>
      </w:r>
      <w:r>
        <w:rPr>
          <w:color w:val="FF0000"/>
        </w:rPr>
        <w:t xml:space="preserve">FF 00 31 77 00 30 </w:t>
      </w:r>
      <w:r>
        <w:rPr>
          <w:color w:val="FF0000"/>
        </w:rPr>
        <w:tab/>
        <w:t>Controller stored current AZ position</w:t>
      </w:r>
    </w:p>
    <w:p w:rsidR="009678FE" w:rsidRDefault="009678FE">
      <w:pPr>
        <w:ind w:left="720"/>
        <w:rPr>
          <w:rStyle w:val="Heading4Char"/>
        </w:rPr>
      </w:pPr>
      <w:r>
        <w:rPr>
          <w:rStyle w:val="Heading4Char"/>
        </w:rPr>
        <w:t>Right Limit</w:t>
      </w:r>
    </w:p>
    <w:p w:rsidR="009678FE" w:rsidRDefault="009678FE">
      <w:pPr>
        <w:ind w:left="720"/>
        <w:rPr>
          <w:color w:val="FF0000"/>
        </w:rPr>
      </w:pPr>
      <w:r>
        <w:rPr>
          <w:color w:val="000000"/>
        </w:rPr>
        <w:t>FF 00 31 77 01 00</w:t>
      </w:r>
      <w:r>
        <w:rPr>
          <w:color w:val="000000"/>
        </w:rPr>
        <w:br/>
      </w:r>
      <w:r>
        <w:rPr>
          <w:color w:val="FF0000"/>
        </w:rPr>
        <w:t xml:space="preserve">FF 00 31 77 01 31 </w:t>
      </w:r>
      <w:r>
        <w:rPr>
          <w:color w:val="FF0000"/>
        </w:rPr>
        <w:tab/>
        <w:t>Controller stored current AZ position</w:t>
      </w:r>
    </w:p>
    <w:p w:rsidR="009678FE" w:rsidRDefault="009678FE">
      <w:pPr>
        <w:pStyle w:val="Heading4"/>
        <w:tabs>
          <w:tab w:val="center" w:pos="5328"/>
        </w:tabs>
      </w:pPr>
      <w:bookmarkStart w:id="113" w:name="_Toc402794079"/>
      <w:r>
        <w:t>Start Auto Pan</w:t>
      </w:r>
      <w:bookmarkEnd w:id="113"/>
      <w:r>
        <w:tab/>
      </w:r>
    </w:p>
    <w:p w:rsidR="009678FE" w:rsidRDefault="009678FE">
      <w:pPr>
        <w:ind w:left="720"/>
        <w:rPr>
          <w:color w:val="FF0000"/>
        </w:rPr>
      </w:pPr>
      <w:r>
        <w:rPr>
          <w:color w:val="000000"/>
        </w:rPr>
        <w:t>FF 00 31 77 02 00</w:t>
      </w:r>
      <w:r>
        <w:rPr>
          <w:color w:val="000000"/>
        </w:rPr>
        <w:br/>
      </w:r>
      <w:r>
        <w:rPr>
          <w:color w:val="FF0000"/>
        </w:rPr>
        <w:t>FF 00 31 77 02 32</w:t>
      </w:r>
    </w:p>
    <w:p w:rsidR="009678FE" w:rsidRDefault="009678FE">
      <w:pPr>
        <w:ind w:left="720"/>
        <w:rPr>
          <w:color w:val="FF0000"/>
        </w:rPr>
      </w:pPr>
      <w:r>
        <w:rPr>
          <w:color w:val="000000"/>
        </w:rPr>
        <w:t>Controller moves positioner to left limit at max rate, then starts pan left to right at pan rate setting.</w:t>
      </w:r>
      <w:r>
        <w:rPr>
          <w:color w:val="000000"/>
        </w:rPr>
        <w:br/>
        <w:t>At right limit controller starts pan right to left at pan rate setting.  Set the speed first.</w:t>
      </w:r>
    </w:p>
    <w:p w:rsidR="009678FE" w:rsidRDefault="009678FE">
      <w:pPr>
        <w:pStyle w:val="Heading4"/>
      </w:pPr>
      <w:bookmarkStart w:id="114" w:name="_Toc402794080"/>
      <w:r>
        <w:t>Stop Pan</w:t>
      </w:r>
      <w:bookmarkEnd w:id="114"/>
    </w:p>
    <w:p w:rsidR="009678FE" w:rsidRDefault="009678FE">
      <w:pPr>
        <w:ind w:left="720"/>
        <w:rPr>
          <w:color w:val="FF0000"/>
        </w:rPr>
      </w:pPr>
      <w:r>
        <w:rPr>
          <w:color w:val="000000"/>
        </w:rPr>
        <w:t>FF 00 31 77 03 00</w:t>
      </w:r>
      <w:r>
        <w:rPr>
          <w:color w:val="000000"/>
        </w:rPr>
        <w:br/>
      </w:r>
      <w:r>
        <w:rPr>
          <w:color w:val="FF0000"/>
        </w:rPr>
        <w:t>FF 00 31 77 03 33</w:t>
      </w:r>
      <w:r>
        <w:rPr>
          <w:color w:val="FF0000"/>
        </w:rPr>
        <w:br/>
      </w:r>
      <w:r>
        <w:t>Controller stops position in place</w:t>
      </w:r>
      <w:r>
        <w:rPr>
          <w:color w:val="FF0000"/>
        </w:rPr>
        <w:t>.</w:t>
      </w:r>
    </w:p>
    <w:p w:rsidR="009678FE" w:rsidRDefault="009678FE">
      <w:pPr>
        <w:pStyle w:val="Heading4"/>
      </w:pPr>
      <w:bookmarkStart w:id="115" w:name="_Toc402794081"/>
      <w:r>
        <w:t>Pan Speed Setting</w:t>
      </w:r>
      <w:bookmarkEnd w:id="115"/>
    </w:p>
    <w:p w:rsidR="009678FE" w:rsidRDefault="009678FE">
      <w:pPr>
        <w:ind w:left="720"/>
      </w:pPr>
      <w:r>
        <w:rPr>
          <w:color w:val="000000"/>
        </w:rPr>
        <w:t xml:space="preserve">FF 00 31 77 04 xx </w:t>
      </w:r>
      <w:r>
        <w:rPr>
          <w:color w:val="000000"/>
        </w:rPr>
        <w:br/>
      </w:r>
      <w:r>
        <w:rPr>
          <w:color w:val="FF0000"/>
        </w:rPr>
        <w:t>FF 00 31 77 04 xx</w:t>
      </w:r>
      <w:r>
        <w:rPr>
          <w:color w:val="FF0000"/>
        </w:rPr>
        <w:tab/>
      </w:r>
      <w:r>
        <w:t>xx = hex value equivalents of (0 to 127) 0 to 7Fh</w:t>
      </w:r>
    </w:p>
    <w:p w:rsidR="009678FE" w:rsidRDefault="009678FE">
      <w:pPr>
        <w:ind w:left="720"/>
        <w:rPr>
          <w:color w:val="000000"/>
        </w:rPr>
      </w:pPr>
      <w:r>
        <w:rPr>
          <w:color w:val="000000"/>
        </w:rPr>
        <w:t>May be adjusted to any value on the fly.  The rate used is a percent of full value.  Max rate is adjusted with zoom position by the controller for this command.  Therefore, the max pan rate is slower at a narrow FOV for the active camera and fastest when the FOV is wide for the active camera.</w:t>
      </w:r>
    </w:p>
    <w:p w:rsidR="009678FE" w:rsidRDefault="009678FE">
      <w:pPr>
        <w:pStyle w:val="Heading2"/>
      </w:pPr>
      <w:bookmarkStart w:id="116" w:name="_Toc402794082"/>
      <w:r>
        <w:t>Preset Functions</w:t>
      </w:r>
      <w:bookmarkEnd w:id="116"/>
    </w:p>
    <w:p w:rsidR="009678FE" w:rsidRDefault="009678FE">
      <w:pPr>
        <w:rPr>
          <w:color w:val="000000"/>
        </w:rPr>
      </w:pPr>
      <w:r>
        <w:rPr>
          <w:color w:val="000000"/>
        </w:rPr>
        <w:t xml:space="preserve">Although preset values are stored in the controller, the have no meaning until a mechanical home is completed in Nighthawks with relative encoders.   Nighthawk types 1 and 2 (see </w:t>
      </w:r>
      <w:r w:rsidR="006A167A">
        <w:rPr>
          <w:color w:val="000000"/>
        </w:rPr>
        <w:fldChar w:fldCharType="begin"/>
      </w:r>
      <w:r>
        <w:rPr>
          <w:color w:val="000000"/>
        </w:rPr>
        <w:instrText xml:space="preserve"> REF _Ref302141434 \h </w:instrText>
      </w:r>
      <w:r w:rsidR="006A167A">
        <w:rPr>
          <w:color w:val="000000"/>
        </w:rPr>
      </w:r>
      <w:r w:rsidR="006A167A">
        <w:rPr>
          <w:color w:val="000000"/>
        </w:rPr>
        <w:fldChar w:fldCharType="separate"/>
      </w:r>
      <w:r w:rsidR="00A8293C">
        <w:t>Nighthawk Types</w:t>
      </w:r>
      <w:r w:rsidR="006A167A">
        <w:rPr>
          <w:color w:val="000000"/>
        </w:rPr>
        <w:fldChar w:fldCharType="end"/>
      </w:r>
      <w:r>
        <w:rPr>
          <w:color w:val="000000"/>
        </w:rPr>
        <w:t xml:space="preserve"> page </w:t>
      </w:r>
      <w:r w:rsidR="006A167A">
        <w:rPr>
          <w:color w:val="000000"/>
        </w:rPr>
        <w:fldChar w:fldCharType="begin"/>
      </w:r>
      <w:r>
        <w:rPr>
          <w:color w:val="000000"/>
        </w:rPr>
        <w:instrText xml:space="preserve"> PAGEREF _Ref302141437 \h </w:instrText>
      </w:r>
      <w:r w:rsidR="006A167A">
        <w:rPr>
          <w:color w:val="000000"/>
        </w:rPr>
      </w:r>
      <w:r w:rsidR="006A167A">
        <w:rPr>
          <w:color w:val="000000"/>
        </w:rPr>
        <w:fldChar w:fldCharType="separate"/>
      </w:r>
      <w:r w:rsidR="00A8293C">
        <w:rPr>
          <w:noProof/>
          <w:color w:val="000000"/>
        </w:rPr>
        <w:t>83</w:t>
      </w:r>
      <w:r w:rsidR="006A167A">
        <w:rPr>
          <w:color w:val="000000"/>
        </w:rPr>
        <w:fldChar w:fldCharType="end"/>
      </w:r>
      <w:r>
        <w:rPr>
          <w:color w:val="000000"/>
        </w:rPr>
        <w:t>) do not require establishing home and always respond to these controls.</w:t>
      </w:r>
    </w:p>
    <w:p w:rsidR="009678FE" w:rsidRDefault="009678FE">
      <w:pPr>
        <w:pStyle w:val="Heading4"/>
      </w:pPr>
      <w:bookmarkStart w:id="117" w:name="_Toc402794083"/>
      <w:r>
        <w:lastRenderedPageBreak/>
        <w:t>Set (store) a preset value group</w:t>
      </w:r>
      <w:bookmarkEnd w:id="117"/>
    </w:p>
    <w:p w:rsidR="009678FE" w:rsidRDefault="009678FE">
      <w:pPr>
        <w:rPr>
          <w:color w:val="FF0000"/>
        </w:rPr>
      </w:pPr>
      <w:r>
        <w:t xml:space="preserve">FF 00 00 03 00 xx </w:t>
      </w:r>
      <w:r>
        <w:tab/>
        <w:t>xx = 1h to  40h (1 to 64 dec)</w:t>
      </w:r>
      <w:r>
        <w:br/>
      </w:r>
      <w:r>
        <w:rPr>
          <w:color w:val="FF0000"/>
        </w:rPr>
        <w:t>FF 00 00 00</w:t>
      </w:r>
      <w:r>
        <w:rPr>
          <w:color w:val="FF0000"/>
        </w:rPr>
        <w:tab/>
      </w:r>
      <w:r>
        <w:rPr>
          <w:color w:val="FF0000"/>
        </w:rPr>
        <w:tab/>
        <w:t>Controller acknowledge</w:t>
      </w:r>
    </w:p>
    <w:p w:rsidR="009678FE" w:rsidRDefault="009678FE">
      <w:pPr>
        <w:ind w:left="720"/>
        <w:rPr>
          <w:color w:val="000000"/>
        </w:rPr>
      </w:pPr>
      <w:r>
        <w:rPr>
          <w:color w:val="000000"/>
        </w:rPr>
        <w:t xml:space="preserve">With this command, controller stores current AZ, EL, IR Zoom, IR focus, Vis Zoom and Vis focus, Vis 2X status values to controller preset  x.  X is determined by user (preset 1 to 64).  </w:t>
      </w:r>
    </w:p>
    <w:p w:rsidR="009678FE" w:rsidRDefault="009678FE">
      <w:pPr>
        <w:pStyle w:val="Heading4"/>
      </w:pPr>
      <w:bookmarkStart w:id="118" w:name="_Toc402794084"/>
      <w:r>
        <w:t>Go to Preset</w:t>
      </w:r>
      <w:bookmarkEnd w:id="118"/>
    </w:p>
    <w:p w:rsidR="009678FE" w:rsidRDefault="009678FE">
      <w:pPr>
        <w:ind w:left="720"/>
        <w:rPr>
          <w:color w:val="FF0000"/>
        </w:rPr>
      </w:pPr>
      <w:r>
        <w:t>FF 00 00 07 00 xx</w:t>
      </w:r>
      <w:r>
        <w:tab/>
        <w:t>xx = 1h to 40h (1 to 64) .. the stored preset value</w:t>
      </w:r>
      <w:r>
        <w:br/>
      </w:r>
      <w:r>
        <w:rPr>
          <w:color w:val="FF0000"/>
        </w:rPr>
        <w:t>FF 00 00 00</w:t>
      </w:r>
      <w:r>
        <w:rPr>
          <w:color w:val="FF0000"/>
        </w:rPr>
        <w:tab/>
      </w:r>
      <w:r>
        <w:rPr>
          <w:color w:val="FF0000"/>
        </w:rPr>
        <w:tab/>
        <w:t>Controller acknowledge</w:t>
      </w:r>
    </w:p>
    <w:p w:rsidR="009678FE" w:rsidRDefault="009678FE">
      <w:pPr>
        <w:ind w:left="720"/>
      </w:pPr>
      <w:r>
        <w:t xml:space="preserve">With this command, controller sets cameras to stored value of the preset number (1-64) </w:t>
      </w:r>
      <w:r>
        <w:br/>
        <w:t>Default values are zoom =; focus =; AZ = home, EL = Home</w:t>
      </w:r>
    </w:p>
    <w:p w:rsidR="009678FE" w:rsidRDefault="009678FE">
      <w:pPr>
        <w:pStyle w:val="Heading4"/>
      </w:pPr>
      <w:bookmarkStart w:id="119" w:name="_Toc402794085"/>
      <w:r>
        <w:t>Clear Preset</w:t>
      </w:r>
      <w:bookmarkEnd w:id="119"/>
    </w:p>
    <w:p w:rsidR="009678FE" w:rsidRDefault="009678FE">
      <w:pPr>
        <w:ind w:left="720"/>
        <w:rPr>
          <w:color w:val="FF0000"/>
        </w:rPr>
      </w:pPr>
      <w:r>
        <w:t>FF 00 00 05 00 xx</w:t>
      </w:r>
      <w:r>
        <w:tab/>
        <w:t>xx = 1h to 40h (1 to 64) .. the stored preset value</w:t>
      </w:r>
      <w:r>
        <w:br/>
      </w:r>
      <w:r>
        <w:rPr>
          <w:color w:val="FF0000"/>
        </w:rPr>
        <w:t>FF 00 00 00</w:t>
      </w:r>
      <w:r>
        <w:rPr>
          <w:color w:val="FF0000"/>
        </w:rPr>
        <w:tab/>
      </w:r>
      <w:r>
        <w:rPr>
          <w:color w:val="FF0000"/>
        </w:rPr>
        <w:tab/>
        <w:t>Controller acknowledge</w:t>
      </w:r>
    </w:p>
    <w:p w:rsidR="009678FE" w:rsidRDefault="009678FE">
      <w:pPr>
        <w:ind w:left="720"/>
      </w:pPr>
      <w:r>
        <w:t>This command clears the preset value group for preset xx to default values (makes unavailable until set).</w:t>
      </w:r>
    </w:p>
    <w:p w:rsidR="009678FE" w:rsidRDefault="009678FE">
      <w:pPr>
        <w:pStyle w:val="Heading2"/>
      </w:pPr>
      <w:bookmarkStart w:id="120" w:name="_Toc402794086"/>
      <w:r>
        <w:t>Soft Stop Functions</w:t>
      </w:r>
      <w:bookmarkEnd w:id="120"/>
    </w:p>
    <w:p w:rsidR="009678FE" w:rsidRDefault="009678FE">
      <w:pPr>
        <w:rPr>
          <w:color w:val="000000"/>
        </w:rPr>
      </w:pPr>
      <w:r>
        <w:rPr>
          <w:color w:val="000000"/>
        </w:rPr>
        <w:t xml:space="preserve">Although soft stop values are stored in the controller, the have no meaning until a mechanical home is completed in Nighthawks with relative encoders.  As such, moves commanding the controller through a soft stop position will be honored by the controller which may cause damage to the equipment, nearby obstructing structures or personnel in the vicinity. </w:t>
      </w:r>
    </w:p>
    <w:p w:rsidR="009678FE" w:rsidRDefault="009678FE">
      <w:pPr>
        <w:rPr>
          <w:color w:val="000000"/>
        </w:rPr>
      </w:pPr>
      <w:r>
        <w:rPr>
          <w:color w:val="000000"/>
        </w:rPr>
        <w:t>In Nighthawks with absolute encoders, soft stops are valid at power up, however, when the positioner is off, there is no guarantee that the AZ or EL physical position could be outside of the soft stop range.</w:t>
      </w:r>
    </w:p>
    <w:p w:rsidR="009678FE" w:rsidRDefault="009678FE">
      <w:pPr>
        <w:pStyle w:val="Heading4"/>
      </w:pPr>
      <w:bookmarkStart w:id="121" w:name="_Toc402794087"/>
      <w:r>
        <w:t>Set Pan Left Stop</w:t>
      </w:r>
      <w:bookmarkEnd w:id="121"/>
    </w:p>
    <w:p w:rsidR="009678FE" w:rsidRDefault="009678FE">
      <w:pPr>
        <w:ind w:left="2880" w:hanging="2160"/>
      </w:pPr>
      <w:r>
        <w:t>FF 00 30 77 00 04</w:t>
      </w:r>
      <w:r>
        <w:tab/>
      </w:r>
      <w:bookmarkStart w:id="122" w:name="OLE_LINK9"/>
      <w:r>
        <w:t>Controller captures the positoner current AZ value and uses it to limit counter-clockwise pan</w:t>
      </w:r>
    </w:p>
    <w:p w:rsidR="009678FE" w:rsidRDefault="009678FE">
      <w:pPr>
        <w:pStyle w:val="Heading4"/>
      </w:pPr>
      <w:bookmarkStart w:id="123" w:name="_Toc402794088"/>
      <w:bookmarkEnd w:id="122"/>
      <w:r>
        <w:t>Clear Pan Left Stop</w:t>
      </w:r>
      <w:bookmarkEnd w:id="123"/>
    </w:p>
    <w:p w:rsidR="009678FE" w:rsidRDefault="009678FE">
      <w:pPr>
        <w:ind w:left="2880" w:hanging="2160"/>
      </w:pPr>
      <w:r>
        <w:t>FF 00 30 77 00 00</w:t>
      </w:r>
      <w:r>
        <w:tab/>
      </w:r>
      <w:bookmarkStart w:id="124" w:name="OLE_LINK10"/>
      <w:r>
        <w:t>Clears this stop (unlimited counter-clockwise pan)</w:t>
      </w:r>
    </w:p>
    <w:p w:rsidR="009678FE" w:rsidRDefault="009678FE">
      <w:pPr>
        <w:pStyle w:val="Heading4"/>
      </w:pPr>
      <w:bookmarkStart w:id="125" w:name="_Toc402794089"/>
      <w:bookmarkEnd w:id="124"/>
      <w:r>
        <w:t>Set Pan Right Stop</w:t>
      </w:r>
      <w:bookmarkEnd w:id="125"/>
    </w:p>
    <w:p w:rsidR="009678FE" w:rsidRDefault="009678FE">
      <w:pPr>
        <w:ind w:left="2880" w:hanging="2160"/>
      </w:pPr>
      <w:r>
        <w:t>FF 00 30 77 00 05</w:t>
      </w:r>
      <w:r>
        <w:tab/>
      </w:r>
      <w:bookmarkStart w:id="126" w:name="OLE_LINK11"/>
      <w:r>
        <w:t>Controller captures the positoner current AZ value to the resolution available and uses it to limit clockwise pan</w:t>
      </w:r>
      <w:bookmarkEnd w:id="126"/>
    </w:p>
    <w:p w:rsidR="009678FE" w:rsidRDefault="009678FE">
      <w:pPr>
        <w:ind w:left="2880" w:hanging="2160"/>
      </w:pPr>
      <w:r>
        <w:t>FF 00 30 77 00 01</w:t>
      </w:r>
      <w:r>
        <w:tab/>
        <w:t xml:space="preserve">Clear Pan Right Stop </w:t>
      </w:r>
      <w:bookmarkStart w:id="127" w:name="OLE_LINK15"/>
      <w:bookmarkStart w:id="128" w:name="OLE_LINK16"/>
      <w:r>
        <w:t>- Controller clears this stop (unlimited clockwise pan)</w:t>
      </w:r>
    </w:p>
    <w:p w:rsidR="009678FE" w:rsidRDefault="009678FE">
      <w:pPr>
        <w:pStyle w:val="Heading4"/>
      </w:pPr>
      <w:bookmarkStart w:id="129" w:name="_Toc402794090"/>
      <w:bookmarkEnd w:id="127"/>
      <w:bookmarkEnd w:id="128"/>
      <w:r>
        <w:t>Set Tilt Up Stop</w:t>
      </w:r>
      <w:bookmarkEnd w:id="129"/>
    </w:p>
    <w:p w:rsidR="009678FE" w:rsidRDefault="009678FE">
      <w:pPr>
        <w:ind w:left="2880" w:hanging="2160"/>
      </w:pPr>
      <w:r>
        <w:t>FF 00 30 77 00 06</w:t>
      </w:r>
      <w:r>
        <w:tab/>
      </w:r>
      <w:bookmarkStart w:id="130" w:name="OLE_LINK12"/>
      <w:r>
        <w:t xml:space="preserve"> (EL values from 0 to 95) Controller captures the current positioner EL value to the resolution available and uses it to limit up tilt motion. Refer to go to for proper values of EL when using the type 02 controller</w:t>
      </w:r>
      <w:bookmarkEnd w:id="130"/>
      <w:r>
        <w:t>.</w:t>
      </w:r>
    </w:p>
    <w:p w:rsidR="009678FE" w:rsidRDefault="009678FE">
      <w:pPr>
        <w:pStyle w:val="Heading4"/>
      </w:pPr>
      <w:bookmarkStart w:id="131" w:name="_Toc402794091"/>
      <w:r>
        <w:t>Clear Tilt Up Stop</w:t>
      </w:r>
      <w:bookmarkEnd w:id="131"/>
    </w:p>
    <w:p w:rsidR="009678FE" w:rsidRDefault="009678FE">
      <w:pPr>
        <w:ind w:left="2880" w:hanging="2160"/>
      </w:pPr>
      <w:r>
        <w:t>FF 00 30 77 00 02</w:t>
      </w:r>
      <w:r>
        <w:tab/>
      </w:r>
      <w:bookmarkStart w:id="132" w:name="OLE_LINK17"/>
      <w:r>
        <w:t>Controller clears this stop (unlimited up tilt to mechanical stop)</w:t>
      </w:r>
    </w:p>
    <w:p w:rsidR="009678FE" w:rsidRDefault="009678FE">
      <w:pPr>
        <w:pStyle w:val="Heading4"/>
      </w:pPr>
      <w:bookmarkStart w:id="133" w:name="_Toc402794092"/>
      <w:bookmarkEnd w:id="132"/>
      <w:r>
        <w:lastRenderedPageBreak/>
        <w:t>Set Tilt Down Stop</w:t>
      </w:r>
      <w:bookmarkEnd w:id="133"/>
    </w:p>
    <w:p w:rsidR="009678FE" w:rsidRDefault="009678FE">
      <w:pPr>
        <w:ind w:left="2880" w:hanging="2160"/>
      </w:pPr>
      <w:r>
        <w:t xml:space="preserve"> FF 00 30 77 00 07</w:t>
      </w:r>
      <w:r>
        <w:tab/>
      </w:r>
      <w:bookmarkStart w:id="134" w:name="OLE_LINK13"/>
      <w:r>
        <w:t xml:space="preserve"> (EL positions from 359.9 to 265) Controller captures the current positioner EL value to the resolution available and uses it to limit tilt down motion.  Refer to go to for proper values of EL when using the type 02 controller.</w:t>
      </w:r>
    </w:p>
    <w:p w:rsidR="009678FE" w:rsidRDefault="009678FE">
      <w:pPr>
        <w:pStyle w:val="Heading4"/>
      </w:pPr>
      <w:bookmarkStart w:id="135" w:name="_Toc402794093"/>
      <w:bookmarkEnd w:id="134"/>
      <w:r>
        <w:t>Clear Tilt Down Stop</w:t>
      </w:r>
      <w:bookmarkEnd w:id="135"/>
    </w:p>
    <w:p w:rsidR="009678FE" w:rsidRDefault="009678FE">
      <w:pPr>
        <w:ind w:left="2880" w:hanging="2160"/>
      </w:pPr>
      <w:r>
        <w:t xml:space="preserve">FF 00 30 77 00 03 </w:t>
      </w:r>
      <w:r>
        <w:tab/>
        <w:t xml:space="preserve">- </w:t>
      </w:r>
      <w:bookmarkStart w:id="136" w:name="OLE_LINK18"/>
      <w:r>
        <w:t>Controller clears this stop (unlimited down tilt to mechanical stop)</w:t>
      </w:r>
    </w:p>
    <w:bookmarkEnd w:id="136"/>
    <w:p w:rsidR="009678FE" w:rsidRDefault="009678FE">
      <w:pPr>
        <w:ind w:left="2880" w:hanging="2160"/>
      </w:pPr>
      <w:r>
        <w:t>FF 00 30 77 00 08</w:t>
      </w:r>
      <w:r>
        <w:tab/>
        <w:t xml:space="preserve">Clear All Stops - </w:t>
      </w:r>
      <w:bookmarkStart w:id="137" w:name="OLE_LINK14"/>
      <w:r>
        <w:t>Controller clears all pan &amp; tilt stops</w:t>
      </w:r>
      <w:bookmarkEnd w:id="137"/>
      <w:r>
        <w:t>.</w:t>
      </w:r>
    </w:p>
    <w:p w:rsidR="009678FE" w:rsidRDefault="009678FE">
      <w:pPr>
        <w:pStyle w:val="Heading4"/>
      </w:pPr>
      <w:bookmarkStart w:id="138" w:name="_Toc402794094"/>
      <w:r>
        <w:t>Clear All Soft Stops</w:t>
      </w:r>
      <w:bookmarkEnd w:id="138"/>
    </w:p>
    <w:tbl>
      <w:tblPr>
        <w:tblW w:w="0" w:type="auto"/>
        <w:tblInd w:w="1440" w:type="dxa"/>
        <w:tblLook w:val="04A0"/>
      </w:tblPr>
      <w:tblGrid>
        <w:gridCol w:w="1908"/>
        <w:gridCol w:w="6390"/>
      </w:tblGrid>
      <w:tr w:rsidR="009678FE">
        <w:trPr>
          <w:trHeight w:val="252"/>
        </w:trPr>
        <w:tc>
          <w:tcPr>
            <w:tcW w:w="1908" w:type="dxa"/>
          </w:tcPr>
          <w:p w:rsidR="009678FE" w:rsidRDefault="009678FE">
            <w:r>
              <w:rPr>
                <w:rFonts w:ascii="Arial" w:hAnsi="Arial" w:cs="Arial"/>
                <w:szCs w:val="20"/>
              </w:rPr>
              <w:t>FF 00 30 77 00 08</w:t>
            </w:r>
          </w:p>
        </w:tc>
        <w:tc>
          <w:tcPr>
            <w:tcW w:w="6390" w:type="dxa"/>
          </w:tcPr>
          <w:p w:rsidR="009678FE" w:rsidRDefault="009678FE">
            <w:r>
              <w:t>Controller clears all pan &amp; tilt stops and removes values from NV storage</w:t>
            </w:r>
          </w:p>
        </w:tc>
      </w:tr>
      <w:tr w:rsidR="009678FE">
        <w:tc>
          <w:tcPr>
            <w:tcW w:w="1908" w:type="dxa"/>
          </w:tcPr>
          <w:p w:rsidR="009678FE" w:rsidRDefault="009678FE"/>
        </w:tc>
        <w:tc>
          <w:tcPr>
            <w:tcW w:w="6390" w:type="dxa"/>
          </w:tcPr>
          <w:p w:rsidR="009678FE" w:rsidRDefault="009678FE"/>
        </w:tc>
      </w:tr>
    </w:tbl>
    <w:p w:rsidR="009678FE" w:rsidRDefault="009678FE">
      <w:pPr>
        <w:ind w:left="2880" w:hanging="2160"/>
      </w:pPr>
    </w:p>
    <w:p w:rsidR="009678FE" w:rsidRDefault="009678FE">
      <w:pPr>
        <w:pStyle w:val="Heading2"/>
        <w:rPr>
          <w:b w:val="0"/>
          <w:i w:val="0"/>
          <w:sz w:val="20"/>
          <w:szCs w:val="20"/>
        </w:rPr>
      </w:pPr>
      <w:bookmarkStart w:id="139" w:name="_Toc402794095"/>
      <w:r>
        <w:t xml:space="preserve">Rate Compensation Nighthawk type 2 only </w:t>
      </w:r>
      <w:r>
        <w:rPr>
          <w:b w:val="0"/>
          <w:i w:val="0"/>
          <w:sz w:val="20"/>
          <w:szCs w:val="20"/>
        </w:rPr>
        <w:t xml:space="preserve">(see </w:t>
      </w:r>
      <w:fldSimple w:instr=" REF _Ref302142468 \h  \* MERGEFORMAT ">
        <w:r w:rsidR="00A8293C" w:rsidRPr="00A8293C">
          <w:rPr>
            <w:b w:val="0"/>
            <w:i w:val="0"/>
            <w:sz w:val="20"/>
            <w:szCs w:val="20"/>
          </w:rPr>
          <w:t>Nighthawk Types</w:t>
        </w:r>
      </w:fldSimple>
      <w:r>
        <w:rPr>
          <w:b w:val="0"/>
          <w:i w:val="0"/>
          <w:sz w:val="20"/>
          <w:szCs w:val="20"/>
        </w:rPr>
        <w:t xml:space="preserve"> page </w:t>
      </w:r>
      <w:r w:rsidR="006A167A">
        <w:rPr>
          <w:b w:val="0"/>
          <w:i w:val="0"/>
          <w:sz w:val="20"/>
          <w:szCs w:val="20"/>
        </w:rPr>
        <w:fldChar w:fldCharType="begin"/>
      </w:r>
      <w:r>
        <w:rPr>
          <w:b w:val="0"/>
          <w:i w:val="0"/>
          <w:sz w:val="20"/>
          <w:szCs w:val="20"/>
        </w:rPr>
        <w:instrText xml:space="preserve"> PAGEREF _Ref302142464 \h </w:instrText>
      </w:r>
      <w:r w:rsidR="006A167A">
        <w:rPr>
          <w:b w:val="0"/>
          <w:i w:val="0"/>
          <w:sz w:val="20"/>
          <w:szCs w:val="20"/>
        </w:rPr>
      </w:r>
      <w:r w:rsidR="006A167A">
        <w:rPr>
          <w:b w:val="0"/>
          <w:i w:val="0"/>
          <w:sz w:val="20"/>
          <w:szCs w:val="20"/>
        </w:rPr>
        <w:fldChar w:fldCharType="separate"/>
      </w:r>
      <w:r w:rsidR="00A8293C">
        <w:rPr>
          <w:b w:val="0"/>
          <w:i w:val="0"/>
          <w:noProof/>
          <w:sz w:val="20"/>
          <w:szCs w:val="20"/>
        </w:rPr>
        <w:t>83</w:t>
      </w:r>
      <w:r w:rsidR="006A167A">
        <w:rPr>
          <w:b w:val="0"/>
          <w:i w:val="0"/>
          <w:sz w:val="20"/>
          <w:szCs w:val="20"/>
        </w:rPr>
        <w:fldChar w:fldCharType="end"/>
      </w:r>
      <w:r>
        <w:rPr>
          <w:b w:val="0"/>
          <w:i w:val="0"/>
          <w:sz w:val="20"/>
          <w:szCs w:val="20"/>
        </w:rPr>
        <w:t>)</w:t>
      </w:r>
      <w:bookmarkEnd w:id="139"/>
    </w:p>
    <w:p w:rsidR="009678FE" w:rsidRDefault="009678FE">
      <w:r>
        <w:t>Upon receiving this command the 2110 turns on rate mode.  In rate mode mechanically induced motion imposed on the Nighthawk through its mounting or wind loads will be sensed by the internal rate sensor and compensated.  The result is a steady image that remains on the target to which it is pointed.  When selected, this mode must be temporarily turned off when GO TO commands, HOME or PRESET commands are to be sent.  This mode (RATE) may be restored after the move is completed.   When joystick inputs are received (rate mode commands) rate compensation remains in effect and active.</w:t>
      </w:r>
    </w:p>
    <w:p w:rsidR="009678FE" w:rsidRDefault="009678FE">
      <w:r>
        <w:t>When in rate compensation mode, any query of azimuth or elevation Nighthawk position will reflect the actual position relative to the mounting of the Nighthawk itself as modified by offsets entered by the user.  Therefore, one will be able to observe the effects of compensation in AZ and EL values in real time if monitored.  Likewise, any GO TO position will be variable after the move is complete by any angle necessary to maintain FOV on the intended target.  When Rate Compensation is turned off, the Nighthawk will move to the last commanded position prior to assertion of rate compensation.</w:t>
      </w:r>
    </w:p>
    <w:p w:rsidR="009678FE" w:rsidRDefault="009678FE">
      <w:r>
        <w:t xml:space="preserve">Rate mode is entered by changing the system to control mode 04 (see CONTROL MODE).  </w:t>
      </w:r>
    </w:p>
    <w:p w:rsidR="009678FE" w:rsidRDefault="009678FE">
      <w:pPr>
        <w:pStyle w:val="Heading3"/>
      </w:pPr>
      <w:bookmarkStart w:id="140" w:name="_Toc402794096"/>
      <w:r>
        <w:t>Queries</w:t>
      </w:r>
      <w:bookmarkEnd w:id="140"/>
    </w:p>
    <w:p w:rsidR="009678FE" w:rsidRDefault="009678FE">
      <w:pPr>
        <w:pStyle w:val="Heading4"/>
        <w:rPr>
          <w:i/>
          <w:iCs/>
        </w:rPr>
      </w:pPr>
      <w:bookmarkStart w:id="141" w:name="_Toc402794097"/>
      <w:r>
        <w:t>Query PT AZ Bias Value</w:t>
      </w:r>
      <w:bookmarkEnd w:id="141"/>
      <w:r>
        <w:tab/>
      </w:r>
    </w:p>
    <w:p w:rsidR="009678FE" w:rsidRDefault="009678FE">
      <w:pPr>
        <w:ind w:left="720"/>
      </w:pPr>
      <w:r>
        <w:t>FF 00 49 77 00 00</w:t>
      </w:r>
      <w:r>
        <w:tab/>
      </w:r>
      <w:r>
        <w:br/>
      </w:r>
      <w:r>
        <w:rPr>
          <w:color w:val="FF0000"/>
        </w:rPr>
        <w:t>FF 00 49 77 xx xx</w:t>
      </w:r>
      <w:r>
        <w:tab/>
      </w:r>
    </w:p>
    <w:p w:rsidR="009678FE" w:rsidRDefault="009678FE">
      <w:pPr>
        <w:ind w:left="720"/>
      </w:pPr>
      <w:r>
        <w:t>xxxx= the bias value ranging from -32768 to +32767 on receiving this command, the 2110 will respond with the current value  Any GUI should wait 150 mS or more before requesting this value after the value has been set or incremented"</w:t>
      </w:r>
    </w:p>
    <w:p w:rsidR="009678FE" w:rsidRDefault="009678FE">
      <w:pPr>
        <w:pStyle w:val="Heading4"/>
        <w:rPr>
          <w:i/>
          <w:iCs/>
        </w:rPr>
      </w:pPr>
      <w:bookmarkStart w:id="142" w:name="_Toc402794098"/>
      <w:r>
        <w:t>Query PT El Bias Value</w:t>
      </w:r>
      <w:bookmarkEnd w:id="142"/>
      <w:r>
        <w:tab/>
      </w:r>
    </w:p>
    <w:p w:rsidR="009678FE" w:rsidRDefault="009678FE">
      <w:pPr>
        <w:ind w:left="720"/>
      </w:pPr>
      <w:r>
        <w:t>FF 00 4A 77 00 00</w:t>
      </w:r>
      <w:r>
        <w:tab/>
      </w:r>
      <w:r>
        <w:br/>
      </w:r>
      <w:r>
        <w:rPr>
          <w:color w:val="FF0000"/>
        </w:rPr>
        <w:t>FF 00 4A 77 xx xx</w:t>
      </w:r>
      <w:r>
        <w:tab/>
      </w:r>
    </w:p>
    <w:p w:rsidR="009678FE" w:rsidRDefault="009678FE">
      <w:pPr>
        <w:ind w:left="720"/>
      </w:pPr>
      <w:r>
        <w:t>xxxx= the bias value ranging from -32768 to +32767</w:t>
      </w:r>
      <w:r>
        <w:tab/>
      </w:r>
    </w:p>
    <w:p w:rsidR="009678FE" w:rsidRDefault="009678FE">
      <w:pPr>
        <w:ind w:left="720"/>
      </w:pPr>
      <w:r>
        <w:t>On receiving this command, the 2110 will respond with the current value.</w:t>
      </w:r>
    </w:p>
    <w:p w:rsidR="009678FE" w:rsidRDefault="009678FE">
      <w:pPr>
        <w:ind w:left="720"/>
      </w:pPr>
      <w:r>
        <w:t>Any GUI should wait 150 mS or more before requesting this value after the value has been set or incremented</w:t>
      </w:r>
      <w:r>
        <w:tab/>
      </w:r>
    </w:p>
    <w:p w:rsidR="009678FE" w:rsidRDefault="009678FE">
      <w:pPr>
        <w:pStyle w:val="Heading3"/>
      </w:pPr>
      <w:bookmarkStart w:id="143" w:name="_Toc402794099"/>
      <w:r>
        <w:lastRenderedPageBreak/>
        <w:t>Controls</w:t>
      </w:r>
      <w:bookmarkEnd w:id="143"/>
    </w:p>
    <w:p w:rsidR="009678FE" w:rsidRDefault="009678FE">
      <w:pPr>
        <w:pStyle w:val="Heading4"/>
      </w:pPr>
      <w:bookmarkStart w:id="144" w:name="_Toc402794100"/>
      <w:r>
        <w:t>PT AZ Rate Bias Value</w:t>
      </w:r>
      <w:bookmarkEnd w:id="144"/>
    </w:p>
    <w:p w:rsidR="009678FE" w:rsidRDefault="009678FE">
      <w:pPr>
        <w:ind w:left="720"/>
      </w:pPr>
      <w:r>
        <w:t>FF 00 46 77 xx xx</w:t>
      </w:r>
      <w:r>
        <w:br/>
      </w:r>
      <w:r>
        <w:rPr>
          <w:color w:val="FF0000"/>
        </w:rPr>
        <w:t>FF 00 46 77 xx xx (actual state)</w:t>
      </w:r>
    </w:p>
    <w:p w:rsidR="009678FE" w:rsidRDefault="009678FE">
      <w:pPr>
        <w:ind w:left="720"/>
      </w:pPr>
      <w:r>
        <w:t>xxxx= the drift value ranging from -32678 to +32767</w:t>
      </w:r>
    </w:p>
    <w:p w:rsidR="009678FE" w:rsidRDefault="009678FE">
      <w:pPr>
        <w:ind w:left="720"/>
      </w:pPr>
    </w:p>
    <w:p w:rsidR="009678FE" w:rsidRDefault="009678FE">
      <w:pPr>
        <w:pStyle w:val="Heading4"/>
      </w:pPr>
      <w:bookmarkStart w:id="145" w:name="_Toc402794101"/>
      <w:r>
        <w:t>PT El Rate Bias Value</w:t>
      </w:r>
      <w:bookmarkEnd w:id="145"/>
    </w:p>
    <w:p w:rsidR="009678FE" w:rsidRDefault="009678FE">
      <w:pPr>
        <w:ind w:left="720"/>
      </w:pPr>
      <w:r>
        <w:t>FF 00 47 77 xx xx</w:t>
      </w:r>
      <w:r>
        <w:br/>
      </w:r>
      <w:r>
        <w:rPr>
          <w:color w:val="FF0000"/>
        </w:rPr>
        <w:t>FF 00 47 77 xx xx (actual state)</w:t>
      </w:r>
    </w:p>
    <w:p w:rsidR="009678FE" w:rsidRDefault="009678FE">
      <w:pPr>
        <w:ind w:left="720"/>
      </w:pPr>
      <w:r>
        <w:t>xxxx= the drift value ranging from -32768 to +32767</w:t>
      </w:r>
    </w:p>
    <w:p w:rsidR="009678FE" w:rsidRDefault="009678FE">
      <w:pPr>
        <w:pStyle w:val="Heading4"/>
        <w:rPr>
          <w:i/>
          <w:iCs/>
        </w:rPr>
      </w:pPr>
      <w:bookmarkStart w:id="146" w:name="_Toc402794102"/>
      <w:r>
        <w:t>PT Save Rate Bias Compensation</w:t>
      </w:r>
      <w:bookmarkEnd w:id="146"/>
    </w:p>
    <w:p w:rsidR="009678FE" w:rsidRDefault="009678FE">
      <w:pPr>
        <w:ind w:left="720"/>
      </w:pPr>
      <w:r>
        <w:t>FF 00 48 77 xx yy</w:t>
      </w:r>
      <w:r>
        <w:br/>
      </w:r>
      <w:r>
        <w:rPr>
          <w:color w:val="FF0000"/>
        </w:rPr>
        <w:t>FF 00 48 77 xx yy</w:t>
      </w:r>
      <w:r>
        <w:tab/>
      </w:r>
    </w:p>
    <w:p w:rsidR="009678FE" w:rsidRDefault="009678FE">
      <w:pPr>
        <w:ind w:left="720"/>
      </w:pPr>
      <w:r>
        <w:t>xx = 99 the last commanded AZ bias value is to be saved to survive a power cycle and used as a new default</w:t>
      </w:r>
    </w:p>
    <w:p w:rsidR="009678FE" w:rsidRDefault="009678FE">
      <w:pPr>
        <w:ind w:left="720"/>
      </w:pPr>
      <w:r>
        <w:t>yy = 99 the last commanded EL bias value is to be saved to survive a power cycle and used as a new default</w:t>
      </w:r>
    </w:p>
    <w:p w:rsidR="009678FE" w:rsidRDefault="009678FE">
      <w:pPr>
        <w:ind w:left="720"/>
      </w:pPr>
      <w:r>
        <w:tab/>
        <w:t xml:space="preserve">Any GUI should wait 150 ms before querying the value after a save. </w:t>
      </w:r>
    </w:p>
    <w:p w:rsidR="009678FE" w:rsidRDefault="009678FE">
      <w:pPr>
        <w:pStyle w:val="Heading2"/>
      </w:pPr>
      <w:bookmarkStart w:id="147" w:name="_Toc402794103"/>
      <w:r>
        <w:t>General Lens Commands</w:t>
      </w:r>
      <w:bookmarkEnd w:id="147"/>
    </w:p>
    <w:p w:rsidR="009678FE" w:rsidRDefault="009678FE">
      <w:r>
        <w:t xml:space="preserve">These controls are intended to provide the functions indicated for either the visible (camera a) or IR (camera b) lens and are directed to the ACTIVE camera.  </w:t>
      </w:r>
    </w:p>
    <w:p w:rsidR="009678FE" w:rsidRDefault="009678FE">
      <w:pPr>
        <w:pStyle w:val="Heading3"/>
      </w:pPr>
      <w:bookmarkStart w:id="148" w:name="_Toc402794104"/>
      <w:r>
        <w:t>Queries</w:t>
      </w:r>
      <w:bookmarkEnd w:id="148"/>
    </w:p>
    <w:p w:rsidR="009678FE" w:rsidRDefault="009678FE">
      <w:pPr>
        <w:pStyle w:val="Heading4"/>
      </w:pPr>
      <w:bookmarkStart w:id="149" w:name="_Toc402794105"/>
      <w:r>
        <w:t>Query Current Zoom value</w:t>
      </w:r>
      <w:bookmarkEnd w:id="149"/>
    </w:p>
    <w:tbl>
      <w:tblPr>
        <w:tblW w:w="8928" w:type="dxa"/>
        <w:tblInd w:w="720" w:type="dxa"/>
        <w:tblLook w:val="04A0"/>
      </w:tblPr>
      <w:tblGrid>
        <w:gridCol w:w="1998"/>
        <w:gridCol w:w="6930"/>
      </w:tblGrid>
      <w:tr w:rsidR="009678FE">
        <w:tc>
          <w:tcPr>
            <w:tcW w:w="1998" w:type="dxa"/>
          </w:tcPr>
          <w:p w:rsidR="009678FE" w:rsidRDefault="009678FE">
            <w:pPr>
              <w:keepNext/>
              <w:jc w:val="both"/>
              <w:rPr>
                <w:color w:val="000000"/>
              </w:rPr>
            </w:pPr>
            <w:r>
              <w:rPr>
                <w:color w:val="000000"/>
              </w:rPr>
              <w:t>FF 00 0B 77 a0 00</w:t>
            </w:r>
          </w:p>
        </w:tc>
        <w:tc>
          <w:tcPr>
            <w:tcW w:w="6930" w:type="dxa"/>
          </w:tcPr>
          <w:p w:rsidR="009678FE" w:rsidRDefault="009678FE">
            <w:r>
              <w:t xml:space="preserve">If a=0 reports value of selected device; xxx =  packed BCD from 0-255, </w:t>
            </w:r>
          </w:p>
          <w:p w:rsidR="009678FE" w:rsidRDefault="009678FE">
            <w:pPr>
              <w:rPr>
                <w:color w:val="000000"/>
              </w:rPr>
            </w:pPr>
            <w:r>
              <w:t xml:space="preserve">If a=1, it reports xxx=000 to 999 (packed BCD) where 999=99.9 degrees.  </w:t>
            </w:r>
          </w:p>
        </w:tc>
      </w:tr>
      <w:tr w:rsidR="009678FE">
        <w:tc>
          <w:tcPr>
            <w:tcW w:w="1998" w:type="dxa"/>
          </w:tcPr>
          <w:p w:rsidR="009678FE" w:rsidRDefault="009678FE">
            <w:pPr>
              <w:keepNext/>
              <w:jc w:val="both"/>
              <w:rPr>
                <w:color w:val="000000"/>
              </w:rPr>
            </w:pPr>
            <w:r>
              <w:rPr>
                <w:color w:val="FF0000"/>
              </w:rPr>
              <w:t xml:space="preserve">FF 00 0B 77 yx xx </w:t>
            </w:r>
          </w:p>
        </w:tc>
        <w:tc>
          <w:tcPr>
            <w:tcW w:w="6930" w:type="dxa"/>
          </w:tcPr>
          <w:p w:rsidR="009678FE" w:rsidRDefault="009678FE">
            <w:r>
              <w:t>In either case, y=1 if the IR camera is active and the value reported by the camera does not equal the last value commanded by the controller. (V1.28) If communication with or an error is detected by the controller for the active camera lens y=1 for that query.</w:t>
            </w:r>
          </w:p>
          <w:p w:rsidR="009678FE" w:rsidRDefault="009678FE">
            <w:pPr>
              <w:rPr>
                <w:color w:val="000000"/>
              </w:rPr>
            </w:pPr>
            <w:r>
              <w:t>y=9 if no table exists (or the camera does not support) to report degrees.  In this case the xxx value will be as though y=0</w:t>
            </w:r>
          </w:p>
        </w:tc>
      </w:tr>
    </w:tbl>
    <w:p w:rsidR="009678FE" w:rsidRDefault="009678FE">
      <w:pPr>
        <w:pStyle w:val="Heading4"/>
        <w:keepNext w:val="0"/>
      </w:pPr>
    </w:p>
    <w:p w:rsidR="009678FE" w:rsidRDefault="009678FE">
      <w:pPr>
        <w:pStyle w:val="Heading4"/>
      </w:pPr>
      <w:bookmarkStart w:id="150" w:name="_Toc402794106"/>
      <w:r>
        <w:lastRenderedPageBreak/>
        <w:t>Query Current Focus value</w:t>
      </w:r>
      <w:bookmarkEnd w:id="150"/>
    </w:p>
    <w:tbl>
      <w:tblPr>
        <w:tblW w:w="8928" w:type="dxa"/>
        <w:tblInd w:w="720" w:type="dxa"/>
        <w:tblLook w:val="04A0"/>
      </w:tblPr>
      <w:tblGrid>
        <w:gridCol w:w="1998"/>
        <w:gridCol w:w="6930"/>
      </w:tblGrid>
      <w:tr w:rsidR="009678FE">
        <w:tc>
          <w:tcPr>
            <w:tcW w:w="1998" w:type="dxa"/>
          </w:tcPr>
          <w:p w:rsidR="009678FE" w:rsidRDefault="009678FE">
            <w:pPr>
              <w:keepNext/>
              <w:jc w:val="both"/>
              <w:rPr>
                <w:color w:val="000000"/>
              </w:rPr>
            </w:pPr>
            <w:r>
              <w:rPr>
                <w:color w:val="000000"/>
              </w:rPr>
              <w:t>FF 00 0C 77 a0 00</w:t>
            </w:r>
          </w:p>
        </w:tc>
        <w:tc>
          <w:tcPr>
            <w:tcW w:w="6930" w:type="dxa"/>
          </w:tcPr>
          <w:p w:rsidR="009678FE" w:rsidRDefault="009678FE">
            <w:r>
              <w:t>When a=0 the value return will be that of the active camera</w:t>
            </w:r>
          </w:p>
          <w:p w:rsidR="009678FE" w:rsidRDefault="009678FE">
            <w:r>
              <w:t>When a=1 the query is for the focus value of the Visible Camera</w:t>
            </w:r>
          </w:p>
          <w:p w:rsidR="009678FE" w:rsidRDefault="009678FE">
            <w:pPr>
              <w:rPr>
                <w:color w:val="000000"/>
              </w:rPr>
            </w:pPr>
            <w:r>
              <w:t>When a = 2 the query is for the focus value of the IR camera</w:t>
            </w:r>
          </w:p>
        </w:tc>
      </w:tr>
      <w:tr w:rsidR="009678FE">
        <w:tc>
          <w:tcPr>
            <w:tcW w:w="1998" w:type="dxa"/>
          </w:tcPr>
          <w:p w:rsidR="009678FE" w:rsidRDefault="009678FE">
            <w:pPr>
              <w:keepNext/>
              <w:jc w:val="both"/>
              <w:rPr>
                <w:color w:val="000000"/>
              </w:rPr>
            </w:pPr>
            <w:r>
              <w:rPr>
                <w:color w:val="FF0000"/>
              </w:rPr>
              <w:t>FF 00 0C 77 yx xx</w:t>
            </w:r>
          </w:p>
        </w:tc>
        <w:tc>
          <w:tcPr>
            <w:tcW w:w="6930" w:type="dxa"/>
          </w:tcPr>
          <w:p w:rsidR="009678FE" w:rsidRDefault="009678FE">
            <w:r>
              <w:t>If y=0 or 1, the response is for the active camera.  Y=1 indicates the value returned by the camera is in error (equivalent to report the value plus 1000)</w:t>
            </w:r>
          </w:p>
          <w:p w:rsidR="009678FE" w:rsidRDefault="009678FE">
            <w:r>
              <w:t>If y=2 or 3 the value returned is for the Visible camera. If y=3 the returned value is in error and is equivalent to adding 1000 to the focus value returned by the visible camera.</w:t>
            </w:r>
          </w:p>
          <w:p w:rsidR="009678FE" w:rsidRDefault="009678FE">
            <w:pPr>
              <w:rPr>
                <w:color w:val="000000"/>
              </w:rPr>
            </w:pPr>
            <w:r>
              <w:t>When y=4 or 5, the value returned is for the IR camera.  If y=5 then the returned value is in error and is equivalent to adding 1000 to the focus value returned by the IR camera.</w:t>
            </w:r>
          </w:p>
        </w:tc>
      </w:tr>
    </w:tbl>
    <w:p w:rsidR="009678FE" w:rsidRDefault="009678FE"/>
    <w:p w:rsidR="009678FE" w:rsidRDefault="009678FE">
      <w:pPr>
        <w:pStyle w:val="Heading3"/>
      </w:pPr>
      <w:bookmarkStart w:id="151" w:name="_Toc402794107"/>
      <w:r>
        <w:t>Controls</w:t>
      </w:r>
      <w:bookmarkEnd w:id="151"/>
    </w:p>
    <w:p w:rsidR="009678FE" w:rsidRDefault="009678FE">
      <w:pPr>
        <w:pStyle w:val="Heading4"/>
      </w:pPr>
      <w:bookmarkStart w:id="152" w:name="_Toc238633671"/>
      <w:bookmarkStart w:id="153" w:name="_Ref302382215"/>
      <w:bookmarkStart w:id="154" w:name="_Toc402794108"/>
      <w:r>
        <w:t>Lens Zoom/Focus Go To</w:t>
      </w:r>
      <w:bookmarkEnd w:id="152"/>
      <w:bookmarkEnd w:id="153"/>
      <w:bookmarkEnd w:id="154"/>
    </w:p>
    <w:p w:rsidR="009678FE" w:rsidRDefault="009678FE">
      <w:pPr>
        <w:ind w:left="720"/>
      </w:pPr>
      <w:r>
        <w:t xml:space="preserve">This command permits directing the active camera lens to go to a relative position (0-254 binary) or to a field of view (FOV) value in degrees (0 to 999).  When commanding the lens to FOV values the xxx argument is in one tenth degree increments.  That is 999 is 99.9 degrees.  </w:t>
      </w:r>
    </w:p>
    <w:p w:rsidR="009678FE" w:rsidRDefault="009678FE">
      <w:pPr>
        <w:ind w:left="720"/>
      </w:pPr>
      <w:r>
        <w:t>Some lenses can only commanded in relative values and some only in FOV values.   In general the 2110 will contain a 4</w:t>
      </w:r>
      <w:r>
        <w:rPr>
          <w:vertAlign w:val="superscript"/>
        </w:rPr>
        <w:t>th</w:t>
      </w:r>
      <w:r>
        <w:t xml:space="preserve"> order polynomial function that crates a cross reference table between FOV and relative values for a lens supported in this manner.  When supported, one may command the lens either way as specified for this command.  </w:t>
      </w:r>
    </w:p>
    <w:p w:rsidR="009678FE" w:rsidRDefault="009678FE">
      <w:pPr>
        <w:ind w:left="720"/>
      </w:pPr>
      <w:r>
        <w:t>If the subject lens does not have a cross reference table, an error will be returned as shown in this command.</w:t>
      </w:r>
    </w:p>
    <w:p w:rsidR="009678FE" w:rsidRDefault="009678FE">
      <w:pPr>
        <w:keepNext/>
        <w:ind w:left="720"/>
        <w:rPr>
          <w:rStyle w:val="Strong"/>
        </w:rPr>
      </w:pPr>
      <w:r>
        <w:rPr>
          <w:rStyle w:val="Strong"/>
        </w:rPr>
        <w:lastRenderedPageBreak/>
        <w:t>Zoom Go To</w:t>
      </w:r>
    </w:p>
    <w:tbl>
      <w:tblPr>
        <w:tblW w:w="8928" w:type="dxa"/>
        <w:tblInd w:w="720" w:type="dxa"/>
        <w:tblLook w:val="04A0"/>
      </w:tblPr>
      <w:tblGrid>
        <w:gridCol w:w="1998"/>
        <w:gridCol w:w="6930"/>
      </w:tblGrid>
      <w:tr w:rsidR="009678FE">
        <w:tc>
          <w:tcPr>
            <w:tcW w:w="1998" w:type="dxa"/>
          </w:tcPr>
          <w:p w:rsidR="009678FE" w:rsidRDefault="009678FE">
            <w:pPr>
              <w:keepNext/>
              <w:ind w:left="2160" w:hanging="2160"/>
              <w:jc w:val="both"/>
              <w:rPr>
                <w:color w:val="000000"/>
              </w:rPr>
            </w:pPr>
            <w:r>
              <w:rPr>
                <w:color w:val="000000"/>
              </w:rPr>
              <w:t>FF 00 07 77 ax xx</w:t>
            </w:r>
          </w:p>
          <w:p w:rsidR="009678FE" w:rsidRDefault="009678FE">
            <w:pPr>
              <w:keepNext/>
              <w:jc w:val="both"/>
              <w:rPr>
                <w:color w:val="000000"/>
              </w:rPr>
            </w:pPr>
          </w:p>
        </w:tc>
        <w:tc>
          <w:tcPr>
            <w:tcW w:w="6930" w:type="dxa"/>
          </w:tcPr>
          <w:p w:rsidR="009678FE" w:rsidRDefault="009678FE">
            <w:r>
              <w:t>The upper nibble, a, is defined as:</w:t>
            </w:r>
          </w:p>
          <w:p w:rsidR="009678FE" w:rsidRDefault="009678FE">
            <w:r>
              <w:t xml:space="preserve">  Bits 3 2 1 0  where 3=MSB</w:t>
            </w:r>
          </w:p>
          <w:p w:rsidR="009678FE" w:rsidRDefault="009678FE">
            <w:r>
              <w:t xml:space="preserve">   bit 3-2= 00 is Active camera command</w:t>
            </w:r>
          </w:p>
          <w:p w:rsidR="009678FE" w:rsidRDefault="009678FE">
            <w:r>
              <w:t xml:space="preserve">               = 01 is Vis Cam command</w:t>
            </w:r>
          </w:p>
          <w:p w:rsidR="009678FE" w:rsidRDefault="009678FE">
            <w:r>
              <w:t xml:space="preserve">               = 10 is IR Cam command command</w:t>
            </w:r>
          </w:p>
          <w:p w:rsidR="009678FE" w:rsidRDefault="009678FE">
            <w:r>
              <w:t xml:space="preserve">   bit 1 = 0 is Relative, bit 1=1 is FOV degrees</w:t>
            </w:r>
          </w:p>
          <w:p w:rsidR="009678FE" w:rsidRDefault="009678FE">
            <w:r>
              <w:t xml:space="preserve">   bit 0 = reserved</w:t>
            </w:r>
          </w:p>
          <w:p w:rsidR="009678FE" w:rsidRDefault="009678FE">
            <w:pPr>
              <w:rPr>
                <w:color w:val="000000"/>
              </w:rPr>
            </w:pPr>
            <w:r>
              <w:t xml:space="preserve">Xx x  = 0-999.  When using FOV in degrees 999=99.9 degrees </w:t>
            </w:r>
          </w:p>
        </w:tc>
      </w:tr>
      <w:tr w:rsidR="009678FE">
        <w:tc>
          <w:tcPr>
            <w:tcW w:w="1998" w:type="dxa"/>
          </w:tcPr>
          <w:p w:rsidR="009678FE" w:rsidRDefault="009678FE">
            <w:pPr>
              <w:keepNext/>
              <w:ind w:left="2160" w:hanging="2160"/>
              <w:jc w:val="both"/>
              <w:rPr>
                <w:color w:val="FF0000"/>
              </w:rPr>
            </w:pPr>
            <w:r>
              <w:rPr>
                <w:color w:val="FF0000"/>
              </w:rPr>
              <w:t xml:space="preserve">FF 00 07 77 y0 00 </w:t>
            </w:r>
          </w:p>
          <w:p w:rsidR="009678FE" w:rsidRDefault="009678FE">
            <w:pPr>
              <w:keepNext/>
              <w:jc w:val="both"/>
              <w:rPr>
                <w:color w:val="000000"/>
              </w:rPr>
            </w:pPr>
          </w:p>
        </w:tc>
        <w:tc>
          <w:tcPr>
            <w:tcW w:w="6930" w:type="dxa"/>
          </w:tcPr>
          <w:p w:rsidR="009678FE" w:rsidRDefault="009678FE">
            <w:r>
              <w:t>y response nibble iis defined as:</w:t>
            </w:r>
          </w:p>
          <w:p w:rsidR="009678FE" w:rsidRDefault="009678FE">
            <w:r>
              <w:t xml:space="preserve">  Bits 3 2 1 0  where 3=MSB</w:t>
            </w:r>
          </w:p>
          <w:p w:rsidR="009678FE" w:rsidRDefault="009678FE">
            <w:r>
              <w:t xml:space="preserve">   bit 3-2= 00 is Active camera command</w:t>
            </w:r>
          </w:p>
          <w:p w:rsidR="009678FE" w:rsidRDefault="009678FE">
            <w:r>
              <w:t xml:space="preserve">               = 01 is Vis Cam command</w:t>
            </w:r>
          </w:p>
          <w:p w:rsidR="009678FE" w:rsidRDefault="009678FE">
            <w:r>
              <w:t xml:space="preserve">               = 10 is IR Cam command </w:t>
            </w:r>
          </w:p>
          <w:p w:rsidR="009678FE" w:rsidRDefault="009678FE">
            <w:r>
              <w:t xml:space="preserve">   bit 1 = 0 is relative, 1= FOV in degrees</w:t>
            </w:r>
          </w:p>
          <w:p w:rsidR="009678FE" w:rsidRDefault="009678FE">
            <w:r>
              <w:t xml:space="preserve">   bit 0 = 0 is OK, 1=Error  </w:t>
            </w:r>
          </w:p>
          <w:p w:rsidR="009678FE" w:rsidRDefault="009678FE">
            <w:pPr>
              <w:rPr>
                <w:color w:val="000000"/>
              </w:rPr>
            </w:pPr>
            <w:r>
              <w:t>y=1111 if there is no table.</w:t>
            </w:r>
          </w:p>
        </w:tc>
      </w:tr>
    </w:tbl>
    <w:p w:rsidR="009678FE" w:rsidRDefault="009678FE">
      <w:pPr>
        <w:ind w:left="720"/>
      </w:pPr>
      <w:r>
        <w:t xml:space="preserve">In either case, the 2110 will take care of limiting commanded values to the range of the specific camera (active) and defined by the manifest (type). </w:t>
      </w:r>
    </w:p>
    <w:p w:rsidR="009678FE" w:rsidRDefault="009678FE">
      <w:pPr>
        <w:ind w:left="720"/>
      </w:pPr>
    </w:p>
    <w:p w:rsidR="009678FE" w:rsidRDefault="009678FE">
      <w:pPr>
        <w:ind w:left="720"/>
        <w:rPr>
          <w:rStyle w:val="Strong"/>
        </w:rPr>
      </w:pPr>
      <w:r>
        <w:rPr>
          <w:rStyle w:val="Strong"/>
        </w:rPr>
        <w:t xml:space="preserve">Focus Go To                         </w:t>
      </w:r>
    </w:p>
    <w:tbl>
      <w:tblPr>
        <w:tblW w:w="8928" w:type="dxa"/>
        <w:tblInd w:w="720" w:type="dxa"/>
        <w:tblLook w:val="04A0"/>
      </w:tblPr>
      <w:tblGrid>
        <w:gridCol w:w="1998"/>
        <w:gridCol w:w="6930"/>
      </w:tblGrid>
      <w:tr w:rsidR="009678FE">
        <w:tc>
          <w:tcPr>
            <w:tcW w:w="1998" w:type="dxa"/>
          </w:tcPr>
          <w:p w:rsidR="009678FE" w:rsidRDefault="009678FE">
            <w:pPr>
              <w:jc w:val="both"/>
              <w:rPr>
                <w:rFonts w:ascii="Arial" w:hAnsi="Arial" w:cs="Arial"/>
                <w:szCs w:val="20"/>
              </w:rPr>
            </w:pPr>
            <w:r>
              <w:rPr>
                <w:rFonts w:ascii="Arial" w:hAnsi="Arial" w:cs="Arial"/>
                <w:szCs w:val="20"/>
              </w:rPr>
              <w:t>FF 00 08 77 ax xx</w:t>
            </w:r>
          </w:p>
          <w:p w:rsidR="009678FE" w:rsidRDefault="009678FE">
            <w:pPr>
              <w:keepNext/>
              <w:jc w:val="both"/>
              <w:rPr>
                <w:color w:val="000000"/>
              </w:rPr>
            </w:pPr>
          </w:p>
        </w:tc>
        <w:tc>
          <w:tcPr>
            <w:tcW w:w="6930" w:type="dxa"/>
          </w:tcPr>
          <w:p w:rsidR="009678FE" w:rsidRDefault="009678FE">
            <w:r>
              <w:t>The upper nibble, a, is defined as:</w:t>
            </w:r>
          </w:p>
          <w:p w:rsidR="009678FE" w:rsidRDefault="009678FE">
            <w:r>
              <w:t xml:space="preserve">  Bits 3 2 1 0 where 3=MSB</w:t>
            </w:r>
          </w:p>
          <w:p w:rsidR="009678FE" w:rsidRDefault="009678FE">
            <w:r>
              <w:t xml:space="preserve">   bit 3 = 0 xxx is BCD format, bit 3 = 1 xxx is binary format</w:t>
            </w:r>
          </w:p>
          <w:p w:rsidR="009678FE" w:rsidRDefault="009678FE">
            <w:r>
              <w:t xml:space="preserve">   bit 2 = (reserved)</w:t>
            </w:r>
          </w:p>
          <w:p w:rsidR="009678FE" w:rsidRDefault="009678FE">
            <w:r>
              <w:t xml:space="preserve">   bit 1-0 = 00 values are directed at the ACTIVE camera</w:t>
            </w:r>
          </w:p>
          <w:p w:rsidR="009678FE" w:rsidRDefault="009678FE">
            <w:r>
              <w:t xml:space="preserve">             = 01 values are directed at the VISIBLE camera</w:t>
            </w:r>
          </w:p>
          <w:p w:rsidR="009678FE" w:rsidRDefault="009678FE">
            <w:r>
              <w:t xml:space="preserve">             = 10 values are directed at the IR camera</w:t>
            </w:r>
          </w:p>
          <w:p w:rsidR="009678FE" w:rsidRDefault="009678FE">
            <w:pPr>
              <w:rPr>
                <w:color w:val="000000"/>
              </w:rPr>
            </w:pPr>
            <w:r>
              <w:t>xxx = 0-255 BCD format or 0-4095 12-bit binary format</w:t>
            </w:r>
          </w:p>
        </w:tc>
      </w:tr>
      <w:tr w:rsidR="009678FE">
        <w:tc>
          <w:tcPr>
            <w:tcW w:w="1998" w:type="dxa"/>
          </w:tcPr>
          <w:p w:rsidR="009678FE" w:rsidRDefault="009678FE">
            <w:pPr>
              <w:keepNext/>
              <w:ind w:left="2160" w:hanging="2160"/>
              <w:jc w:val="both"/>
              <w:rPr>
                <w:color w:val="FF0000"/>
              </w:rPr>
            </w:pPr>
            <w:r>
              <w:rPr>
                <w:color w:val="FF0000"/>
              </w:rPr>
              <w:t xml:space="preserve">FF 00 08 77 y0 00 </w:t>
            </w:r>
          </w:p>
          <w:p w:rsidR="009678FE" w:rsidRDefault="009678FE">
            <w:pPr>
              <w:keepNext/>
              <w:jc w:val="both"/>
              <w:rPr>
                <w:color w:val="000000"/>
              </w:rPr>
            </w:pPr>
          </w:p>
        </w:tc>
        <w:tc>
          <w:tcPr>
            <w:tcW w:w="6930" w:type="dxa"/>
          </w:tcPr>
          <w:p w:rsidR="009678FE" w:rsidRDefault="009678FE">
            <w:pPr>
              <w:rPr>
                <w:color w:val="000000"/>
              </w:rPr>
            </w:pPr>
            <w:r>
              <w:t xml:space="preserve">y=a </w:t>
            </w:r>
          </w:p>
        </w:tc>
      </w:tr>
    </w:tbl>
    <w:p w:rsidR="009678FE" w:rsidRDefault="009678FE">
      <w:pPr>
        <w:pStyle w:val="Heading4"/>
        <w:rPr>
          <w:color w:val="000000"/>
        </w:rPr>
      </w:pPr>
      <w:bookmarkStart w:id="155" w:name="_Toc402794109"/>
      <w:r>
        <w:rPr>
          <w:color w:val="000000"/>
        </w:rPr>
        <w:t>Cue Lenses (02 controller only); NOT YET IMPLEMENTED</w:t>
      </w:r>
      <w:bookmarkEnd w:id="155"/>
    </w:p>
    <w:p w:rsidR="009678FE" w:rsidRDefault="009678FE">
      <w:pPr>
        <w:rPr>
          <w:color w:val="000000"/>
        </w:rPr>
      </w:pPr>
      <w:r>
        <w:rPr>
          <w:color w:val="0000FF"/>
        </w:rPr>
        <w:tab/>
      </w:r>
      <w:r>
        <w:rPr>
          <w:color w:val="0000FF"/>
        </w:rPr>
        <w:tab/>
      </w:r>
      <w:r>
        <w:rPr>
          <w:color w:val="000000"/>
        </w:rPr>
        <w:t>FF 00 32 77 03 xx</w:t>
      </w:r>
      <w:r>
        <w:rPr>
          <w:color w:val="000000"/>
        </w:rPr>
        <w:tab/>
        <w:t>where</w:t>
      </w:r>
    </w:p>
    <w:p w:rsidR="009678FE" w:rsidRDefault="009678FE">
      <w:pPr>
        <w:ind w:left="2160"/>
        <w:rPr>
          <w:color w:val="0000FF"/>
        </w:rPr>
      </w:pPr>
      <w:r>
        <w:rPr>
          <w:color w:val="000000"/>
        </w:rPr>
        <w:t>00  = No Cue; 99 = return current cue status</w:t>
      </w:r>
      <w:r>
        <w:rPr>
          <w:color w:val="000000"/>
        </w:rPr>
        <w:br/>
        <w:t>01=cue lenses to each other if two lenses present</w:t>
      </w:r>
      <w:r>
        <w:rPr>
          <w:color w:val="000000"/>
        </w:rPr>
        <w:br/>
        <w:t xml:space="preserve">2a = cue lenses to FOV with sensor range input a is the FOV goal as 1=100 ft, 2=200 ft, 3= </w:t>
      </w:r>
      <w:r>
        <w:rPr>
          <w:color w:val="000000"/>
        </w:rPr>
        <w:lastRenderedPageBreak/>
        <w:t>300 ft, 4= 400 ft, 5=500 ft, 6=750 ft, 7= 1,000 ft, 8= 1,500 ft, 9= 2,000 ft</w:t>
      </w:r>
      <w:r>
        <w:rPr>
          <w:color w:val="000000"/>
        </w:rPr>
        <w:br/>
      </w:r>
      <w:r>
        <w:rPr>
          <w:color w:val="0000FF"/>
        </w:rPr>
        <w:tab/>
      </w:r>
      <w:r>
        <w:rPr>
          <w:color w:val="0000FF"/>
        </w:rPr>
        <w:tab/>
      </w:r>
      <w:r>
        <w:rPr>
          <w:color w:val="FF0000"/>
        </w:rPr>
        <w:t>FF 00 32 77 03 xx</w:t>
      </w:r>
    </w:p>
    <w:p w:rsidR="009678FE" w:rsidRDefault="009678FE">
      <w:pPr>
        <w:ind w:left="1440"/>
        <w:rPr>
          <w:bCs/>
          <w:iCs/>
          <w:color w:val="000000"/>
        </w:rPr>
      </w:pPr>
      <w:r>
        <w:rPr>
          <w:color w:val="000000"/>
        </w:rPr>
        <w:t>The controller uses the “Active Camera” as the master and the other camera lens is cued to it.  On switching active cameras, the controller will not change either lens zoom positions until the then (newly selected) active camera lens position is changed.  When changing from cued to not cued, neither lens zoom position shall be changed.  When changing from not cued to slaved, the “cued” lens will be moved to match (as closely as practical) the lens FOV of the master (active) camera. During movement of the “master lens” the cued lens is not moved until the “master” lens has stopped and its final position is determined. The cued lens will then be commanded to the nearest equivalent field of view.</w:t>
      </w:r>
      <w:r>
        <w:rPr>
          <w:bCs/>
          <w:iCs/>
          <w:color w:val="000000"/>
        </w:rPr>
        <w:tab/>
      </w:r>
    </w:p>
    <w:p w:rsidR="009678FE" w:rsidRDefault="009678FE">
      <w:pPr>
        <w:ind w:left="1440"/>
        <w:rPr>
          <w:bCs/>
          <w:iCs/>
          <w:color w:val="000000"/>
        </w:rPr>
      </w:pPr>
      <w:r>
        <w:rPr>
          <w:bCs/>
          <w:iCs/>
          <w:color w:val="000000"/>
        </w:rPr>
        <w:t>When this command is 2a, the active lens is cued to an FOV that when target range is valid approximates the desired FOV setting in feet within the zoom range of the lens.  If no source of range information is available to the system, this command is ignored</w:t>
      </w:r>
    </w:p>
    <w:p w:rsidR="009678FE" w:rsidRDefault="009678FE">
      <w:pPr>
        <w:pStyle w:val="Heading4"/>
      </w:pPr>
      <w:bookmarkStart w:id="156" w:name="_Toc402794110"/>
      <w:r>
        <w:t>Step Zoom</w:t>
      </w:r>
      <w:bookmarkEnd w:id="156"/>
    </w:p>
    <w:p w:rsidR="009678FE" w:rsidRDefault="009678FE">
      <w:pPr>
        <w:ind w:left="720"/>
      </w:pPr>
      <w:r>
        <w:t>This function will increment or decrement the position count of the zoom for the active camera provided that the active camera has a zoom capability.  This increment or decrement does not roll over.  When the end of range is reached, the controller will not continue to increment or decrement and will respond with a 00 argument as shown in the commands below.  Decrement/Increment values vary depending on the lens in use and the manner in which the lens responds.  Observed values may change from 1-3 counts for any increment/decrement command.</w:t>
      </w:r>
    </w:p>
    <w:p w:rsidR="009678FE" w:rsidRDefault="009678FE">
      <w:pPr>
        <w:ind w:left="1440"/>
        <w:rPr>
          <w:color w:val="000000"/>
        </w:rPr>
      </w:pPr>
      <w:r>
        <w:rPr>
          <w:color w:val="000000"/>
        </w:rPr>
        <w:t>FF 00 32 77 05 xx:  where values of xx are  00 do nothing, 01 = increment, 02 = decrement</w:t>
      </w:r>
    </w:p>
    <w:p w:rsidR="009678FE" w:rsidRDefault="009678FE">
      <w:pPr>
        <w:ind w:left="1440"/>
        <w:rPr>
          <w:color w:val="FF0000"/>
        </w:rPr>
      </w:pPr>
      <w:r>
        <w:rPr>
          <w:color w:val="FF0000"/>
        </w:rPr>
        <w:t>FF 00 32 77 05 xx where xx values are a repeat of the command ( 01 or 02) or 00 if at end of range</w:t>
      </w:r>
    </w:p>
    <w:p w:rsidR="009678FE" w:rsidRDefault="009678FE">
      <w:pPr>
        <w:ind w:left="720"/>
      </w:pPr>
      <w:r>
        <w:t>Step count = 3 counts for Type 02 controllers and 5 counts for type 10 controllers</w:t>
      </w:r>
    </w:p>
    <w:p w:rsidR="009678FE" w:rsidRDefault="009678FE">
      <w:pPr>
        <w:pStyle w:val="Heading4"/>
      </w:pPr>
      <w:bookmarkStart w:id="157" w:name="_Toc402794111"/>
      <w:r>
        <w:t>Step Focus</w:t>
      </w:r>
      <w:bookmarkEnd w:id="157"/>
    </w:p>
    <w:p w:rsidR="009678FE" w:rsidRDefault="009678FE">
      <w:pPr>
        <w:ind w:left="720"/>
      </w:pPr>
      <w:r>
        <w:t>This function will increment or decrement the position count of the zoom for the active camera provided that the active camera has a zoom capability.  This increment or decrement does not roll over.  When the end of range is reached, the controller will not continue to increment or decrement and will respond with a 00 argument as shown in the commands below. Decrement/Increment values vary depending on the lens in use and the manner in which the lens responds.  Observed values may change from 1-4 counts for any increment/decrement command.</w:t>
      </w:r>
    </w:p>
    <w:p w:rsidR="009678FE" w:rsidRDefault="009678FE">
      <w:pPr>
        <w:ind w:left="1440"/>
        <w:rPr>
          <w:color w:val="000000"/>
        </w:rPr>
      </w:pPr>
      <w:r>
        <w:rPr>
          <w:color w:val="000000"/>
        </w:rPr>
        <w:t>FF 00 32 77 06 xx:  where values of xx are  00 do nothing, 01 = increment, 02 = decrement</w:t>
      </w:r>
    </w:p>
    <w:p w:rsidR="009678FE" w:rsidRDefault="009678FE">
      <w:pPr>
        <w:ind w:left="1440"/>
        <w:rPr>
          <w:color w:val="FF0000"/>
        </w:rPr>
      </w:pPr>
      <w:r>
        <w:rPr>
          <w:color w:val="FF0000"/>
        </w:rPr>
        <w:t>FF 00 32 77 06 xx where xx values are a repeat of the command ( 01 or 02) or 00 if at end of range</w:t>
      </w:r>
    </w:p>
    <w:p w:rsidR="009678FE" w:rsidRDefault="009678FE">
      <w:pPr>
        <w:ind w:left="720"/>
        <w:rPr>
          <w:color w:val="FF0000"/>
        </w:rPr>
      </w:pPr>
      <w:r>
        <w:t>Step count = 3 counts for Type 02 controllers and 5 counts for type 10 controllers</w:t>
      </w:r>
    </w:p>
    <w:p w:rsidR="009678FE" w:rsidRDefault="009678FE">
      <w:pPr>
        <w:pStyle w:val="Heading2"/>
      </w:pPr>
      <w:bookmarkStart w:id="158" w:name="_Toc402794112"/>
      <w:r>
        <w:t>Visible Lens Specific Commands</w:t>
      </w:r>
      <w:bookmarkEnd w:id="158"/>
    </w:p>
    <w:p w:rsidR="009678FE" w:rsidRDefault="009678FE">
      <w:r>
        <w:t xml:space="preserve">Unless the lens specified in the system manifest (see </w:t>
      </w:r>
      <w:r w:rsidR="006A167A">
        <w:fldChar w:fldCharType="begin"/>
      </w:r>
      <w:r>
        <w:instrText xml:space="preserve"> REF _Ref302137146 \h </w:instrText>
      </w:r>
      <w:r w:rsidR="006A167A">
        <w:fldChar w:fldCharType="separate"/>
      </w:r>
      <w:r w:rsidR="00A8293C">
        <w:t>External Lenses</w:t>
      </w:r>
      <w:r w:rsidR="006A167A">
        <w:fldChar w:fldCharType="end"/>
      </w:r>
      <w:r>
        <w:t xml:space="preserve"> page </w:t>
      </w:r>
      <w:r w:rsidR="006A167A">
        <w:fldChar w:fldCharType="begin"/>
      </w:r>
      <w:r>
        <w:instrText xml:space="preserve"> PAGEREF _Ref302137149 \h </w:instrText>
      </w:r>
      <w:r w:rsidR="006A167A">
        <w:fldChar w:fldCharType="separate"/>
      </w:r>
      <w:r w:rsidR="00A8293C">
        <w:rPr>
          <w:noProof/>
        </w:rPr>
        <w:t>80</w:t>
      </w:r>
      <w:r w:rsidR="006A167A">
        <w:fldChar w:fldCharType="end"/>
      </w:r>
      <w:r>
        <w:t>) supports a 2x function, this command will always return a 99.</w:t>
      </w:r>
    </w:p>
    <w:p w:rsidR="009678FE" w:rsidRDefault="009678FE">
      <w:pPr>
        <w:pStyle w:val="Heading3"/>
      </w:pPr>
      <w:bookmarkStart w:id="159" w:name="_Toc402794113"/>
      <w:r>
        <w:t>Queries</w:t>
      </w:r>
      <w:bookmarkEnd w:id="159"/>
    </w:p>
    <w:p w:rsidR="009678FE" w:rsidRDefault="009678FE">
      <w:pPr>
        <w:pStyle w:val="Heading4"/>
        <w:rPr>
          <w:color w:val="FF0000"/>
        </w:rPr>
      </w:pPr>
      <w:bookmarkStart w:id="160" w:name="_Toc402794114"/>
      <w:r>
        <w:t>2X Visible Camera Lens Status</w:t>
      </w:r>
      <w:bookmarkEnd w:id="160"/>
    </w:p>
    <w:p w:rsidR="009678FE" w:rsidRDefault="009678FE">
      <w:pPr>
        <w:ind w:left="720"/>
        <w:rPr>
          <w:color w:val="FF0000"/>
        </w:rPr>
      </w:pPr>
      <w:r>
        <w:t>FF 00 32 77 02 02</w:t>
      </w:r>
      <w:r>
        <w:tab/>
        <w:t>Checks 2X zoom (visible camera)</w:t>
      </w:r>
      <w:r>
        <w:br/>
      </w:r>
      <w:r>
        <w:rPr>
          <w:color w:val="FF0000"/>
        </w:rPr>
        <w:t>FF 00 32 77 02 xx</w:t>
      </w:r>
      <w:r>
        <w:rPr>
          <w:color w:val="FF0000"/>
        </w:rPr>
        <w:tab/>
        <w:t>00=out, 01= in, 99 = NONE</w:t>
      </w:r>
    </w:p>
    <w:p w:rsidR="009678FE" w:rsidRDefault="009678FE">
      <w:pPr>
        <w:pStyle w:val="Heading4"/>
        <w:rPr>
          <w:lang w:val="fr-FR"/>
        </w:rPr>
      </w:pPr>
      <w:bookmarkStart w:id="161" w:name="_Toc402794115"/>
      <w:r>
        <w:rPr>
          <w:lang w:val="fr-FR"/>
        </w:rPr>
        <w:lastRenderedPageBreak/>
        <w:t xml:space="preserve">Visible Lens </w:t>
      </w:r>
      <w:r w:rsidR="00FD1BC0">
        <w:rPr>
          <w:lang w:val="fr-FR"/>
        </w:rPr>
        <w:t>zoom</w:t>
      </w:r>
      <w:r>
        <w:rPr>
          <w:lang w:val="fr-FR"/>
        </w:rPr>
        <w:t xml:space="preserve"> Status</w:t>
      </w:r>
      <w:bookmarkEnd w:id="161"/>
    </w:p>
    <w:p w:rsidR="009678FE" w:rsidRDefault="009678FE">
      <w:pPr>
        <w:ind w:left="720"/>
        <w:rPr>
          <w:lang w:val="fr-FR"/>
        </w:rPr>
      </w:pPr>
      <w:r>
        <w:rPr>
          <w:lang w:val="fr-FR"/>
        </w:rPr>
        <w:t>FF 00 32 77 04 01</w:t>
      </w:r>
    </w:p>
    <w:p w:rsidR="009678FE" w:rsidRDefault="009678FE">
      <w:pPr>
        <w:ind w:left="720"/>
      </w:pPr>
      <w:r>
        <w:rPr>
          <w:color w:val="FF0000"/>
        </w:rPr>
        <w:t>FF 00 32 77 04</w:t>
      </w:r>
      <w:r>
        <w:t xml:space="preserve"> xx  where xx  = 00 complete; 01 in process; 02 timed out</w:t>
      </w:r>
    </w:p>
    <w:p w:rsidR="009678FE" w:rsidRDefault="009678FE">
      <w:pPr>
        <w:spacing w:after="0"/>
        <w:ind w:left="720"/>
        <w:rPr>
          <w:rFonts w:ascii="Arial" w:hAnsi="Arial" w:cs="Arial"/>
          <w:color w:val="000000"/>
          <w:szCs w:val="20"/>
        </w:rPr>
      </w:pPr>
      <w:r>
        <w:rPr>
          <w:rFonts w:ascii="Arial" w:hAnsi="Arial" w:cs="Arial"/>
          <w:color w:val="000000"/>
          <w:szCs w:val="20"/>
        </w:rPr>
        <w:t xml:space="preserve">If there is no autofocus capability, this command is ignored. To learn if the lens specified by the System Manifest supports autofocus see </w:t>
      </w:r>
      <w:r w:rsidR="006A167A">
        <w:rPr>
          <w:rFonts w:ascii="Arial" w:hAnsi="Arial" w:cs="Arial"/>
          <w:color w:val="000000"/>
          <w:szCs w:val="20"/>
        </w:rPr>
        <w:fldChar w:fldCharType="begin"/>
      </w:r>
      <w:r>
        <w:rPr>
          <w:rFonts w:ascii="Arial" w:hAnsi="Arial" w:cs="Arial"/>
          <w:color w:val="000000"/>
          <w:szCs w:val="20"/>
        </w:rPr>
        <w:instrText xml:space="preserve"> REF _Ref302137146 \h </w:instrText>
      </w:r>
      <w:r w:rsidR="006A167A">
        <w:rPr>
          <w:rFonts w:ascii="Arial" w:hAnsi="Arial" w:cs="Arial"/>
          <w:color w:val="000000"/>
          <w:szCs w:val="20"/>
        </w:rPr>
      </w:r>
      <w:r w:rsidR="006A167A">
        <w:rPr>
          <w:rFonts w:ascii="Arial" w:hAnsi="Arial" w:cs="Arial"/>
          <w:color w:val="000000"/>
          <w:szCs w:val="20"/>
        </w:rPr>
        <w:fldChar w:fldCharType="separate"/>
      </w:r>
      <w:r w:rsidR="00A8293C">
        <w:t>External Lenses</w:t>
      </w:r>
      <w:r w:rsidR="006A167A">
        <w:rPr>
          <w:rFonts w:ascii="Arial" w:hAnsi="Arial" w:cs="Arial"/>
          <w:color w:val="000000"/>
          <w:szCs w:val="20"/>
        </w:rPr>
        <w:fldChar w:fldCharType="end"/>
      </w:r>
      <w:r>
        <w:rPr>
          <w:rFonts w:ascii="Arial" w:hAnsi="Arial" w:cs="Arial"/>
          <w:color w:val="000000"/>
          <w:szCs w:val="20"/>
        </w:rPr>
        <w:t xml:space="preserve">, page </w:t>
      </w:r>
      <w:r w:rsidR="006A167A">
        <w:rPr>
          <w:rFonts w:ascii="Arial" w:hAnsi="Arial" w:cs="Arial"/>
          <w:color w:val="000000"/>
          <w:szCs w:val="20"/>
        </w:rPr>
        <w:fldChar w:fldCharType="begin"/>
      </w:r>
      <w:r>
        <w:rPr>
          <w:rFonts w:ascii="Arial" w:hAnsi="Arial" w:cs="Arial"/>
          <w:color w:val="000000"/>
          <w:szCs w:val="20"/>
        </w:rPr>
        <w:instrText xml:space="preserve"> PAGEREF _Ref302137146 \h </w:instrText>
      </w:r>
      <w:r w:rsidR="006A167A">
        <w:rPr>
          <w:rFonts w:ascii="Arial" w:hAnsi="Arial" w:cs="Arial"/>
          <w:color w:val="000000"/>
          <w:szCs w:val="20"/>
        </w:rPr>
      </w:r>
      <w:r w:rsidR="006A167A">
        <w:rPr>
          <w:rFonts w:ascii="Arial" w:hAnsi="Arial" w:cs="Arial"/>
          <w:color w:val="000000"/>
          <w:szCs w:val="20"/>
        </w:rPr>
        <w:fldChar w:fldCharType="separate"/>
      </w:r>
      <w:r w:rsidR="00A8293C">
        <w:rPr>
          <w:rFonts w:ascii="Arial" w:hAnsi="Arial" w:cs="Arial"/>
          <w:noProof/>
          <w:color w:val="000000"/>
          <w:szCs w:val="20"/>
        </w:rPr>
        <w:t>80</w:t>
      </w:r>
      <w:r w:rsidR="006A167A">
        <w:rPr>
          <w:rFonts w:ascii="Arial" w:hAnsi="Arial" w:cs="Arial"/>
          <w:color w:val="000000"/>
          <w:szCs w:val="20"/>
        </w:rPr>
        <w:fldChar w:fldCharType="end"/>
      </w:r>
      <w:r>
        <w:rPr>
          <w:rFonts w:ascii="Arial" w:hAnsi="Arial" w:cs="Arial"/>
          <w:color w:val="000000"/>
          <w:szCs w:val="20"/>
        </w:rPr>
        <w:t>.</w:t>
      </w:r>
    </w:p>
    <w:p w:rsidR="009678FE" w:rsidRDefault="009678FE">
      <w:pPr>
        <w:ind w:left="720"/>
      </w:pPr>
    </w:p>
    <w:p w:rsidR="009678FE" w:rsidRDefault="009678FE">
      <w:pPr>
        <w:pStyle w:val="Heading4"/>
      </w:pPr>
      <w:bookmarkStart w:id="162" w:name="_Toc402794116"/>
      <w:r>
        <w:t>Query Vis Lens Values</w:t>
      </w:r>
      <w:bookmarkEnd w:id="162"/>
    </w:p>
    <w:tbl>
      <w:tblPr>
        <w:tblW w:w="9198" w:type="dxa"/>
        <w:tblInd w:w="720" w:type="dxa"/>
        <w:tblLook w:val="04A0"/>
      </w:tblPr>
      <w:tblGrid>
        <w:gridCol w:w="2178"/>
        <w:gridCol w:w="7020"/>
      </w:tblGrid>
      <w:tr w:rsidR="009678FE">
        <w:tc>
          <w:tcPr>
            <w:tcW w:w="2178" w:type="dxa"/>
          </w:tcPr>
          <w:p w:rsidR="009678FE" w:rsidRDefault="009678FE">
            <w:r>
              <w:t>FF 00  50 77a0 00</w:t>
            </w:r>
          </w:p>
        </w:tc>
        <w:tc>
          <w:tcPr>
            <w:tcW w:w="7020" w:type="dxa"/>
          </w:tcPr>
          <w:p w:rsidR="009678FE" w:rsidRDefault="009678FE">
            <w:r>
              <w:t>The upper nibble, a, is defined as:</w:t>
            </w:r>
          </w:p>
          <w:p w:rsidR="009678FE" w:rsidRDefault="009678FE">
            <w:r>
              <w:t xml:space="preserve">  Bits 3 2 1 0 where 3=MSB</w:t>
            </w:r>
          </w:p>
          <w:p w:rsidR="009678FE" w:rsidRDefault="009678FE">
            <w:r>
              <w:t xml:space="preserve">   bit 3 = 0 requests BCD data, 1 requests binary (12 bit) data</w:t>
            </w:r>
          </w:p>
          <w:p w:rsidR="009678FE" w:rsidRDefault="009678FE">
            <w:r>
              <w:t xml:space="preserve">   bit 2 = 0 requests a Zoom value, or 1 requests a Focus value</w:t>
            </w:r>
          </w:p>
          <w:p w:rsidR="009678FE" w:rsidRDefault="009678FE">
            <w:r>
              <w:t xml:space="preserve">   bit 1 = 0 req Relative, bit 1= 1 req FOV degrees</w:t>
            </w:r>
          </w:p>
          <w:p w:rsidR="009678FE" w:rsidRDefault="009678FE">
            <w:r>
              <w:t xml:space="preserve">   bit 0 = reserved</w:t>
            </w:r>
          </w:p>
          <w:p w:rsidR="009678FE" w:rsidRDefault="009678FE">
            <w:r>
              <w:t xml:space="preserve">Xx x  = 0-999.  When using FOV in degrees, 999=99.9 degrees.  Focus may be BCD or binary relative. </w:t>
            </w:r>
          </w:p>
          <w:p w:rsidR="009678FE" w:rsidRDefault="009678FE">
            <w:r>
              <w:t xml:space="preserve">In either case, The 2110 will take care of limiting commanded values to the range of the specific camera (active) and defined by the manifest (type).   </w:t>
            </w:r>
          </w:p>
        </w:tc>
      </w:tr>
      <w:tr w:rsidR="009678FE">
        <w:tc>
          <w:tcPr>
            <w:tcW w:w="2178" w:type="dxa"/>
          </w:tcPr>
          <w:p w:rsidR="009678FE" w:rsidRDefault="009678FE">
            <w:pPr>
              <w:rPr>
                <w:color w:val="FF0000"/>
              </w:rPr>
            </w:pPr>
            <w:r>
              <w:rPr>
                <w:color w:val="FF0000"/>
              </w:rPr>
              <w:t>FF 00 50 77 yx xx</w:t>
            </w:r>
          </w:p>
        </w:tc>
        <w:tc>
          <w:tcPr>
            <w:tcW w:w="7020" w:type="dxa"/>
          </w:tcPr>
          <w:p w:rsidR="009678FE" w:rsidRDefault="009678FE">
            <w:r>
              <w:t>y response nibble iis defined as:</w:t>
            </w:r>
          </w:p>
          <w:p w:rsidR="009678FE" w:rsidRDefault="009678FE">
            <w:r>
              <w:t xml:space="preserve">    Bits 3 2 1 0  where 3=MSB</w:t>
            </w:r>
          </w:p>
          <w:p w:rsidR="009678FE" w:rsidRDefault="009678FE">
            <w:r>
              <w:t xml:space="preserve">   bit 3 = 0 indicates BCD value, 1 indicates binary value (0-4095) returned</w:t>
            </w:r>
          </w:p>
          <w:p w:rsidR="009678FE" w:rsidRDefault="009678FE">
            <w:r>
              <w:t xml:space="preserve">   bit 2 = 0 response is a Zoom Value</w:t>
            </w:r>
          </w:p>
          <w:p w:rsidR="009678FE" w:rsidRDefault="009678FE">
            <w:r>
              <w:t xml:space="preserve">           = 1 response is a Focus Value</w:t>
            </w:r>
          </w:p>
          <w:p w:rsidR="009678FE" w:rsidRDefault="009678FE">
            <w:r>
              <w:t xml:space="preserve">   bit 1 = 0 is relative, 1= FOV in degrees</w:t>
            </w:r>
          </w:p>
          <w:p w:rsidR="009678FE" w:rsidRDefault="009678FE">
            <w:r>
              <w:t xml:space="preserve">   bit 0 = 0 is OK, 1=Error  </w:t>
            </w:r>
          </w:p>
          <w:p w:rsidR="009678FE" w:rsidRDefault="009678FE">
            <w:r>
              <w:t>y=1111 if there is no table for degrees</w:t>
            </w:r>
          </w:p>
        </w:tc>
      </w:tr>
    </w:tbl>
    <w:p w:rsidR="009678FE" w:rsidRDefault="009678FE">
      <w:pPr>
        <w:ind w:left="720"/>
      </w:pPr>
      <w:r>
        <w:t>The query reports the last value obtained in the internal 2110 loop.  In general unless a command has changed the zoom position, the last value should be the last commanded value.</w:t>
      </w:r>
    </w:p>
    <w:p w:rsidR="009678FE" w:rsidRDefault="009678FE">
      <w:pPr>
        <w:pStyle w:val="Heading3"/>
      </w:pPr>
      <w:bookmarkStart w:id="163" w:name="_Toc402794117"/>
      <w:r>
        <w:t>Controls</w:t>
      </w:r>
      <w:bookmarkEnd w:id="163"/>
    </w:p>
    <w:p w:rsidR="009678FE" w:rsidRDefault="009678FE">
      <w:pPr>
        <w:pStyle w:val="Heading4"/>
      </w:pPr>
      <w:bookmarkStart w:id="164" w:name="_Toc402794118"/>
      <w:r>
        <w:t>Zoom Visible Camera</w:t>
      </w:r>
      <w:bookmarkEnd w:id="164"/>
    </w:p>
    <w:p w:rsidR="009678FE" w:rsidRDefault="009678FE">
      <w:pPr>
        <w:spacing w:after="0"/>
      </w:pPr>
      <w:r>
        <w:rPr>
          <w:b/>
          <w:i/>
        </w:rPr>
        <w:tab/>
      </w:r>
      <w:r>
        <w:t>FF 00 0E 77 xx 00</w:t>
      </w:r>
      <w:r>
        <w:tab/>
        <w:t>Zoom (standard Pelco D)</w:t>
      </w:r>
      <w:r>
        <w:br/>
      </w:r>
      <w:r>
        <w:tab/>
      </w:r>
      <w:r>
        <w:tab/>
      </w:r>
      <w:r>
        <w:tab/>
      </w:r>
      <w:r>
        <w:tab/>
        <w:t>xx= FE (254) To 80 (128) =zoom to wide FOV</w:t>
      </w:r>
      <w:r>
        <w:br/>
      </w:r>
      <w:r>
        <w:tab/>
      </w:r>
      <w:r>
        <w:tab/>
      </w:r>
      <w:r>
        <w:tab/>
      </w:r>
      <w:r>
        <w:tab/>
        <w:t>xx= 01 (1) to 7F (127) = zoom to narrow FOV</w:t>
      </w:r>
    </w:p>
    <w:p w:rsidR="009678FE" w:rsidRDefault="009678FE">
      <w:pPr>
        <w:spacing w:after="0"/>
      </w:pPr>
      <w:r>
        <w:tab/>
      </w:r>
      <w:r>
        <w:tab/>
      </w:r>
      <w:r>
        <w:tab/>
      </w:r>
      <w:r>
        <w:tab/>
        <w:t>xx = 00 = stop</w:t>
      </w:r>
    </w:p>
    <w:p w:rsidR="009678FE" w:rsidRDefault="009678FE">
      <w:pPr>
        <w:spacing w:after="0"/>
      </w:pPr>
      <w:r>
        <w:tab/>
      </w:r>
    </w:p>
    <w:p w:rsidR="009678FE" w:rsidRDefault="009678FE">
      <w:r>
        <w:tab/>
        <w:t>Zoom commands are directed to the visible camera.</w:t>
      </w:r>
    </w:p>
    <w:p w:rsidR="009678FE" w:rsidRDefault="009678FE">
      <w:pPr>
        <w:pStyle w:val="Heading4"/>
      </w:pPr>
      <w:bookmarkStart w:id="165" w:name="_Toc402794119"/>
      <w:r>
        <w:t>Focus Visible</w:t>
      </w:r>
      <w:bookmarkEnd w:id="165"/>
    </w:p>
    <w:p w:rsidR="009678FE" w:rsidRDefault="009678FE">
      <w:r>
        <w:rPr>
          <w:b/>
          <w:bCs/>
          <w:i/>
          <w:iCs/>
        </w:rPr>
        <w:tab/>
      </w:r>
      <w:r>
        <w:t>FF 00 0E 77 00 xx</w:t>
      </w:r>
      <w:r>
        <w:tab/>
        <w:t>Focus (standard Pelco D)</w:t>
      </w:r>
      <w:r>
        <w:br/>
      </w:r>
      <w:r>
        <w:tab/>
      </w:r>
      <w:r>
        <w:tab/>
      </w:r>
      <w:r>
        <w:tab/>
      </w:r>
      <w:r>
        <w:tab/>
        <w:t>x</w:t>
      </w:r>
      <w:del w:id="166" w:author="Paul Hightower" w:date="2009-07-14T12:14:00Z">
        <w:r>
          <w:delText>z</w:delText>
        </w:r>
      </w:del>
      <w:r>
        <w:t xml:space="preserve">x= </w:t>
      </w:r>
      <w:bookmarkStart w:id="167" w:name="OLE_LINK7"/>
      <w:r>
        <w:t>01 (1) to 7F (127) focus FAR</w:t>
      </w:r>
      <w:bookmarkEnd w:id="167"/>
      <w:r>
        <w:br/>
      </w:r>
      <w:r>
        <w:lastRenderedPageBreak/>
        <w:tab/>
      </w:r>
      <w:r>
        <w:tab/>
      </w:r>
      <w:r>
        <w:tab/>
      </w:r>
      <w:r>
        <w:tab/>
        <w:t>xx = FE (254) to 80 (128) focus NEAR</w:t>
      </w:r>
      <w:r>
        <w:br/>
      </w:r>
      <w:r>
        <w:tab/>
      </w:r>
      <w:r>
        <w:tab/>
      </w:r>
      <w:r>
        <w:tab/>
      </w:r>
      <w:r>
        <w:tab/>
        <w:t xml:space="preserve">xx = 00 stop </w:t>
      </w:r>
    </w:p>
    <w:p w:rsidR="009678FE" w:rsidRDefault="009678FE"/>
    <w:p w:rsidR="009678FE" w:rsidRDefault="009678FE">
      <w:pPr>
        <w:pStyle w:val="Heading4"/>
      </w:pPr>
      <w:bookmarkStart w:id="168" w:name="_Toc402794120"/>
      <w:r>
        <w:t>Visible Lens Autofocus</w:t>
      </w:r>
      <w:bookmarkEnd w:id="168"/>
    </w:p>
    <w:p w:rsidR="009678FE" w:rsidRDefault="009678FE">
      <w:pPr>
        <w:ind w:left="720"/>
      </w:pPr>
      <w:r>
        <w:t>FF 00 32 77 04 00 If capable, initiates an autofocus sequence of the camera/lens system of the selected device</w:t>
      </w:r>
    </w:p>
    <w:p w:rsidR="009678FE" w:rsidRDefault="009678FE">
      <w:pPr>
        <w:ind w:left="720"/>
      </w:pPr>
      <w:r>
        <w:rPr>
          <w:color w:val="FF0000"/>
        </w:rPr>
        <w:t>FF 00 32 77 04 xx</w:t>
      </w:r>
      <w:r>
        <w:t xml:space="preserve"> where xx = 00 if capable, = 99 if not capable</w:t>
      </w:r>
    </w:p>
    <w:p w:rsidR="009678FE" w:rsidRDefault="009678FE">
      <w:pPr>
        <w:pStyle w:val="Heading4"/>
      </w:pPr>
      <w:bookmarkStart w:id="169" w:name="_Toc402794121"/>
      <w:r>
        <w:t>2X Lens In/Out</w:t>
      </w:r>
      <w:bookmarkEnd w:id="169"/>
    </w:p>
    <w:p w:rsidR="009678FE" w:rsidRDefault="009678FE">
      <w:pPr>
        <w:ind w:left="720"/>
      </w:pPr>
      <w:r>
        <w:t xml:space="preserve">If present in the lens system, this command controls the insertion of a 2x multiplier on the zoom optics.   If not present this command is ignored, except that the 2110 will return a xx=99 to indicate that no 2x multiplier is available for the lens specified in the manifest (see </w:t>
      </w:r>
      <w:r w:rsidR="006A167A">
        <w:fldChar w:fldCharType="begin"/>
      </w:r>
      <w:r>
        <w:instrText xml:space="preserve"> REF _Ref302137146 \h </w:instrText>
      </w:r>
      <w:r w:rsidR="006A167A">
        <w:fldChar w:fldCharType="separate"/>
      </w:r>
      <w:r w:rsidR="00A8293C">
        <w:t>External Lenses</w:t>
      </w:r>
      <w:r w:rsidR="006A167A">
        <w:fldChar w:fldCharType="end"/>
      </w:r>
      <w:r>
        <w:t xml:space="preserve"> page </w:t>
      </w:r>
      <w:r w:rsidR="006A167A">
        <w:fldChar w:fldCharType="begin"/>
      </w:r>
      <w:r>
        <w:instrText xml:space="preserve"> PAGEREF _Ref302137146 \h </w:instrText>
      </w:r>
      <w:r w:rsidR="006A167A">
        <w:fldChar w:fldCharType="separate"/>
      </w:r>
      <w:r w:rsidR="00A8293C">
        <w:rPr>
          <w:noProof/>
        </w:rPr>
        <w:t>80</w:t>
      </w:r>
      <w:r w:rsidR="006A167A">
        <w:fldChar w:fldCharType="end"/>
      </w:r>
      <w:r>
        <w:t xml:space="preserve"> for types that support the 2x function).</w:t>
      </w:r>
    </w:p>
    <w:tbl>
      <w:tblPr>
        <w:tblW w:w="0" w:type="auto"/>
        <w:tblInd w:w="720" w:type="dxa"/>
        <w:tblLook w:val="04A0"/>
      </w:tblPr>
      <w:tblGrid>
        <w:gridCol w:w="2538"/>
        <w:gridCol w:w="5670"/>
      </w:tblGrid>
      <w:tr w:rsidR="009678FE">
        <w:tc>
          <w:tcPr>
            <w:tcW w:w="2538" w:type="dxa"/>
          </w:tcPr>
          <w:p w:rsidR="009678FE" w:rsidRDefault="009678FE">
            <w:r>
              <w:t>FF 00 32 77 02 xx</w:t>
            </w:r>
          </w:p>
        </w:tc>
        <w:tc>
          <w:tcPr>
            <w:tcW w:w="5670" w:type="dxa"/>
          </w:tcPr>
          <w:p w:rsidR="009678FE" w:rsidRDefault="009678FE">
            <w:r>
              <w:rPr>
                <w:rFonts w:ascii="Arial" w:hAnsi="Arial" w:cs="Arial"/>
                <w:color w:val="000000"/>
                <w:szCs w:val="20"/>
              </w:rPr>
              <w:t xml:space="preserve">00= out; 01 = In, </w:t>
            </w:r>
          </w:p>
        </w:tc>
      </w:tr>
      <w:tr w:rsidR="009678FE">
        <w:tc>
          <w:tcPr>
            <w:tcW w:w="2538" w:type="dxa"/>
          </w:tcPr>
          <w:p w:rsidR="009678FE" w:rsidRDefault="009678FE">
            <w:pPr>
              <w:rPr>
                <w:color w:val="FF0000"/>
              </w:rPr>
            </w:pPr>
            <w:r>
              <w:rPr>
                <w:color w:val="FF0000"/>
              </w:rPr>
              <w:t>FF 00 32 77 02 xx</w:t>
            </w:r>
          </w:p>
        </w:tc>
        <w:tc>
          <w:tcPr>
            <w:tcW w:w="5670" w:type="dxa"/>
          </w:tcPr>
          <w:p w:rsidR="009678FE" w:rsidRDefault="009678FE">
            <w:r>
              <w:t xml:space="preserve">Responses are as above and </w:t>
            </w:r>
            <w:r>
              <w:rPr>
                <w:rFonts w:ascii="Arial" w:hAnsi="Arial" w:cs="Arial"/>
                <w:color w:val="000000"/>
                <w:szCs w:val="20"/>
              </w:rPr>
              <w:t>99= no 2X lens</w:t>
            </w:r>
          </w:p>
        </w:tc>
      </w:tr>
    </w:tbl>
    <w:p w:rsidR="009678FE" w:rsidRDefault="009678FE">
      <w:pPr>
        <w:ind w:left="720"/>
      </w:pPr>
    </w:p>
    <w:p w:rsidR="009678FE" w:rsidRDefault="009678FE">
      <w:pPr>
        <w:pStyle w:val="Heading2"/>
        <w:ind w:left="720"/>
      </w:pPr>
      <w:bookmarkStart w:id="170" w:name="_Toc402794122"/>
      <w:r>
        <w:t>PENTAX PAIR Lens Specific Commands</w:t>
      </w:r>
      <w:bookmarkEnd w:id="170"/>
    </w:p>
    <w:p w:rsidR="009678FE" w:rsidRDefault="009678FE">
      <w:pPr>
        <w:pStyle w:val="Heading4"/>
      </w:pPr>
      <w:bookmarkStart w:id="171" w:name="_Toc402794123"/>
      <w:r>
        <w:t>Lens PAIR Fog Filter</w:t>
      </w:r>
      <w:bookmarkEnd w:id="171"/>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08 xx</w:t>
            </w:r>
          </w:p>
        </w:tc>
        <w:tc>
          <w:tcPr>
            <w:tcW w:w="6390" w:type="dxa"/>
          </w:tcPr>
          <w:p w:rsidR="009678FE" w:rsidRDefault="009678FE">
            <w:r>
              <w:t xml:space="preserve">xx where  </w:t>
            </w:r>
          </w:p>
          <w:p w:rsidR="009678FE" w:rsidRDefault="00FA63C8" w:rsidP="00FA63C8">
            <w:pPr>
              <w:ind w:left="720"/>
            </w:pPr>
            <w:r>
              <w:t>0x00</w:t>
            </w:r>
            <w:r w:rsidR="009678FE">
              <w:t>=none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08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Heading4"/>
      </w:pPr>
      <w:bookmarkStart w:id="172" w:name="_Toc402794124"/>
      <w:r>
        <w:t>Lens PAIR Functions (PAIR 2 Only)</w:t>
      </w:r>
      <w:bookmarkEnd w:id="172"/>
    </w:p>
    <w:p w:rsidR="009678FE" w:rsidRDefault="009678FE">
      <w:pPr>
        <w:ind w:left="720"/>
      </w:pPr>
      <w:r>
        <w:t>This control either invokes or bypasses all image processing of the PAIR lens.  All image processing functions including image stabilization are bypassed when this function is in bypass mode.  However, the settings made (filter strength and whether stabilization is on or off remain set in bypass.</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07 xy</w:t>
            </w:r>
          </w:p>
        </w:tc>
        <w:tc>
          <w:tcPr>
            <w:tcW w:w="6390" w:type="dxa"/>
          </w:tcPr>
          <w:p w:rsidR="009678FE" w:rsidRDefault="009678FE">
            <w:r>
              <w:t xml:space="preserve">xy where  </w:t>
            </w:r>
          </w:p>
          <w:p w:rsidR="009678FE" w:rsidRDefault="009678FE">
            <w:pPr>
              <w:ind w:left="720"/>
            </w:pPr>
            <w:r>
              <w:t xml:space="preserve"> x = bypass state; 0=bypassed, 1=modified, 9=query</w:t>
            </w:r>
            <w:r>
              <w:br/>
              <w:t xml:space="preserve"> y = filters state; 0=filters off, 1=filters on, 9=query</w:t>
            </w:r>
          </w:p>
          <w:p w:rsidR="009678FE" w:rsidRDefault="009678FE">
            <w:r>
              <w:t xml:space="preserve">9 (in either x or y) reports the state kept by the 2110       </w:t>
            </w:r>
          </w:p>
        </w:tc>
      </w:tr>
      <w:tr w:rsidR="009678FE">
        <w:tc>
          <w:tcPr>
            <w:tcW w:w="2358" w:type="dxa"/>
          </w:tcPr>
          <w:p w:rsidR="009678FE" w:rsidRDefault="009678FE">
            <w:r>
              <w:rPr>
                <w:rFonts w:ascii="Arial" w:hAnsi="Arial" w:cs="Arial"/>
                <w:color w:val="FF0000"/>
                <w:szCs w:val="20"/>
              </w:rPr>
              <w:t>FF 00 32 77 07 xy</w:t>
            </w:r>
          </w:p>
        </w:tc>
        <w:tc>
          <w:tcPr>
            <w:tcW w:w="6390" w:type="dxa"/>
          </w:tcPr>
          <w:p w:rsidR="009678FE" w:rsidRDefault="009678FE">
            <w:r>
              <w:t>Responses reflect the state using the same codes as above.</w:t>
            </w:r>
          </w:p>
        </w:tc>
      </w:tr>
    </w:tbl>
    <w:p w:rsidR="009678FE" w:rsidRDefault="009678FE"/>
    <w:p w:rsidR="009678FE" w:rsidRDefault="009678FE">
      <w:pPr>
        <w:pStyle w:val="Heading4"/>
      </w:pPr>
      <w:bookmarkStart w:id="173" w:name="_Toc402794125"/>
      <w:r>
        <w:lastRenderedPageBreak/>
        <w:t>Lens PAIR Heat Haze Reduction (PAIR 2 only)</w:t>
      </w:r>
      <w:bookmarkEnd w:id="173"/>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09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09 xx</w:t>
            </w:r>
          </w:p>
        </w:tc>
        <w:tc>
          <w:tcPr>
            <w:tcW w:w="6390" w:type="dxa"/>
          </w:tcPr>
          <w:p w:rsidR="009678FE" w:rsidRDefault="009678FE">
            <w:r>
              <w:t>When 99 is received from this command, the 2110 tests the status of Pair filter where response is y values above.</w:t>
            </w:r>
          </w:p>
        </w:tc>
      </w:tr>
    </w:tbl>
    <w:p w:rsidR="009678FE" w:rsidRDefault="009678FE"/>
    <w:p w:rsidR="009678FE" w:rsidRDefault="009678FE">
      <w:pPr>
        <w:pStyle w:val="Heading4"/>
      </w:pPr>
      <w:bookmarkStart w:id="174" w:name="_Toc402794126"/>
      <w:r>
        <w:t>Lens PAIR Backlight Filter (PAIR 2 only)</w:t>
      </w:r>
      <w:bookmarkEnd w:id="174"/>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0A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0A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Heading4"/>
      </w:pPr>
      <w:bookmarkStart w:id="175" w:name="_Toc402794127"/>
      <w:r>
        <w:t>Lens PAIR Night View Mode (PAIR 2 only)</w:t>
      </w:r>
      <w:bookmarkEnd w:id="175"/>
    </w:p>
    <w:p w:rsidR="009678FE" w:rsidRDefault="009678FE">
      <w:pPr>
        <w:ind w:left="720"/>
      </w:pPr>
      <w:r>
        <w:t xml:space="preserve">This control either turns off the filter or sets strength.  This command is accepted by the 2110 but the filter is NOT effective unless the Lens is not in LENS PAIR FUNCTION BYPASS and the FILTERS are set to ON. </w:t>
      </w:r>
    </w:p>
    <w:tbl>
      <w:tblPr>
        <w:tblW w:w="0" w:type="auto"/>
        <w:tblInd w:w="720" w:type="dxa"/>
        <w:tblLook w:val="04A0"/>
      </w:tblPr>
      <w:tblGrid>
        <w:gridCol w:w="2358"/>
        <w:gridCol w:w="6390"/>
      </w:tblGrid>
      <w:tr w:rsidR="009678FE">
        <w:tc>
          <w:tcPr>
            <w:tcW w:w="2358" w:type="dxa"/>
          </w:tcPr>
          <w:p w:rsidR="009678FE" w:rsidRDefault="009678FE">
            <w:r>
              <w:rPr>
                <w:rFonts w:ascii="Arial" w:hAnsi="Arial" w:cs="Arial"/>
                <w:szCs w:val="20"/>
              </w:rPr>
              <w:t>FF 00 32 77 0B xx</w:t>
            </w:r>
          </w:p>
        </w:tc>
        <w:tc>
          <w:tcPr>
            <w:tcW w:w="6390" w:type="dxa"/>
          </w:tcPr>
          <w:p w:rsidR="009678FE" w:rsidRDefault="009678FE">
            <w:r>
              <w:t xml:space="preserve">xx where  </w:t>
            </w:r>
          </w:p>
          <w:p w:rsidR="009678FE" w:rsidRDefault="00FA63C8">
            <w:pPr>
              <w:ind w:left="720"/>
            </w:pPr>
            <w:r>
              <w:t>0x0</w:t>
            </w:r>
            <w:r w:rsidR="009678FE">
              <w:t>0=none</w:t>
            </w:r>
            <w:r w:rsidR="009678FE">
              <w:br/>
            </w:r>
            <w:r>
              <w:t>0x0</w:t>
            </w:r>
            <w:r w:rsidR="009678FE">
              <w:t>1=light</w:t>
            </w:r>
            <w:r w:rsidR="009678FE">
              <w:br/>
            </w:r>
            <w:r>
              <w:t>0x0</w:t>
            </w:r>
            <w:r w:rsidR="009678FE">
              <w:t>2=medium</w:t>
            </w:r>
            <w:r w:rsidR="009678FE">
              <w:br/>
            </w:r>
            <w:r>
              <w:t>0x0</w:t>
            </w:r>
            <w:r w:rsidR="009678FE">
              <w:t>3=strong</w:t>
            </w:r>
            <w:r w:rsidR="009678FE">
              <w:br/>
            </w:r>
            <w:r>
              <w:t>0x63</w:t>
            </w:r>
            <w:r w:rsidR="009678FE">
              <w:t xml:space="preserve">=query, </w:t>
            </w:r>
          </w:p>
        </w:tc>
      </w:tr>
      <w:tr w:rsidR="009678FE">
        <w:tc>
          <w:tcPr>
            <w:tcW w:w="2358" w:type="dxa"/>
          </w:tcPr>
          <w:p w:rsidR="009678FE" w:rsidRDefault="009678FE">
            <w:r>
              <w:rPr>
                <w:rFonts w:ascii="Arial" w:hAnsi="Arial" w:cs="Arial"/>
                <w:color w:val="FF0000"/>
                <w:szCs w:val="20"/>
              </w:rPr>
              <w:t>FF 00 32 77 0B xx</w:t>
            </w:r>
          </w:p>
        </w:tc>
        <w:tc>
          <w:tcPr>
            <w:tcW w:w="6390" w:type="dxa"/>
          </w:tcPr>
          <w:p w:rsidR="009678FE" w:rsidRDefault="009678FE">
            <w:r>
              <w:t>When 99 is received from this command, the 2110 tests the status of Pair filter where response is y values above.</w:t>
            </w:r>
          </w:p>
        </w:tc>
      </w:tr>
    </w:tbl>
    <w:p w:rsidR="009678FE" w:rsidRDefault="009678FE">
      <w:pPr>
        <w:pStyle w:val="Heading4"/>
      </w:pPr>
      <w:bookmarkStart w:id="176" w:name="_Toc402794128"/>
      <w:r>
        <w:t>Lens PAIR Stabilization (PAIR 2 only)</w:t>
      </w:r>
      <w:bookmarkEnd w:id="176"/>
    </w:p>
    <w:p w:rsidR="009678FE" w:rsidRDefault="009678FE">
      <w:pPr>
        <w:ind w:left="720"/>
      </w:pPr>
      <w:r>
        <w:t xml:space="preserve">This control either turns on or off the stabilization (shake filter). This command is accepted by the 2110 but the filter is NOT effective unless the Lens is not in LENS PAIR FUNCTION BYPASS. </w:t>
      </w:r>
    </w:p>
    <w:tbl>
      <w:tblPr>
        <w:tblW w:w="0" w:type="auto"/>
        <w:tblInd w:w="720" w:type="dxa"/>
        <w:tblLook w:val="04A0"/>
      </w:tblPr>
      <w:tblGrid>
        <w:gridCol w:w="2358"/>
        <w:gridCol w:w="6390"/>
      </w:tblGrid>
      <w:tr w:rsidR="009678FE">
        <w:tc>
          <w:tcPr>
            <w:tcW w:w="2358" w:type="dxa"/>
          </w:tcPr>
          <w:p w:rsidR="009678FE" w:rsidRDefault="009678FE">
            <w:pPr>
              <w:rPr>
                <w:rFonts w:ascii="Arial" w:hAnsi="Arial" w:cs="Arial"/>
                <w:szCs w:val="20"/>
              </w:rPr>
            </w:pPr>
            <w:r>
              <w:rPr>
                <w:rFonts w:ascii="Arial" w:hAnsi="Arial" w:cs="Arial"/>
                <w:szCs w:val="20"/>
              </w:rPr>
              <w:t>FF 00 32 77 0C xx</w:t>
            </w:r>
          </w:p>
          <w:p w:rsidR="009678FE" w:rsidRDefault="009678FE"/>
          <w:p w:rsidR="009678FE" w:rsidRDefault="009678FE"/>
        </w:tc>
        <w:tc>
          <w:tcPr>
            <w:tcW w:w="6390" w:type="dxa"/>
          </w:tcPr>
          <w:p w:rsidR="009678FE" w:rsidRDefault="009678FE">
            <w:r>
              <w:t xml:space="preserve">xx where  </w:t>
            </w:r>
          </w:p>
          <w:p w:rsidR="009678FE" w:rsidRDefault="009678FE">
            <w:pPr>
              <w:ind w:left="720"/>
            </w:pPr>
            <w:r>
              <w:t xml:space="preserve"> xx=1 is PAIR stab on</w:t>
            </w:r>
            <w:r>
              <w:br/>
              <w:t>xx = 0 PAIR stab off</w:t>
            </w:r>
            <w:r>
              <w:br/>
              <w:t xml:space="preserve">xx = </w:t>
            </w:r>
            <w:r w:rsidR="00E87CB0">
              <w:t>0x63</w:t>
            </w:r>
            <w:r>
              <w:t xml:space="preserve"> send status of Pair filter where response xx is</w:t>
            </w:r>
          </w:p>
          <w:p w:rsidR="009678FE" w:rsidRDefault="009678FE">
            <w:r>
              <w:lastRenderedPageBreak/>
              <w:t xml:space="preserve">       01 = PAIR stab on</w:t>
            </w:r>
          </w:p>
          <w:p w:rsidR="009678FE" w:rsidRDefault="009678FE">
            <w:r>
              <w:t xml:space="preserve">        00 - PAIR stab off</w:t>
            </w:r>
          </w:p>
        </w:tc>
      </w:tr>
      <w:tr w:rsidR="009678FE">
        <w:tc>
          <w:tcPr>
            <w:tcW w:w="2358" w:type="dxa"/>
          </w:tcPr>
          <w:p w:rsidR="009678FE" w:rsidRDefault="009678FE">
            <w:r>
              <w:rPr>
                <w:rFonts w:ascii="Arial" w:hAnsi="Arial" w:cs="Arial"/>
                <w:color w:val="FF0000"/>
                <w:szCs w:val="20"/>
              </w:rPr>
              <w:lastRenderedPageBreak/>
              <w:t>FF 00 32 77 0C xx</w:t>
            </w:r>
          </w:p>
        </w:tc>
        <w:tc>
          <w:tcPr>
            <w:tcW w:w="6390" w:type="dxa"/>
          </w:tcPr>
          <w:p w:rsidR="009678FE" w:rsidRDefault="009678FE">
            <w:r>
              <w:t xml:space="preserve">Response xx </w:t>
            </w:r>
          </w:p>
          <w:p w:rsidR="009678FE" w:rsidRDefault="009678FE">
            <w:pPr>
              <w:ind w:left="720"/>
            </w:pPr>
            <w:r>
              <w:t>01 = PAIR stab on</w:t>
            </w:r>
            <w:r>
              <w:br/>
              <w:t xml:space="preserve"> 00 - PAIR stab off</w:t>
            </w:r>
          </w:p>
        </w:tc>
      </w:tr>
    </w:tbl>
    <w:p w:rsidR="009678FE" w:rsidRDefault="009678FE"/>
    <w:p w:rsidR="009678FE" w:rsidRDefault="009678FE">
      <w:pPr>
        <w:pStyle w:val="Heading2"/>
      </w:pPr>
      <w:bookmarkStart w:id="177" w:name="_Toc402794129"/>
      <w:r>
        <w:t>Visible Camera Commands</w:t>
      </w:r>
      <w:bookmarkEnd w:id="177"/>
    </w:p>
    <w:p w:rsidR="009678FE" w:rsidRDefault="009678FE">
      <w:pPr>
        <w:pStyle w:val="Heading3"/>
      </w:pPr>
      <w:bookmarkStart w:id="178" w:name="_Toc402794130"/>
      <w:r>
        <w:t>Queries</w:t>
      </w:r>
      <w:bookmarkEnd w:id="178"/>
    </w:p>
    <w:p w:rsidR="009678FE" w:rsidRDefault="009678FE">
      <w:r>
        <w:t xml:space="preserve">If no camera is specified in the system manifest (see </w:t>
      </w:r>
      <w:r w:rsidR="006A167A">
        <w:fldChar w:fldCharType="begin"/>
      </w:r>
      <w:r>
        <w:instrText xml:space="preserve"> REF _Ref302137640 \h </w:instrText>
      </w:r>
      <w:r w:rsidR="006A167A">
        <w:fldChar w:fldCharType="separate"/>
      </w:r>
      <w:r w:rsidR="00A8293C">
        <w:t>System Manifest</w:t>
      </w:r>
      <w:r w:rsidR="006A167A">
        <w:fldChar w:fldCharType="end"/>
      </w:r>
      <w:r>
        <w:t xml:space="preserve">, page </w:t>
      </w:r>
      <w:r w:rsidR="006A167A">
        <w:fldChar w:fldCharType="begin"/>
      </w:r>
      <w:r>
        <w:instrText xml:space="preserve"> PAGEREF _Ref302137643 \h </w:instrText>
      </w:r>
      <w:r w:rsidR="006A167A">
        <w:fldChar w:fldCharType="separate"/>
      </w:r>
      <w:r w:rsidR="00A8293C">
        <w:rPr>
          <w:noProof/>
        </w:rPr>
        <w:t>14</w:t>
      </w:r>
      <w:r w:rsidR="006A167A">
        <w:fldChar w:fldCharType="end"/>
      </w:r>
      <w:r>
        <w:t>), default values are turned</w:t>
      </w:r>
    </w:p>
    <w:p w:rsidR="009678FE" w:rsidRDefault="009678FE">
      <w:pPr>
        <w:pStyle w:val="Heading4"/>
      </w:pPr>
      <w:bookmarkStart w:id="179" w:name="_Toc402794131"/>
      <w:r>
        <w:t>Visible Camera Type Query</w:t>
      </w:r>
      <w:bookmarkEnd w:id="179"/>
    </w:p>
    <w:tbl>
      <w:tblPr>
        <w:tblW w:w="8748" w:type="dxa"/>
        <w:tblInd w:w="720" w:type="dxa"/>
        <w:tblLook w:val="04A0"/>
      </w:tblPr>
      <w:tblGrid>
        <w:gridCol w:w="1998"/>
        <w:gridCol w:w="6750"/>
      </w:tblGrid>
      <w:tr w:rsidR="009678FE">
        <w:tc>
          <w:tcPr>
            <w:tcW w:w="1998" w:type="dxa"/>
          </w:tcPr>
          <w:p w:rsidR="009678FE" w:rsidRDefault="009678FE">
            <w:r>
              <w:t>FF 00 0F 77 18 00</w:t>
            </w:r>
          </w:p>
        </w:tc>
        <w:tc>
          <w:tcPr>
            <w:tcW w:w="6750" w:type="dxa"/>
          </w:tcPr>
          <w:p w:rsidR="009678FE" w:rsidRDefault="009678FE">
            <w:r>
              <w:t xml:space="preserve">Checks Visible Camera Type and will return the manifest value (see </w:t>
            </w:r>
            <w:fldSimple w:instr=" REF _Ref302136915 \h  \* MERGEFORMAT ">
              <w:r w:rsidR="00A8293C">
                <w:t>Cameras</w:t>
              </w:r>
            </w:fldSimple>
            <w:r>
              <w:t xml:space="preserve"> page </w:t>
            </w:r>
            <w:r w:rsidR="006A167A">
              <w:fldChar w:fldCharType="begin"/>
            </w:r>
            <w:r>
              <w:instrText xml:space="preserve"> PAGEREF _Ref302136919 \h </w:instrText>
            </w:r>
            <w:r w:rsidR="006A167A">
              <w:fldChar w:fldCharType="separate"/>
            </w:r>
            <w:r w:rsidR="00A8293C">
              <w:rPr>
                <w:noProof/>
              </w:rPr>
              <w:t>80</w:t>
            </w:r>
            <w:r w:rsidR="006A167A">
              <w:fldChar w:fldCharType="end"/>
            </w:r>
            <w:r>
              <w:t xml:space="preserve"> for type numbers)</w:t>
            </w:r>
          </w:p>
        </w:tc>
      </w:tr>
      <w:tr w:rsidR="009678FE">
        <w:tc>
          <w:tcPr>
            <w:tcW w:w="1998" w:type="dxa"/>
          </w:tcPr>
          <w:p w:rsidR="009678FE" w:rsidRDefault="009678FE">
            <w:r>
              <w:rPr>
                <w:color w:val="FF0000"/>
              </w:rPr>
              <w:t>FF 00 0F 77 18 xx</w:t>
            </w:r>
          </w:p>
        </w:tc>
        <w:tc>
          <w:tcPr>
            <w:tcW w:w="6750" w:type="dxa"/>
          </w:tcPr>
          <w:p w:rsidR="009678FE" w:rsidRDefault="009678FE">
            <w:r>
              <w:rPr>
                <w:color w:val="000000"/>
              </w:rPr>
              <w:t>99 = No Visible Camera</w:t>
            </w:r>
          </w:p>
        </w:tc>
      </w:tr>
    </w:tbl>
    <w:p w:rsidR="009678FE" w:rsidRDefault="009678FE">
      <w:pPr>
        <w:ind w:left="720"/>
        <w:rPr>
          <w:color w:val="000000"/>
        </w:rPr>
      </w:pPr>
      <w:r>
        <w:tab/>
      </w:r>
      <w:r>
        <w:tab/>
      </w:r>
      <w:r>
        <w:rPr>
          <w:color w:val="FF0000"/>
        </w:rPr>
        <w:tab/>
      </w:r>
    </w:p>
    <w:p w:rsidR="009678FE" w:rsidRDefault="009678FE">
      <w:pPr>
        <w:pStyle w:val="Heading4"/>
      </w:pPr>
      <w:bookmarkStart w:id="180" w:name="_Toc402794132"/>
      <w:r>
        <w:t>Visible Camera Busy Status</w:t>
      </w:r>
      <w:bookmarkEnd w:id="180"/>
    </w:p>
    <w:tbl>
      <w:tblPr>
        <w:tblW w:w="8748" w:type="dxa"/>
        <w:tblInd w:w="720" w:type="dxa"/>
        <w:tblLook w:val="04A0"/>
      </w:tblPr>
      <w:tblGrid>
        <w:gridCol w:w="1998"/>
        <w:gridCol w:w="6750"/>
      </w:tblGrid>
      <w:tr w:rsidR="009678FE">
        <w:tc>
          <w:tcPr>
            <w:tcW w:w="1998" w:type="dxa"/>
          </w:tcPr>
          <w:p w:rsidR="009678FE" w:rsidRDefault="009678FE">
            <w:r>
              <w:t>FF 00 0F 77 19 00</w:t>
            </w:r>
          </w:p>
        </w:tc>
        <w:tc>
          <w:tcPr>
            <w:tcW w:w="6750" w:type="dxa"/>
          </w:tcPr>
          <w:p w:rsidR="009678FE" w:rsidRDefault="009678FE">
            <w:r>
              <w:t>Checks Visible Camera Status</w:t>
            </w:r>
          </w:p>
        </w:tc>
      </w:tr>
      <w:tr w:rsidR="009678FE">
        <w:tc>
          <w:tcPr>
            <w:tcW w:w="1998" w:type="dxa"/>
          </w:tcPr>
          <w:p w:rsidR="009678FE" w:rsidRDefault="009678FE">
            <w:r>
              <w:rPr>
                <w:color w:val="FF0000"/>
              </w:rPr>
              <w:t>FF 00 0F 77 19 xx</w:t>
            </w:r>
          </w:p>
        </w:tc>
        <w:tc>
          <w:tcPr>
            <w:tcW w:w="6750" w:type="dxa"/>
          </w:tcPr>
          <w:p w:rsidR="009678FE" w:rsidRDefault="009678FE">
            <w:r>
              <w:rPr>
                <w:color w:val="000000"/>
              </w:rPr>
              <w:t>00=Ready, 01 = busy, 02= com format error, 03= com timeout, 99=No Camera</w:t>
            </w:r>
          </w:p>
        </w:tc>
      </w:tr>
    </w:tbl>
    <w:p w:rsidR="009678FE" w:rsidRDefault="009678FE">
      <w:pPr>
        <w:rPr>
          <w:i/>
          <w:color w:val="000000"/>
        </w:rPr>
      </w:pPr>
      <w:r>
        <w:tab/>
      </w:r>
      <w:r>
        <w:rPr>
          <w:color w:val="FF0000"/>
        </w:rPr>
        <w:tab/>
      </w:r>
      <w:r>
        <w:rPr>
          <w:i/>
          <w:color w:val="000000"/>
        </w:rPr>
        <w:t>After issuing this command, wait at least 100 milliseconds before requesting status again.</w:t>
      </w:r>
    </w:p>
    <w:p w:rsidR="009678FE" w:rsidRDefault="009678FE">
      <w:pPr>
        <w:pStyle w:val="Heading4"/>
      </w:pPr>
      <w:bookmarkStart w:id="181" w:name="_Toc402794133"/>
      <w:r>
        <w:t>Visible Enclosure Pressure Query</w:t>
      </w:r>
      <w:bookmarkEnd w:id="181"/>
    </w:p>
    <w:tbl>
      <w:tblPr>
        <w:tblW w:w="8748" w:type="dxa"/>
        <w:tblInd w:w="720" w:type="dxa"/>
        <w:tblLook w:val="04A0"/>
      </w:tblPr>
      <w:tblGrid>
        <w:gridCol w:w="1998"/>
        <w:gridCol w:w="6750"/>
      </w:tblGrid>
      <w:tr w:rsidR="009678FE">
        <w:tc>
          <w:tcPr>
            <w:tcW w:w="1998" w:type="dxa"/>
          </w:tcPr>
          <w:p w:rsidR="009678FE" w:rsidRDefault="009678FE">
            <w:r>
              <w:t>FF 00 0F 77 24 00</w:t>
            </w:r>
          </w:p>
        </w:tc>
        <w:tc>
          <w:tcPr>
            <w:tcW w:w="6750" w:type="dxa"/>
          </w:tcPr>
          <w:p w:rsidR="009678FE" w:rsidRDefault="009678FE"/>
        </w:tc>
      </w:tr>
      <w:tr w:rsidR="009678FE">
        <w:tc>
          <w:tcPr>
            <w:tcW w:w="1998" w:type="dxa"/>
          </w:tcPr>
          <w:p w:rsidR="009678FE" w:rsidRDefault="009678FE">
            <w:r>
              <w:rPr>
                <w:color w:val="FF0000"/>
              </w:rPr>
              <w:t>FF 00 0F 77 24 xx</w:t>
            </w:r>
          </w:p>
        </w:tc>
        <w:tc>
          <w:tcPr>
            <w:tcW w:w="6750" w:type="dxa"/>
          </w:tcPr>
          <w:p w:rsidR="009678FE" w:rsidRDefault="009678FE">
            <w:pPr>
              <w:rPr>
                <w:color w:val="000000"/>
              </w:rPr>
            </w:pPr>
            <w:r>
              <w:rPr>
                <w:color w:val="000000"/>
              </w:rPr>
              <w:t>xx = 0-255 translates to pressure as:</w:t>
            </w:r>
          </w:p>
          <w:p w:rsidR="009678FE" w:rsidRDefault="009678FE">
            <w:r>
              <w:rPr>
                <w:color w:val="000000"/>
              </w:rPr>
              <w:t>(xx/255+0.07739) *18.535 psi, e.g. xx = 100 p = 8.703 psi</w:t>
            </w:r>
          </w:p>
        </w:tc>
      </w:tr>
    </w:tbl>
    <w:p w:rsidR="009678FE" w:rsidRDefault="009678FE">
      <w:pPr>
        <w:ind w:left="720"/>
        <w:rPr>
          <w:i/>
          <w:color w:val="000000"/>
        </w:rPr>
      </w:pPr>
      <w:r>
        <w:rPr>
          <w:i/>
          <w:color w:val="000000"/>
        </w:rPr>
        <w:t>Conversion from a sensor value (0-255) to PSI shall be done in a GUI and not the controller.</w:t>
      </w:r>
    </w:p>
    <w:p w:rsidR="009678FE" w:rsidRDefault="009678FE">
      <w:pPr>
        <w:pStyle w:val="Heading4"/>
      </w:pPr>
      <w:bookmarkStart w:id="182" w:name="_Toc402794134"/>
      <w:r>
        <w:t>Brightness Query</w:t>
      </w:r>
      <w:bookmarkEnd w:id="182"/>
    </w:p>
    <w:tbl>
      <w:tblPr>
        <w:tblW w:w="8748" w:type="dxa"/>
        <w:tblInd w:w="720" w:type="dxa"/>
        <w:tblLook w:val="04A0"/>
      </w:tblPr>
      <w:tblGrid>
        <w:gridCol w:w="1998"/>
        <w:gridCol w:w="6750"/>
      </w:tblGrid>
      <w:tr w:rsidR="009678FE">
        <w:tc>
          <w:tcPr>
            <w:tcW w:w="1998" w:type="dxa"/>
          </w:tcPr>
          <w:p w:rsidR="009678FE" w:rsidRDefault="009678FE">
            <w:r>
              <w:t>FF 00 11 77 25 00</w:t>
            </w:r>
          </w:p>
        </w:tc>
        <w:tc>
          <w:tcPr>
            <w:tcW w:w="6750" w:type="dxa"/>
          </w:tcPr>
          <w:p w:rsidR="009678FE" w:rsidRDefault="009678FE"/>
        </w:tc>
      </w:tr>
      <w:tr w:rsidR="009678FE">
        <w:tc>
          <w:tcPr>
            <w:tcW w:w="1998" w:type="dxa"/>
          </w:tcPr>
          <w:p w:rsidR="009678FE" w:rsidRDefault="009678FE">
            <w:r>
              <w:rPr>
                <w:color w:val="FF0000"/>
              </w:rPr>
              <w:t>FF 00 11 77 25 xx</w:t>
            </w:r>
          </w:p>
        </w:tc>
        <w:tc>
          <w:tcPr>
            <w:tcW w:w="6750" w:type="dxa"/>
          </w:tcPr>
          <w:p w:rsidR="009678FE" w:rsidRDefault="009678FE">
            <w:r>
              <w:rPr>
                <w:rFonts w:ascii="Arial" w:hAnsi="Arial" w:cs="Arial"/>
                <w:color w:val="000000"/>
                <w:szCs w:val="20"/>
              </w:rPr>
              <w:t>Returns current visible camera brightness where xx = 00 to FF.   Default with no such camera feature is 00</w:t>
            </w:r>
          </w:p>
        </w:tc>
      </w:tr>
    </w:tbl>
    <w:p w:rsidR="009678FE" w:rsidRDefault="009678FE">
      <w:pPr>
        <w:pStyle w:val="Heading4"/>
      </w:pPr>
      <w:bookmarkStart w:id="183" w:name="_Toc402794135"/>
      <w:r>
        <w:t>AGC Gain Query</w:t>
      </w:r>
      <w:bookmarkEnd w:id="183"/>
    </w:p>
    <w:tbl>
      <w:tblPr>
        <w:tblW w:w="8748" w:type="dxa"/>
        <w:tblInd w:w="720" w:type="dxa"/>
        <w:tblLook w:val="04A0"/>
      </w:tblPr>
      <w:tblGrid>
        <w:gridCol w:w="1998"/>
        <w:gridCol w:w="6750"/>
      </w:tblGrid>
      <w:tr w:rsidR="009678FE">
        <w:tc>
          <w:tcPr>
            <w:tcW w:w="1998" w:type="dxa"/>
          </w:tcPr>
          <w:p w:rsidR="009678FE" w:rsidRDefault="009678FE">
            <w:r>
              <w:t>FF 00 11 77 26 00</w:t>
            </w:r>
          </w:p>
        </w:tc>
        <w:tc>
          <w:tcPr>
            <w:tcW w:w="6750" w:type="dxa"/>
          </w:tcPr>
          <w:p w:rsidR="009678FE" w:rsidRDefault="009678FE"/>
        </w:tc>
      </w:tr>
      <w:tr w:rsidR="009678FE">
        <w:tc>
          <w:tcPr>
            <w:tcW w:w="1998" w:type="dxa"/>
          </w:tcPr>
          <w:p w:rsidR="009678FE" w:rsidRDefault="009678FE">
            <w:r>
              <w:rPr>
                <w:color w:val="FF0000"/>
              </w:rPr>
              <w:t>FF 00 11 77 26 xx</w:t>
            </w:r>
          </w:p>
        </w:tc>
        <w:tc>
          <w:tcPr>
            <w:tcW w:w="6750" w:type="dxa"/>
          </w:tcPr>
          <w:p w:rsidR="009678FE" w:rsidRDefault="009678FE">
            <w:r>
              <w:rPr>
                <w:color w:val="000000"/>
              </w:rPr>
              <w:t xml:space="preserve">Returns </w:t>
            </w:r>
            <w:r>
              <w:rPr>
                <w:rFonts w:ascii="Arial" w:hAnsi="Arial" w:cs="Arial"/>
                <w:color w:val="000000"/>
                <w:szCs w:val="20"/>
              </w:rPr>
              <w:t xml:space="preserve">visible camera </w:t>
            </w:r>
            <w:r>
              <w:rPr>
                <w:color w:val="000000"/>
              </w:rPr>
              <w:t xml:space="preserve">AGC gain where xx = 00 to FF.  Default with no such camera feature is 00  </w:t>
            </w:r>
          </w:p>
        </w:tc>
      </w:tr>
    </w:tbl>
    <w:p w:rsidR="009678FE" w:rsidRDefault="009678FE">
      <w:pPr>
        <w:ind w:left="720"/>
        <w:rPr>
          <w:i/>
          <w:color w:val="000000"/>
        </w:rPr>
      </w:pPr>
    </w:p>
    <w:p w:rsidR="009678FE" w:rsidRDefault="009678FE">
      <w:pPr>
        <w:pStyle w:val="Heading3"/>
      </w:pPr>
      <w:bookmarkStart w:id="184" w:name="_Toc402794136"/>
      <w:r>
        <w:lastRenderedPageBreak/>
        <w:t>Controls</w:t>
      </w:r>
      <w:bookmarkEnd w:id="184"/>
    </w:p>
    <w:p w:rsidR="009678FE" w:rsidRDefault="009678FE">
      <w:pPr>
        <w:pStyle w:val="Heading4"/>
      </w:pPr>
      <w:bookmarkStart w:id="185" w:name="_Toc402794137"/>
      <w:r>
        <w:t>Turn on Visible Camera Menu</w:t>
      </w:r>
      <w:bookmarkEnd w:id="185"/>
    </w:p>
    <w:p w:rsidR="009678FE" w:rsidRDefault="009678FE">
      <w:pPr>
        <w:ind w:firstLine="720"/>
        <w:rPr>
          <w:color w:val="FF0000"/>
        </w:rPr>
      </w:pPr>
      <w:r>
        <w:t xml:space="preserve">FF 00 11 77 07 02 </w:t>
      </w:r>
      <w:r>
        <w:br/>
      </w:r>
      <w:r>
        <w:tab/>
      </w:r>
      <w:r>
        <w:rPr>
          <w:color w:val="FF0000"/>
        </w:rPr>
        <w:t xml:space="preserve">FF 00 11 77 07 02 </w:t>
      </w:r>
    </w:p>
    <w:p w:rsidR="009678FE" w:rsidRDefault="009678FE">
      <w:pPr>
        <w:pStyle w:val="Heading4"/>
      </w:pPr>
      <w:bookmarkStart w:id="186" w:name="_Toc402794138"/>
      <w:r>
        <w:t>Turn off Visible Camera Menu</w:t>
      </w:r>
      <w:bookmarkEnd w:id="186"/>
    </w:p>
    <w:p w:rsidR="009678FE" w:rsidRDefault="009678FE">
      <w:pPr>
        <w:ind w:firstLine="720"/>
        <w:rPr>
          <w:color w:val="000000"/>
        </w:rPr>
      </w:pPr>
      <w:r>
        <w:t>FF 00 11 77 07 00</w:t>
      </w:r>
      <w:r>
        <w:br/>
      </w:r>
      <w:r>
        <w:tab/>
      </w:r>
      <w:r>
        <w:rPr>
          <w:color w:val="FF0000"/>
        </w:rPr>
        <w:t>FF 00 11 77 07 00</w:t>
      </w:r>
    </w:p>
    <w:p w:rsidR="009678FE" w:rsidRDefault="009678FE">
      <w:pPr>
        <w:pStyle w:val="Heading4"/>
      </w:pPr>
      <w:bookmarkStart w:id="187" w:name="_Toc402794139"/>
      <w:r>
        <w:t>Menu Cursor Up</w:t>
      </w:r>
      <w:bookmarkEnd w:id="187"/>
    </w:p>
    <w:p w:rsidR="009678FE" w:rsidRDefault="009678FE">
      <w:pPr>
        <w:ind w:firstLine="720"/>
        <w:rPr>
          <w:color w:val="000000"/>
        </w:rPr>
      </w:pPr>
      <w:r>
        <w:t>FF 00 11 77 17 08</w:t>
      </w:r>
      <w:r>
        <w:br/>
      </w:r>
      <w:r>
        <w:tab/>
      </w:r>
      <w:r>
        <w:rPr>
          <w:color w:val="FF0000"/>
        </w:rPr>
        <w:t>FF 00 11 77 17 08</w:t>
      </w:r>
    </w:p>
    <w:p w:rsidR="009678FE" w:rsidRDefault="009678FE">
      <w:pPr>
        <w:pStyle w:val="Heading4"/>
      </w:pPr>
      <w:bookmarkStart w:id="188" w:name="_Toc402794140"/>
      <w:r>
        <w:t>Menu Cursor Down</w:t>
      </w:r>
      <w:bookmarkEnd w:id="188"/>
    </w:p>
    <w:p w:rsidR="009678FE" w:rsidRDefault="009678FE">
      <w:pPr>
        <w:ind w:firstLine="720"/>
        <w:rPr>
          <w:color w:val="000000"/>
        </w:rPr>
      </w:pPr>
      <w:r>
        <w:t>FF 00 11 77 17 04</w:t>
      </w:r>
      <w:r>
        <w:br/>
      </w:r>
      <w:r>
        <w:tab/>
      </w:r>
      <w:r>
        <w:rPr>
          <w:color w:val="FF0000"/>
        </w:rPr>
        <w:t>FF 00 11 77 17 04</w:t>
      </w:r>
    </w:p>
    <w:p w:rsidR="009678FE" w:rsidRDefault="009678FE">
      <w:pPr>
        <w:pStyle w:val="Heading4"/>
      </w:pPr>
      <w:bookmarkStart w:id="189" w:name="_Toc402794141"/>
      <w:r>
        <w:t>Menu Item Select</w:t>
      </w:r>
      <w:bookmarkEnd w:id="189"/>
    </w:p>
    <w:p w:rsidR="009678FE" w:rsidRDefault="009678FE">
      <w:pPr>
        <w:ind w:firstLine="720"/>
        <w:rPr>
          <w:color w:val="FF0000"/>
        </w:rPr>
      </w:pPr>
      <w:r>
        <w:t>FF 00 11 77 17 10</w:t>
      </w:r>
      <w:r>
        <w:br/>
      </w:r>
      <w:r>
        <w:tab/>
      </w:r>
      <w:r>
        <w:rPr>
          <w:color w:val="FF0000"/>
        </w:rPr>
        <w:t>FF 00 11 77 17 10</w:t>
      </w:r>
    </w:p>
    <w:p w:rsidR="009678FE" w:rsidRDefault="009678FE">
      <w:pPr>
        <w:pStyle w:val="Heading4"/>
      </w:pPr>
      <w:bookmarkStart w:id="190" w:name="_Toc402794142"/>
      <w:r>
        <w:t>Black &amp; White Mode (</w:t>
      </w:r>
      <w:r w:rsidR="00590B63">
        <w:rPr>
          <w:i/>
        </w:rPr>
        <w:t>If equiped</w:t>
      </w:r>
      <w:r>
        <w:t>)</w:t>
      </w:r>
      <w:bookmarkEnd w:id="190"/>
    </w:p>
    <w:tbl>
      <w:tblPr>
        <w:tblW w:w="8748" w:type="dxa"/>
        <w:tblInd w:w="720" w:type="dxa"/>
        <w:tblLook w:val="04A0"/>
      </w:tblPr>
      <w:tblGrid>
        <w:gridCol w:w="1998"/>
        <w:gridCol w:w="6750"/>
      </w:tblGrid>
      <w:tr w:rsidR="009678FE">
        <w:tc>
          <w:tcPr>
            <w:tcW w:w="1998" w:type="dxa"/>
          </w:tcPr>
          <w:p w:rsidR="009678FE" w:rsidRDefault="009678FE">
            <w:r>
              <w:t>FF 00 11 77 21 xx</w:t>
            </w:r>
          </w:p>
        </w:tc>
        <w:tc>
          <w:tcPr>
            <w:tcW w:w="6750" w:type="dxa"/>
          </w:tcPr>
          <w:p w:rsidR="009678FE" w:rsidRDefault="009678FE">
            <w:r>
              <w:rPr>
                <w:color w:val="000000"/>
              </w:rPr>
              <w:t xml:space="preserve">xx = </w:t>
            </w:r>
            <w:r>
              <w:t>Where xx = 00 (off), 01 (on), 10 requests mode status. In B/W mode, the “near IR” filter is also removed to enhance this mode.</w:t>
            </w:r>
          </w:p>
        </w:tc>
      </w:tr>
      <w:tr w:rsidR="009678FE">
        <w:tc>
          <w:tcPr>
            <w:tcW w:w="1998" w:type="dxa"/>
          </w:tcPr>
          <w:p w:rsidR="009678FE" w:rsidRDefault="009678FE">
            <w:r>
              <w:rPr>
                <w:color w:val="FF0000"/>
              </w:rPr>
              <w:t>FF 00 11 77 21 xx</w:t>
            </w:r>
          </w:p>
        </w:tc>
        <w:tc>
          <w:tcPr>
            <w:tcW w:w="6750" w:type="dxa"/>
          </w:tcPr>
          <w:p w:rsidR="009678FE" w:rsidRDefault="009678FE">
            <w:r>
              <w:t xml:space="preserve">Echoes the command except when status is requested, the return value is 1x where x=1 is B/W, and x=0 of color. If no camera present or this feature is not available, x = 0  </w:t>
            </w:r>
          </w:p>
        </w:tc>
      </w:tr>
    </w:tbl>
    <w:p w:rsidR="009678FE" w:rsidRDefault="009678FE"/>
    <w:p w:rsidR="009678FE" w:rsidRDefault="009678FE">
      <w:pPr>
        <w:pStyle w:val="Heading4"/>
      </w:pPr>
      <w:bookmarkStart w:id="191" w:name="_Toc402794143"/>
      <w:r>
        <w:t>Brightness</w:t>
      </w:r>
      <w:bookmarkEnd w:id="191"/>
    </w:p>
    <w:tbl>
      <w:tblPr>
        <w:tblW w:w="8748" w:type="dxa"/>
        <w:tblInd w:w="720" w:type="dxa"/>
        <w:tblLook w:val="04A0"/>
      </w:tblPr>
      <w:tblGrid>
        <w:gridCol w:w="1998"/>
        <w:gridCol w:w="6750"/>
      </w:tblGrid>
      <w:tr w:rsidR="009678FE">
        <w:tc>
          <w:tcPr>
            <w:tcW w:w="1998" w:type="dxa"/>
          </w:tcPr>
          <w:p w:rsidR="009678FE" w:rsidRDefault="009678FE">
            <w:r>
              <w:t>FF 00 11 77 22 xx</w:t>
            </w:r>
          </w:p>
        </w:tc>
        <w:tc>
          <w:tcPr>
            <w:tcW w:w="6750" w:type="dxa"/>
          </w:tcPr>
          <w:p w:rsidR="009678FE" w:rsidRDefault="009678FE">
            <w:pPr>
              <w:rPr>
                <w:rFonts w:ascii="Arial" w:hAnsi="Arial" w:cs="Arial"/>
                <w:color w:val="000000"/>
                <w:szCs w:val="20"/>
              </w:rPr>
            </w:pPr>
            <w:r>
              <w:rPr>
                <w:rFonts w:ascii="Arial" w:hAnsi="Arial" w:cs="Arial"/>
                <w:color w:val="000000"/>
                <w:szCs w:val="20"/>
              </w:rPr>
              <w:t>Sets Viscam brightness where xx = 00 to FF.  At startup the 2110 queries the camera and determines current setting.</w:t>
            </w:r>
          </w:p>
          <w:p w:rsidR="009678FE" w:rsidRDefault="009678FE">
            <w:r>
              <w:rPr>
                <w:rFonts w:ascii="Arial" w:hAnsi="Arial" w:cs="Arial"/>
                <w:color w:val="000000"/>
                <w:szCs w:val="20"/>
              </w:rPr>
              <w:t xml:space="preserve">For the Hitachi </w:t>
            </w:r>
            <w:r>
              <w:t>KP-DE500, this control equates to the pedestal adjustment</w:t>
            </w:r>
          </w:p>
        </w:tc>
      </w:tr>
      <w:tr w:rsidR="009678FE">
        <w:tc>
          <w:tcPr>
            <w:tcW w:w="1998" w:type="dxa"/>
          </w:tcPr>
          <w:p w:rsidR="009678FE" w:rsidRDefault="009678FE">
            <w:r>
              <w:rPr>
                <w:color w:val="FF0000"/>
              </w:rPr>
              <w:t>FF 00 11 77 22 xx</w:t>
            </w:r>
          </w:p>
        </w:tc>
        <w:tc>
          <w:tcPr>
            <w:tcW w:w="6750" w:type="dxa"/>
          </w:tcPr>
          <w:p w:rsidR="009678FE" w:rsidRDefault="009678FE">
            <w:r>
              <w:rPr>
                <w:color w:val="000000"/>
              </w:rPr>
              <w:t>The return value of xx is the last value of brightness as reported by the camera (00 to FF).    If no camera present xx = 00</w:t>
            </w:r>
          </w:p>
        </w:tc>
      </w:tr>
    </w:tbl>
    <w:p w:rsidR="009678FE" w:rsidRDefault="009678FE"/>
    <w:p w:rsidR="009678FE" w:rsidRDefault="009678FE">
      <w:pPr>
        <w:pStyle w:val="Heading4"/>
      </w:pPr>
      <w:bookmarkStart w:id="192" w:name="_Toc402794144"/>
      <w:r>
        <w:t>AGC Gain</w:t>
      </w:r>
      <w:bookmarkEnd w:id="192"/>
    </w:p>
    <w:tbl>
      <w:tblPr>
        <w:tblW w:w="8748" w:type="dxa"/>
        <w:tblInd w:w="720" w:type="dxa"/>
        <w:tblLook w:val="04A0"/>
      </w:tblPr>
      <w:tblGrid>
        <w:gridCol w:w="1998"/>
        <w:gridCol w:w="6750"/>
      </w:tblGrid>
      <w:tr w:rsidR="009678FE">
        <w:tc>
          <w:tcPr>
            <w:tcW w:w="1998" w:type="dxa"/>
          </w:tcPr>
          <w:p w:rsidR="009678FE" w:rsidRDefault="009678FE">
            <w:r>
              <w:t>FF 00 11 77 23 xx</w:t>
            </w:r>
          </w:p>
        </w:tc>
        <w:tc>
          <w:tcPr>
            <w:tcW w:w="6750" w:type="dxa"/>
          </w:tcPr>
          <w:p w:rsidR="009678FE" w:rsidRDefault="009678FE">
            <w:r>
              <w:rPr>
                <w:rFonts w:ascii="Arial" w:hAnsi="Arial" w:cs="Arial"/>
                <w:color w:val="000000"/>
                <w:szCs w:val="20"/>
              </w:rPr>
              <w:t>Sets Viscam AGC gain  where xx = 00 to FF.  At startup 2110 queries the  camera to determine current setting.</w:t>
            </w:r>
          </w:p>
        </w:tc>
      </w:tr>
      <w:tr w:rsidR="009678FE">
        <w:tc>
          <w:tcPr>
            <w:tcW w:w="1998" w:type="dxa"/>
          </w:tcPr>
          <w:p w:rsidR="009678FE" w:rsidRDefault="009678FE">
            <w:r>
              <w:rPr>
                <w:color w:val="FF0000"/>
              </w:rPr>
              <w:t>FF 00 11 77 23 xx</w:t>
            </w:r>
          </w:p>
        </w:tc>
        <w:tc>
          <w:tcPr>
            <w:tcW w:w="6750" w:type="dxa"/>
          </w:tcPr>
          <w:p w:rsidR="009678FE" w:rsidRDefault="009678FE">
            <w:r>
              <w:rPr>
                <w:color w:val="000000"/>
              </w:rPr>
              <w:t>The return value of xx is the last value of AGC gain as reported by the camera (00 to FF).    If no camera present xx =00</w:t>
            </w:r>
          </w:p>
        </w:tc>
      </w:tr>
    </w:tbl>
    <w:p w:rsidR="009678FE" w:rsidRDefault="009678FE"/>
    <w:p w:rsidR="009678FE" w:rsidRDefault="009678FE">
      <w:pPr>
        <w:pStyle w:val="Heading4"/>
      </w:pPr>
      <w:bookmarkStart w:id="193" w:name="_Toc402794145"/>
      <w:r>
        <w:lastRenderedPageBreak/>
        <w:t>AGC On/OFF</w:t>
      </w:r>
      <w:bookmarkEnd w:id="193"/>
    </w:p>
    <w:tbl>
      <w:tblPr>
        <w:tblW w:w="8748" w:type="dxa"/>
        <w:tblInd w:w="720" w:type="dxa"/>
        <w:tblLook w:val="04A0"/>
      </w:tblPr>
      <w:tblGrid>
        <w:gridCol w:w="1998"/>
        <w:gridCol w:w="6750"/>
      </w:tblGrid>
      <w:tr w:rsidR="009678FE">
        <w:tc>
          <w:tcPr>
            <w:tcW w:w="1998" w:type="dxa"/>
          </w:tcPr>
          <w:p w:rsidR="009678FE" w:rsidRDefault="009678FE">
            <w:r>
              <w:t>FF 00 11 77 24 xx</w:t>
            </w:r>
          </w:p>
        </w:tc>
        <w:tc>
          <w:tcPr>
            <w:tcW w:w="6750" w:type="dxa"/>
          </w:tcPr>
          <w:p w:rsidR="009678FE" w:rsidRDefault="009678FE">
            <w:pPr>
              <w:rPr>
                <w:rFonts w:ascii="Calibri" w:hAnsi="Calibri" w:cs="Arial"/>
                <w:color w:val="000000"/>
                <w:sz w:val="22"/>
                <w:szCs w:val="22"/>
              </w:rPr>
            </w:pPr>
            <w:r>
              <w:rPr>
                <w:rFonts w:ascii="Calibri" w:hAnsi="Calibri" w:cs="Arial"/>
                <w:color w:val="000000"/>
                <w:sz w:val="22"/>
                <w:szCs w:val="22"/>
              </w:rPr>
              <w:t>Where xx = 00 is OFF and xx 01 is ON.  Xx= FF to  query status</w:t>
            </w:r>
          </w:p>
          <w:p w:rsidR="009678FE" w:rsidRDefault="009678FE"/>
        </w:tc>
      </w:tr>
      <w:tr w:rsidR="009678FE">
        <w:tc>
          <w:tcPr>
            <w:tcW w:w="1998" w:type="dxa"/>
          </w:tcPr>
          <w:p w:rsidR="009678FE" w:rsidRDefault="009678FE">
            <w:r>
              <w:rPr>
                <w:color w:val="FF0000"/>
              </w:rPr>
              <w:t>FF 00 11 77 24 xx</w:t>
            </w:r>
          </w:p>
        </w:tc>
        <w:tc>
          <w:tcPr>
            <w:tcW w:w="6750" w:type="dxa"/>
          </w:tcPr>
          <w:p w:rsidR="009678FE" w:rsidRDefault="009678FE">
            <w:r>
              <w:rPr>
                <w:color w:val="000000"/>
              </w:rPr>
              <w:t>The response is an echo or when command xx = FF (status) the xx value represents the status of the AGC (xx=01; on or x=00; off), default is off.</w:t>
            </w:r>
          </w:p>
        </w:tc>
      </w:tr>
    </w:tbl>
    <w:p w:rsidR="00F05A68" w:rsidRDefault="00F05A68" w:rsidP="00F05A68">
      <w:pPr>
        <w:pStyle w:val="Heading4"/>
      </w:pPr>
      <w:bookmarkStart w:id="194" w:name="_Toc402794146"/>
      <w:r>
        <w:t>SensUp</w:t>
      </w:r>
      <w:bookmarkEnd w:id="194"/>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27 xx</w:t>
            </w:r>
          </w:p>
        </w:tc>
        <w:tc>
          <w:tcPr>
            <w:tcW w:w="6750" w:type="dxa"/>
          </w:tcPr>
          <w:p w:rsidR="00F05A68" w:rsidRDefault="00F05A68" w:rsidP="0041595C">
            <w:pPr>
              <w:rPr>
                <w:rFonts w:ascii="Calibri" w:hAnsi="Calibri" w:cs="Arial"/>
                <w:color w:val="000000"/>
                <w:sz w:val="22"/>
                <w:szCs w:val="22"/>
              </w:rPr>
            </w:pPr>
            <w:r>
              <w:rPr>
                <w:rFonts w:ascii="Calibri" w:hAnsi="Calibri" w:cs="Arial"/>
                <w:color w:val="000000"/>
                <w:sz w:val="22"/>
                <w:szCs w:val="22"/>
              </w:rPr>
              <w:t xml:space="preserve">Where xx = 00 is OFF and xx sets values.  See the </w:t>
            </w:r>
            <w:r w:rsidR="006A167A">
              <w:rPr>
                <w:rFonts w:ascii="Calibri" w:hAnsi="Calibri" w:cs="Arial"/>
                <w:color w:val="000000"/>
                <w:sz w:val="22"/>
                <w:szCs w:val="22"/>
              </w:rPr>
              <w:fldChar w:fldCharType="begin"/>
            </w:r>
            <w:r>
              <w:rPr>
                <w:rFonts w:ascii="Calibri" w:hAnsi="Calibri" w:cs="Arial"/>
                <w:color w:val="000000"/>
                <w:sz w:val="22"/>
                <w:szCs w:val="22"/>
              </w:rPr>
              <w:instrText xml:space="preserve"> REF _Ref357683478 \h </w:instrText>
            </w:r>
            <w:r w:rsidR="006A167A">
              <w:rPr>
                <w:rFonts w:ascii="Calibri" w:hAnsi="Calibri" w:cs="Arial"/>
                <w:color w:val="000000"/>
                <w:sz w:val="22"/>
                <w:szCs w:val="22"/>
              </w:rPr>
            </w:r>
            <w:r w:rsidR="006A167A">
              <w:rPr>
                <w:rFonts w:ascii="Calibri" w:hAnsi="Calibri" w:cs="Arial"/>
                <w:color w:val="000000"/>
                <w:sz w:val="22"/>
                <w:szCs w:val="22"/>
              </w:rPr>
              <w:fldChar w:fldCharType="separate"/>
            </w:r>
            <w:r w:rsidR="00A8293C">
              <w:t>SensUp Table</w:t>
            </w:r>
            <w:r w:rsidR="006A167A">
              <w:rPr>
                <w:rFonts w:ascii="Calibri" w:hAnsi="Calibri" w:cs="Arial"/>
                <w:color w:val="000000"/>
                <w:sz w:val="22"/>
                <w:szCs w:val="22"/>
              </w:rPr>
              <w:fldChar w:fldCharType="end"/>
            </w:r>
            <w:r>
              <w:rPr>
                <w:rFonts w:ascii="Calibri" w:hAnsi="Calibri" w:cs="Arial"/>
                <w:color w:val="000000"/>
                <w:sz w:val="22"/>
                <w:szCs w:val="22"/>
              </w:rPr>
              <w:t xml:space="preserve">, below.  </w:t>
            </w:r>
          </w:p>
          <w:p w:rsidR="00F05A68" w:rsidRDefault="00F05A68" w:rsidP="0041595C"/>
        </w:tc>
      </w:tr>
      <w:tr w:rsidR="00F05A68" w:rsidTr="0041595C">
        <w:tc>
          <w:tcPr>
            <w:tcW w:w="1998" w:type="dxa"/>
          </w:tcPr>
          <w:p w:rsidR="00F05A68" w:rsidRDefault="00F05A68" w:rsidP="00F05A68">
            <w:r>
              <w:rPr>
                <w:color w:val="FF0000"/>
              </w:rPr>
              <w:t>FF 00 11 77 27 xx</w:t>
            </w:r>
          </w:p>
        </w:tc>
        <w:tc>
          <w:tcPr>
            <w:tcW w:w="6750" w:type="dxa"/>
          </w:tcPr>
          <w:p w:rsidR="00F05A68" w:rsidRDefault="00F05A68" w:rsidP="0041595C">
            <w:r>
              <w:rPr>
                <w:color w:val="000000"/>
              </w:rPr>
              <w:t>The response is an echo or when command xx = FF (status) the xx value represents the status of the AGC (xx=01; on or x=00; off), default is off.</w:t>
            </w:r>
          </w:p>
        </w:tc>
      </w:tr>
    </w:tbl>
    <w:p w:rsidR="009678FE" w:rsidRDefault="009678FE"/>
    <w:p w:rsidR="00F05A68" w:rsidRDefault="00F05A68" w:rsidP="00F05A68">
      <w:pPr>
        <w:pStyle w:val="Heading5"/>
        <w:jc w:val="center"/>
      </w:pPr>
      <w:bookmarkStart w:id="195" w:name="_Ref357683478"/>
      <w:r>
        <w:t>SensUp Table</w:t>
      </w:r>
      <w:bookmarkEnd w:id="195"/>
    </w:p>
    <w:tbl>
      <w:tblPr>
        <w:tblW w:w="4860" w:type="dxa"/>
        <w:jc w:val="center"/>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6"/>
        <w:gridCol w:w="1584"/>
        <w:gridCol w:w="1710"/>
      </w:tblGrid>
      <w:tr w:rsidR="00F05A68" w:rsidRPr="0041595C" w:rsidTr="0041595C">
        <w:trPr>
          <w:cantSplit/>
          <w:tblHeader/>
          <w:jc w:val="center"/>
        </w:trPr>
        <w:tc>
          <w:tcPr>
            <w:tcW w:w="1566" w:type="dxa"/>
            <w:vAlign w:val="center"/>
          </w:tcPr>
          <w:p w:rsidR="00F05A68" w:rsidRPr="0041595C" w:rsidRDefault="00F05A68" w:rsidP="0041595C">
            <w:pPr>
              <w:jc w:val="center"/>
              <w:rPr>
                <w:rFonts w:ascii="Arial" w:hAnsi="Arial" w:cs="Arial"/>
                <w:b/>
              </w:rPr>
            </w:pPr>
            <w:r w:rsidRPr="0041595C">
              <w:rPr>
                <w:rFonts w:ascii="Arial" w:hAnsi="Arial" w:cs="Arial"/>
                <w:b/>
              </w:rPr>
              <w:t>Values of xx</w:t>
            </w:r>
          </w:p>
        </w:tc>
        <w:tc>
          <w:tcPr>
            <w:tcW w:w="1584" w:type="dxa"/>
            <w:vAlign w:val="center"/>
          </w:tcPr>
          <w:p w:rsidR="00F05A68" w:rsidRPr="0041595C" w:rsidRDefault="00F05A68" w:rsidP="0041595C">
            <w:pPr>
              <w:jc w:val="center"/>
              <w:rPr>
                <w:rFonts w:ascii="Arial" w:hAnsi="Arial" w:cs="Arial"/>
                <w:b/>
              </w:rPr>
            </w:pPr>
            <w:r w:rsidRPr="0041595C">
              <w:rPr>
                <w:rFonts w:ascii="Arial" w:hAnsi="Arial" w:cs="Arial"/>
                <w:b/>
              </w:rPr>
              <w:t>KPDE 500 Camera</w:t>
            </w:r>
          </w:p>
        </w:tc>
        <w:tc>
          <w:tcPr>
            <w:tcW w:w="1710" w:type="dxa"/>
            <w:vAlign w:val="center"/>
          </w:tcPr>
          <w:p w:rsidR="00F05A68" w:rsidRPr="0041595C" w:rsidRDefault="00F05A68" w:rsidP="0041595C">
            <w:pPr>
              <w:jc w:val="center"/>
              <w:rPr>
                <w:rFonts w:ascii="Arial" w:hAnsi="Arial" w:cs="Arial"/>
                <w:b/>
              </w:rPr>
            </w:pPr>
            <w:r w:rsidRPr="0041595C">
              <w:rPr>
                <w:rFonts w:ascii="Arial" w:hAnsi="Arial" w:cs="Arial"/>
                <w:b/>
              </w:rPr>
              <w:t>KPDE 5000 Camera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A10</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A16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A32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A32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A64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A64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19</w:t>
            </w:r>
          </w:p>
        </w:tc>
        <w:tc>
          <w:tcPr>
            <w:tcW w:w="1584"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A128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M10</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M16</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M32</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M64</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M64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29</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M88</w:t>
            </w:r>
          </w:p>
        </w:tc>
        <w:tc>
          <w:tcPr>
            <w:tcW w:w="1710"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lastRenderedPageBreak/>
              <w:t>30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M128</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M128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31</w:t>
            </w:r>
          </w:p>
        </w:tc>
        <w:tc>
          <w:tcPr>
            <w:tcW w:w="1584" w:type="dxa"/>
            <w:shd w:val="clear" w:color="auto" w:fill="BFBFBF"/>
            <w:vAlign w:val="center"/>
          </w:tcPr>
          <w:p w:rsidR="00F05A68" w:rsidRPr="0041595C" w:rsidRDefault="00F05A68" w:rsidP="0041595C">
            <w:pPr>
              <w:jc w:val="center"/>
              <w:rPr>
                <w:rFonts w:ascii="Arial" w:hAnsi="Arial" w:cs="Arial"/>
              </w:rP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M192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32</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M256</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33</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M320</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34</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M384</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35</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M448</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36</w:t>
            </w:r>
          </w:p>
        </w:tc>
        <w:tc>
          <w:tcPr>
            <w:tcW w:w="1584" w:type="dxa"/>
            <w:shd w:val="clear" w:color="auto" w:fill="BFBFBF"/>
            <w:vAlign w:val="center"/>
          </w:tcPr>
          <w:p w:rsidR="00F05A68" w:rsidRDefault="00F05A68" w:rsidP="0041595C">
            <w:pPr>
              <w:jc w:val="center"/>
            </w:pPr>
            <w:r w:rsidRPr="0041595C">
              <w:rPr>
                <w:rFonts w:ascii="Arial" w:hAnsi="Arial" w:cs="Arial"/>
              </w:rPr>
              <w:t>NA</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M512</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FF</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Query</w:t>
            </w:r>
          </w:p>
        </w:tc>
        <w:tc>
          <w:tcPr>
            <w:tcW w:w="1710" w:type="dxa"/>
            <w:vAlign w:val="center"/>
          </w:tcPr>
          <w:p w:rsidR="00F05A68" w:rsidRPr="0041595C" w:rsidRDefault="00F05A68" w:rsidP="0041595C">
            <w:pPr>
              <w:jc w:val="center"/>
              <w:rPr>
                <w:rFonts w:ascii="Arial" w:hAnsi="Arial" w:cs="Arial"/>
              </w:rPr>
            </w:pPr>
            <w:r w:rsidRPr="0041595C">
              <w:rPr>
                <w:rFonts w:ascii="Arial" w:hAnsi="Arial" w:cs="Arial"/>
              </w:rPr>
              <w:t>Query</w:t>
            </w:r>
          </w:p>
        </w:tc>
      </w:tr>
    </w:tbl>
    <w:p w:rsidR="00F05A68" w:rsidRDefault="00F05A68" w:rsidP="00F05A68"/>
    <w:p w:rsidR="00F05A68" w:rsidRDefault="00F05A68" w:rsidP="00F05A68">
      <w:pPr>
        <w:pStyle w:val="Heading4"/>
      </w:pPr>
      <w:bookmarkStart w:id="196" w:name="_Toc402794147"/>
      <w:r>
        <w:t>Detail Control</w:t>
      </w:r>
      <w:bookmarkEnd w:id="196"/>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28 xx</w:t>
            </w:r>
          </w:p>
        </w:tc>
        <w:tc>
          <w:tcPr>
            <w:tcW w:w="6750" w:type="dxa"/>
          </w:tcPr>
          <w:p w:rsidR="00F05A68" w:rsidRDefault="00F05A68" w:rsidP="00FF7E56">
            <w:r>
              <w:rPr>
                <w:rFonts w:ascii="Calibri" w:hAnsi="Calibri" w:cs="Arial"/>
                <w:color w:val="000000"/>
                <w:sz w:val="22"/>
                <w:szCs w:val="22"/>
              </w:rPr>
              <w:t>Where xx =sets a value from 0</w:t>
            </w:r>
            <w:r w:rsidR="00FF7E56">
              <w:rPr>
                <w:rFonts w:ascii="Calibri" w:hAnsi="Calibri" w:cs="Arial"/>
                <w:color w:val="000000"/>
                <w:sz w:val="22"/>
                <w:szCs w:val="22"/>
              </w:rPr>
              <w:t>1</w:t>
            </w:r>
            <w:r>
              <w:rPr>
                <w:rFonts w:ascii="Calibri" w:hAnsi="Calibri" w:cs="Arial"/>
                <w:color w:val="000000"/>
                <w:sz w:val="22"/>
                <w:szCs w:val="22"/>
              </w:rPr>
              <w:t>-25</w:t>
            </w:r>
            <w:r w:rsidR="00FF7E56">
              <w:rPr>
                <w:rFonts w:ascii="Calibri" w:hAnsi="Calibri" w:cs="Arial"/>
                <w:color w:val="000000"/>
                <w:sz w:val="22"/>
                <w:szCs w:val="22"/>
              </w:rPr>
              <w:t>4</w:t>
            </w:r>
          </w:p>
        </w:tc>
      </w:tr>
      <w:tr w:rsidR="00F05A68" w:rsidTr="0041595C">
        <w:tc>
          <w:tcPr>
            <w:tcW w:w="1998" w:type="dxa"/>
          </w:tcPr>
          <w:p w:rsidR="00F05A68" w:rsidRDefault="00F05A68" w:rsidP="00F05A68">
            <w:r>
              <w:t>FF 00 11  77 29 00</w:t>
            </w:r>
          </w:p>
        </w:tc>
        <w:tc>
          <w:tcPr>
            <w:tcW w:w="6750" w:type="dxa"/>
          </w:tcPr>
          <w:p w:rsidR="00F05A68" w:rsidRDefault="00F05A68" w:rsidP="0041595C">
            <w:pPr>
              <w:rPr>
                <w:color w:val="000000"/>
              </w:rPr>
            </w:pPr>
            <w:r>
              <w:rPr>
                <w:color w:val="000000"/>
              </w:rPr>
              <w:t>Queries for the current value of Detail.</w:t>
            </w:r>
          </w:p>
          <w:p w:rsidR="00F05A68" w:rsidRDefault="00F05A68" w:rsidP="00F05A68">
            <w:pPr>
              <w:rPr>
                <w:color w:val="000000"/>
              </w:rPr>
            </w:pPr>
            <w:r>
              <w:rPr>
                <w:color w:val="000000"/>
              </w:rPr>
              <w:t xml:space="preserve">The response is </w:t>
            </w:r>
            <w:r>
              <w:rPr>
                <w:color w:val="FF0000"/>
              </w:rPr>
              <w:t>FF 00 11 77 28 xx</w:t>
            </w:r>
          </w:p>
        </w:tc>
      </w:tr>
    </w:tbl>
    <w:p w:rsidR="00F05A68" w:rsidRDefault="00F05A68" w:rsidP="00F05A68">
      <w:pPr>
        <w:pStyle w:val="Heading4"/>
      </w:pPr>
      <w:bookmarkStart w:id="197" w:name="_Toc402794148"/>
      <w:r>
        <w:t>Gamma Control</w:t>
      </w:r>
      <w:bookmarkEnd w:id="197"/>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30 xx</w:t>
            </w:r>
          </w:p>
        </w:tc>
        <w:tc>
          <w:tcPr>
            <w:tcW w:w="6750" w:type="dxa"/>
          </w:tcPr>
          <w:p w:rsidR="00F05A68" w:rsidRDefault="00F05A68" w:rsidP="00F05A68">
            <w:pPr>
              <w:rPr>
                <w:rFonts w:ascii="Calibri" w:hAnsi="Calibri" w:cs="Arial"/>
                <w:color w:val="000000"/>
                <w:sz w:val="22"/>
                <w:szCs w:val="22"/>
              </w:rPr>
            </w:pPr>
            <w:r>
              <w:rPr>
                <w:rFonts w:ascii="Calibri" w:hAnsi="Calibri" w:cs="Arial"/>
                <w:color w:val="000000"/>
                <w:sz w:val="22"/>
                <w:szCs w:val="22"/>
              </w:rPr>
              <w:t>Where xx =</w:t>
            </w:r>
          </w:p>
          <w:p w:rsidR="00F05A68" w:rsidRDefault="00F05A68" w:rsidP="00F05A68">
            <w:pPr>
              <w:rPr>
                <w:rFonts w:ascii="Calibri" w:hAnsi="Calibri" w:cs="Arial"/>
                <w:color w:val="000000"/>
                <w:sz w:val="22"/>
                <w:szCs w:val="22"/>
              </w:rPr>
            </w:pPr>
            <w:r>
              <w:rPr>
                <w:rFonts w:ascii="Calibri" w:hAnsi="Calibri" w:cs="Arial"/>
                <w:color w:val="000000"/>
                <w:sz w:val="22"/>
                <w:szCs w:val="22"/>
              </w:rPr>
              <w:t>For KPDE 500 Camera; 00=OFF,01=LOW</w:t>
            </w:r>
          </w:p>
          <w:p w:rsidR="00F05A68" w:rsidRDefault="00F05A68" w:rsidP="00F05A68">
            <w:pPr>
              <w:rPr>
                <w:rFonts w:ascii="Calibri" w:hAnsi="Calibri" w:cs="Arial"/>
                <w:color w:val="000000"/>
                <w:sz w:val="22"/>
                <w:szCs w:val="22"/>
              </w:rPr>
            </w:pPr>
            <w:r>
              <w:rPr>
                <w:rFonts w:ascii="Calibri" w:hAnsi="Calibri" w:cs="Arial"/>
                <w:color w:val="000000"/>
                <w:sz w:val="22"/>
                <w:szCs w:val="22"/>
              </w:rPr>
              <w:t>For KPDE 5000 Camera; 00=OFF, 01=LOW, 02=HIGH</w:t>
            </w:r>
          </w:p>
          <w:p w:rsidR="00F05A68" w:rsidRDefault="00F05A68" w:rsidP="00F05A68">
            <w:pPr>
              <w:rPr>
                <w:rFonts w:ascii="Calibri" w:hAnsi="Calibri" w:cs="Arial"/>
                <w:color w:val="000000"/>
                <w:sz w:val="22"/>
                <w:szCs w:val="22"/>
              </w:rPr>
            </w:pPr>
            <w:r>
              <w:rPr>
                <w:rFonts w:ascii="Calibri" w:hAnsi="Calibri" w:cs="Arial"/>
                <w:color w:val="000000"/>
                <w:sz w:val="22"/>
                <w:szCs w:val="22"/>
              </w:rPr>
              <w:t xml:space="preserve">xx=FF is a query command. </w:t>
            </w:r>
          </w:p>
          <w:p w:rsidR="00F05A68" w:rsidRDefault="00F05A68" w:rsidP="00F05A68">
            <w:r>
              <w:rPr>
                <w:rFonts w:ascii="Calibri" w:hAnsi="Calibri" w:cs="Arial"/>
                <w:color w:val="000000"/>
                <w:sz w:val="22"/>
                <w:szCs w:val="22"/>
              </w:rPr>
              <w:t xml:space="preserve">Query response = </w:t>
            </w:r>
            <w:r w:rsidRPr="00F05A68">
              <w:rPr>
                <w:color w:val="FF0000"/>
              </w:rPr>
              <w:t>FF 00 11 77 30 xx</w:t>
            </w:r>
          </w:p>
        </w:tc>
      </w:tr>
    </w:tbl>
    <w:p w:rsidR="00F05A68" w:rsidRDefault="00F05A68" w:rsidP="00F05A68">
      <w:pPr>
        <w:pStyle w:val="Heading4"/>
      </w:pPr>
      <w:bookmarkStart w:id="198" w:name="_Toc402794149"/>
      <w:r>
        <w:t>DNR Control</w:t>
      </w:r>
      <w:bookmarkEnd w:id="198"/>
    </w:p>
    <w:p w:rsidR="00FF7E56" w:rsidRPr="00FF7E56" w:rsidRDefault="00FF7E56" w:rsidP="00FF7E56">
      <w:r>
        <w:t>This control only applies when AGC is set to OFF</w:t>
      </w:r>
    </w:p>
    <w:tbl>
      <w:tblPr>
        <w:tblW w:w="8748" w:type="dxa"/>
        <w:tblInd w:w="720" w:type="dxa"/>
        <w:tblLook w:val="04A0"/>
      </w:tblPr>
      <w:tblGrid>
        <w:gridCol w:w="1998"/>
        <w:gridCol w:w="6750"/>
      </w:tblGrid>
      <w:tr w:rsidR="00F05A68" w:rsidTr="0041595C">
        <w:tc>
          <w:tcPr>
            <w:tcW w:w="1998" w:type="dxa"/>
          </w:tcPr>
          <w:p w:rsidR="00F05A68" w:rsidRDefault="00F05A68" w:rsidP="00F05A68">
            <w:r>
              <w:t>FF 00 11 77 31 xx</w:t>
            </w:r>
          </w:p>
        </w:tc>
        <w:tc>
          <w:tcPr>
            <w:tcW w:w="6750" w:type="dxa"/>
          </w:tcPr>
          <w:p w:rsidR="00F05A68" w:rsidRDefault="00F05A68" w:rsidP="00F05A68">
            <w:pPr>
              <w:rPr>
                <w:rFonts w:ascii="Calibri" w:hAnsi="Calibri" w:cs="Arial"/>
                <w:color w:val="000000"/>
                <w:sz w:val="22"/>
                <w:szCs w:val="22"/>
              </w:rPr>
            </w:pPr>
            <w:r>
              <w:rPr>
                <w:rFonts w:ascii="Calibri" w:hAnsi="Calibri" w:cs="Arial"/>
                <w:color w:val="000000"/>
                <w:sz w:val="22"/>
                <w:szCs w:val="22"/>
              </w:rPr>
              <w:t>Where xx values are defined in the DNR Table below.</w:t>
            </w:r>
          </w:p>
          <w:p w:rsidR="00F05A68" w:rsidRDefault="00F05A68" w:rsidP="00F05A68">
            <w:r>
              <w:rPr>
                <w:rFonts w:ascii="Calibri" w:hAnsi="Calibri" w:cs="Arial"/>
                <w:color w:val="000000"/>
                <w:sz w:val="22"/>
                <w:szCs w:val="22"/>
              </w:rPr>
              <w:t xml:space="preserve">The query (xx=FF) response is </w:t>
            </w:r>
            <w:r w:rsidRPr="00F05A68">
              <w:rPr>
                <w:rFonts w:ascii="Arial" w:hAnsi="Arial" w:cs="Arial"/>
                <w:color w:val="FF0000"/>
              </w:rPr>
              <w:t>FF 00 11 77 30 xx</w:t>
            </w:r>
          </w:p>
        </w:tc>
      </w:tr>
    </w:tbl>
    <w:p w:rsidR="00F05A68" w:rsidRDefault="00F05A68" w:rsidP="00F05A68">
      <w:pPr>
        <w:pStyle w:val="Heading5"/>
        <w:jc w:val="center"/>
      </w:pPr>
      <w:r>
        <w:t>DNR Table</w:t>
      </w:r>
    </w:p>
    <w:tbl>
      <w:tblPr>
        <w:tblW w:w="4752" w:type="dxa"/>
        <w:jc w:val="center"/>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6"/>
        <w:gridCol w:w="1584"/>
        <w:gridCol w:w="1602"/>
      </w:tblGrid>
      <w:tr w:rsidR="00F05A68" w:rsidRPr="0041595C" w:rsidTr="0041595C">
        <w:trPr>
          <w:cantSplit/>
          <w:tblHeader/>
          <w:jc w:val="center"/>
        </w:trPr>
        <w:tc>
          <w:tcPr>
            <w:tcW w:w="1566" w:type="dxa"/>
            <w:vAlign w:val="center"/>
          </w:tcPr>
          <w:p w:rsidR="00F05A68" w:rsidRPr="0041595C" w:rsidRDefault="00F05A68" w:rsidP="0041595C">
            <w:pPr>
              <w:jc w:val="center"/>
              <w:rPr>
                <w:rFonts w:ascii="Arial" w:hAnsi="Arial" w:cs="Arial"/>
                <w:b/>
              </w:rPr>
            </w:pPr>
            <w:r w:rsidRPr="0041595C">
              <w:rPr>
                <w:rFonts w:ascii="Arial" w:hAnsi="Arial" w:cs="Arial"/>
                <w:b/>
              </w:rPr>
              <w:t>Values of xx</w:t>
            </w:r>
          </w:p>
        </w:tc>
        <w:tc>
          <w:tcPr>
            <w:tcW w:w="1584" w:type="dxa"/>
            <w:vAlign w:val="center"/>
          </w:tcPr>
          <w:p w:rsidR="00F05A68" w:rsidRPr="0041595C" w:rsidRDefault="00F05A68" w:rsidP="0041595C">
            <w:pPr>
              <w:jc w:val="center"/>
              <w:rPr>
                <w:rFonts w:ascii="Arial" w:hAnsi="Arial" w:cs="Arial"/>
                <w:b/>
              </w:rPr>
            </w:pPr>
            <w:r w:rsidRPr="0041595C">
              <w:rPr>
                <w:rFonts w:ascii="Arial" w:hAnsi="Arial" w:cs="Arial"/>
                <w:b/>
              </w:rPr>
              <w:t>KPDE 500 Camera</w:t>
            </w:r>
          </w:p>
        </w:tc>
        <w:tc>
          <w:tcPr>
            <w:tcW w:w="1602" w:type="dxa"/>
            <w:vAlign w:val="center"/>
          </w:tcPr>
          <w:p w:rsidR="00F05A68" w:rsidRPr="0041595C" w:rsidRDefault="00F05A68" w:rsidP="0041595C">
            <w:pPr>
              <w:jc w:val="center"/>
              <w:rPr>
                <w:rFonts w:ascii="Arial" w:hAnsi="Arial" w:cs="Arial"/>
                <w:b/>
              </w:rPr>
            </w:pPr>
            <w:r w:rsidRPr="0041595C">
              <w:rPr>
                <w:rFonts w:ascii="Arial" w:hAnsi="Arial" w:cs="Arial"/>
                <w:b/>
              </w:rPr>
              <w:t>KPDE 5000 Camera</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Off</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Off</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Low</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Low</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2</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Mid</w:t>
            </w:r>
          </w:p>
        </w:tc>
        <w:tc>
          <w:tcPr>
            <w:tcW w:w="1602" w:type="dxa"/>
            <w:vAlign w:val="center"/>
          </w:tcPr>
          <w:p w:rsidR="00F05A68" w:rsidRPr="0041595C" w:rsidRDefault="00F05A68" w:rsidP="0041595C">
            <w:pPr>
              <w:jc w:val="center"/>
              <w:rPr>
                <w:rFonts w:ascii="Arial" w:hAnsi="Arial" w:cs="Arial"/>
              </w:rPr>
            </w:pPr>
            <w:r w:rsidRPr="0041595C">
              <w:rPr>
                <w:rFonts w:ascii="Arial" w:hAnsi="Arial" w:cs="Arial"/>
              </w:rPr>
              <w:t>High</w:t>
            </w: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3</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High</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lastRenderedPageBreak/>
              <w:t>4</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On1</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5</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On2</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6</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On3</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7</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On4</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8</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On5</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9</w:t>
            </w:r>
          </w:p>
        </w:tc>
        <w:tc>
          <w:tcPr>
            <w:tcW w:w="1584" w:type="dxa"/>
            <w:shd w:val="clear" w:color="auto" w:fill="FFFFFF"/>
            <w:vAlign w:val="center"/>
          </w:tcPr>
          <w:p w:rsidR="00F05A68" w:rsidRPr="0041595C" w:rsidRDefault="00F05A68" w:rsidP="0041595C">
            <w:pPr>
              <w:jc w:val="center"/>
              <w:rPr>
                <w:rFonts w:ascii="Arial" w:hAnsi="Arial" w:cs="Arial"/>
              </w:rPr>
            </w:pPr>
            <w:r w:rsidRPr="0041595C">
              <w:rPr>
                <w:rFonts w:ascii="Arial" w:hAnsi="Arial" w:cs="Arial"/>
              </w:rPr>
              <w:t>On6</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10</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On7</w:t>
            </w:r>
          </w:p>
        </w:tc>
        <w:tc>
          <w:tcPr>
            <w:tcW w:w="1602" w:type="dxa"/>
            <w:shd w:val="clear" w:color="auto" w:fill="BFBFBF"/>
            <w:vAlign w:val="center"/>
          </w:tcPr>
          <w:p w:rsidR="00F05A68" w:rsidRPr="0041595C" w:rsidRDefault="00F05A68" w:rsidP="0041595C">
            <w:pPr>
              <w:jc w:val="center"/>
              <w:rPr>
                <w:rFonts w:ascii="Arial" w:hAnsi="Arial" w:cs="Arial"/>
              </w:rPr>
            </w:pPr>
          </w:p>
        </w:tc>
      </w:tr>
      <w:tr w:rsidR="00F05A68" w:rsidRPr="0041595C" w:rsidTr="0041595C">
        <w:trPr>
          <w:jc w:val="center"/>
        </w:trPr>
        <w:tc>
          <w:tcPr>
            <w:tcW w:w="1566" w:type="dxa"/>
            <w:vAlign w:val="center"/>
          </w:tcPr>
          <w:p w:rsidR="00F05A68" w:rsidRPr="0041595C" w:rsidRDefault="00F05A68" w:rsidP="0041595C">
            <w:pPr>
              <w:jc w:val="center"/>
              <w:rPr>
                <w:rFonts w:ascii="Arial" w:hAnsi="Arial" w:cs="Arial"/>
              </w:rPr>
            </w:pPr>
            <w:r w:rsidRPr="0041595C">
              <w:rPr>
                <w:rFonts w:ascii="Arial" w:hAnsi="Arial" w:cs="Arial"/>
              </w:rPr>
              <w:t>FF</w:t>
            </w:r>
          </w:p>
        </w:tc>
        <w:tc>
          <w:tcPr>
            <w:tcW w:w="1584" w:type="dxa"/>
            <w:vAlign w:val="center"/>
          </w:tcPr>
          <w:p w:rsidR="00F05A68" w:rsidRPr="0041595C" w:rsidRDefault="00F05A68" w:rsidP="0041595C">
            <w:pPr>
              <w:jc w:val="center"/>
              <w:rPr>
                <w:rFonts w:ascii="Arial" w:hAnsi="Arial" w:cs="Arial"/>
              </w:rPr>
            </w:pPr>
            <w:r w:rsidRPr="0041595C">
              <w:rPr>
                <w:rFonts w:ascii="Arial" w:hAnsi="Arial" w:cs="Arial"/>
              </w:rPr>
              <w:t>Query</w:t>
            </w:r>
          </w:p>
        </w:tc>
        <w:tc>
          <w:tcPr>
            <w:tcW w:w="1602" w:type="dxa"/>
            <w:shd w:val="clear" w:color="auto" w:fill="FFFFFF"/>
            <w:vAlign w:val="center"/>
          </w:tcPr>
          <w:p w:rsidR="00F05A68" w:rsidRPr="0041595C" w:rsidRDefault="00F05A68" w:rsidP="0041595C">
            <w:pPr>
              <w:jc w:val="center"/>
              <w:rPr>
                <w:rFonts w:ascii="Arial" w:hAnsi="Arial" w:cs="Arial"/>
              </w:rPr>
            </w:pPr>
            <w:r w:rsidRPr="0041595C">
              <w:rPr>
                <w:rFonts w:ascii="Arial" w:hAnsi="Arial" w:cs="Arial"/>
              </w:rPr>
              <w:t>Query</w:t>
            </w:r>
          </w:p>
        </w:tc>
      </w:tr>
    </w:tbl>
    <w:p w:rsidR="00F05A68" w:rsidRDefault="00F05A68" w:rsidP="00F05A68"/>
    <w:p w:rsidR="00590B63" w:rsidRDefault="00590B63" w:rsidP="00590B63">
      <w:pPr>
        <w:pStyle w:val="Heading2"/>
      </w:pPr>
      <w:bookmarkStart w:id="199" w:name="_Toc402794150"/>
      <w:r>
        <w:t>Fog Filter Commands(Hitachi 50x0 Cameras only)</w:t>
      </w:r>
      <w:bookmarkEnd w:id="199"/>
    </w:p>
    <w:p w:rsidR="00590B63" w:rsidRDefault="00590B63" w:rsidP="00590B63">
      <w:pPr>
        <w:pStyle w:val="Heading4"/>
      </w:pPr>
      <w:bookmarkStart w:id="200" w:name="_Toc402794151"/>
      <w:r>
        <w:t>Fog Filter Mode (Hitachi 50x0 Cameras only)</w:t>
      </w:r>
      <w:bookmarkEnd w:id="200"/>
    </w:p>
    <w:p w:rsidR="00590B63" w:rsidRPr="00FF7E56" w:rsidRDefault="00590B63" w:rsidP="00590B63"/>
    <w:tbl>
      <w:tblPr>
        <w:tblW w:w="8748" w:type="dxa"/>
        <w:tblInd w:w="720" w:type="dxa"/>
        <w:tblLook w:val="04A0"/>
      </w:tblPr>
      <w:tblGrid>
        <w:gridCol w:w="1998"/>
        <w:gridCol w:w="6750"/>
      </w:tblGrid>
      <w:tr w:rsidR="00590B63" w:rsidTr="00FA63C8">
        <w:tc>
          <w:tcPr>
            <w:tcW w:w="1998" w:type="dxa"/>
          </w:tcPr>
          <w:p w:rsidR="00590B63" w:rsidRDefault="00590B63" w:rsidP="00590B63">
            <w:r>
              <w:t>FF 00 11 77 32 xx</w:t>
            </w:r>
          </w:p>
          <w:p w:rsidR="00590B63" w:rsidRPr="00590B63" w:rsidRDefault="00590B63" w:rsidP="00590B63">
            <w:r w:rsidRPr="00F05A68">
              <w:rPr>
                <w:rFonts w:ascii="Arial" w:hAnsi="Arial" w:cs="Arial"/>
                <w:color w:val="FF0000"/>
              </w:rPr>
              <w:t>FF 00 11 77 3</w:t>
            </w:r>
            <w:r>
              <w:rPr>
                <w:rFonts w:ascii="Arial" w:hAnsi="Arial" w:cs="Arial"/>
                <w:color w:val="FF0000"/>
              </w:rPr>
              <w:t>2</w:t>
            </w:r>
            <w:r w:rsidRPr="00F05A68">
              <w:rPr>
                <w:rFonts w:ascii="Arial" w:hAnsi="Arial" w:cs="Arial"/>
                <w:color w:val="FF0000"/>
              </w:rPr>
              <w:t xml:space="preserve"> xx</w:t>
            </w:r>
          </w:p>
        </w:tc>
        <w:tc>
          <w:tcPr>
            <w:tcW w:w="6750" w:type="dxa"/>
          </w:tcPr>
          <w:p w:rsidR="00590B63" w:rsidRDefault="00590B63" w:rsidP="00FA63C8">
            <w:pPr>
              <w:rPr>
                <w:rFonts w:ascii="Calibri" w:hAnsi="Calibri" w:cs="Arial"/>
                <w:color w:val="000000"/>
                <w:sz w:val="22"/>
                <w:szCs w:val="22"/>
              </w:rPr>
            </w:pPr>
            <w:r>
              <w:rPr>
                <w:rFonts w:ascii="Calibri" w:hAnsi="Calibri" w:cs="Arial"/>
                <w:color w:val="000000"/>
                <w:sz w:val="22"/>
                <w:szCs w:val="22"/>
              </w:rPr>
              <w:t>Where xx =</w:t>
            </w:r>
          </w:p>
          <w:p w:rsidR="00590B63" w:rsidRDefault="00590B63" w:rsidP="00FA63C8">
            <w:pPr>
              <w:rPr>
                <w:rFonts w:ascii="Calibri" w:hAnsi="Calibri" w:cs="Arial"/>
                <w:color w:val="000000"/>
                <w:sz w:val="22"/>
                <w:szCs w:val="22"/>
              </w:rPr>
            </w:pPr>
            <w:r>
              <w:rPr>
                <w:rFonts w:ascii="Calibri" w:hAnsi="Calibri" w:cs="Arial"/>
                <w:color w:val="000000"/>
                <w:sz w:val="22"/>
                <w:szCs w:val="22"/>
              </w:rPr>
              <w:t>00 = Off</w:t>
            </w:r>
          </w:p>
          <w:p w:rsidR="00590B63" w:rsidRDefault="00590B63" w:rsidP="00FA63C8">
            <w:pPr>
              <w:rPr>
                <w:rFonts w:ascii="Calibri" w:hAnsi="Calibri" w:cs="Arial"/>
                <w:color w:val="000000"/>
                <w:sz w:val="22"/>
                <w:szCs w:val="22"/>
              </w:rPr>
            </w:pPr>
            <w:r>
              <w:rPr>
                <w:rFonts w:ascii="Calibri" w:hAnsi="Calibri" w:cs="Arial"/>
                <w:color w:val="000000"/>
                <w:sz w:val="22"/>
                <w:szCs w:val="22"/>
              </w:rPr>
              <w:t>01 = Auto</w:t>
            </w:r>
          </w:p>
          <w:p w:rsidR="00590B63" w:rsidRDefault="00590B63" w:rsidP="00FA63C8">
            <w:pPr>
              <w:rPr>
                <w:rFonts w:ascii="Calibri" w:hAnsi="Calibri" w:cs="Arial"/>
                <w:color w:val="000000"/>
                <w:sz w:val="22"/>
                <w:szCs w:val="22"/>
              </w:rPr>
            </w:pPr>
            <w:r>
              <w:rPr>
                <w:rFonts w:ascii="Calibri" w:hAnsi="Calibri" w:cs="Arial"/>
                <w:color w:val="000000"/>
                <w:sz w:val="22"/>
                <w:szCs w:val="22"/>
              </w:rPr>
              <w:t>02 = Manual</w:t>
            </w:r>
          </w:p>
          <w:p w:rsidR="00590B63" w:rsidRDefault="00590B63" w:rsidP="00517699">
            <w:r>
              <w:rPr>
                <w:rFonts w:ascii="Calibri" w:hAnsi="Calibri" w:cs="Arial"/>
                <w:color w:val="000000"/>
                <w:sz w:val="22"/>
                <w:szCs w:val="22"/>
              </w:rPr>
              <w:t>FF = Query</w:t>
            </w:r>
          </w:p>
        </w:tc>
      </w:tr>
    </w:tbl>
    <w:p w:rsidR="00590B63" w:rsidRDefault="00590B63" w:rsidP="00590B63">
      <w:pPr>
        <w:pStyle w:val="Heading4"/>
      </w:pPr>
      <w:bookmarkStart w:id="201" w:name="_Toc402794152"/>
      <w:r>
        <w:t>Fog Filter Manual Level (Hitachi 50x0 Cameras only)</w:t>
      </w:r>
      <w:bookmarkEnd w:id="201"/>
    </w:p>
    <w:p w:rsidR="00590B63" w:rsidRPr="00FF7E56" w:rsidRDefault="00517699" w:rsidP="00590B63">
      <w:r>
        <w:tab/>
        <w:t>There are 16 individual manual levels.</w:t>
      </w:r>
    </w:p>
    <w:tbl>
      <w:tblPr>
        <w:tblW w:w="8748" w:type="dxa"/>
        <w:tblInd w:w="720" w:type="dxa"/>
        <w:tblLook w:val="04A0"/>
      </w:tblPr>
      <w:tblGrid>
        <w:gridCol w:w="1998"/>
        <w:gridCol w:w="6750"/>
      </w:tblGrid>
      <w:tr w:rsidR="00590B63" w:rsidTr="00FA63C8">
        <w:tc>
          <w:tcPr>
            <w:tcW w:w="1998" w:type="dxa"/>
          </w:tcPr>
          <w:p w:rsidR="00590B63" w:rsidRDefault="00590B63" w:rsidP="00FA63C8">
            <w:r>
              <w:t>FF 00 11 77 33 xx</w:t>
            </w:r>
          </w:p>
          <w:p w:rsidR="00517699" w:rsidRPr="00590B63" w:rsidRDefault="00590B63" w:rsidP="00517699">
            <w:r w:rsidRPr="00F05A68">
              <w:rPr>
                <w:rFonts w:ascii="Arial" w:hAnsi="Arial" w:cs="Arial"/>
                <w:color w:val="FF0000"/>
              </w:rPr>
              <w:t>FF 00 11 77 3</w:t>
            </w:r>
            <w:r w:rsidR="00517699">
              <w:rPr>
                <w:rFonts w:ascii="Arial" w:hAnsi="Arial" w:cs="Arial"/>
                <w:color w:val="FF0000"/>
              </w:rPr>
              <w:t>3</w:t>
            </w:r>
            <w:r w:rsidRPr="00F05A68">
              <w:rPr>
                <w:rFonts w:ascii="Arial" w:hAnsi="Arial" w:cs="Arial"/>
                <w:color w:val="FF0000"/>
              </w:rPr>
              <w:t xml:space="preserve"> xx</w:t>
            </w:r>
          </w:p>
        </w:tc>
        <w:tc>
          <w:tcPr>
            <w:tcW w:w="6750" w:type="dxa"/>
          </w:tcPr>
          <w:p w:rsidR="00590B63" w:rsidRDefault="00590B63" w:rsidP="00FA63C8">
            <w:pPr>
              <w:rPr>
                <w:rFonts w:ascii="Calibri" w:hAnsi="Calibri" w:cs="Arial"/>
                <w:color w:val="000000"/>
                <w:sz w:val="22"/>
                <w:szCs w:val="22"/>
              </w:rPr>
            </w:pPr>
            <w:r>
              <w:rPr>
                <w:rFonts w:ascii="Calibri" w:hAnsi="Calibri" w:cs="Arial"/>
                <w:color w:val="000000"/>
                <w:sz w:val="22"/>
                <w:szCs w:val="22"/>
              </w:rPr>
              <w:t>Where xx =</w:t>
            </w:r>
            <w:r w:rsidR="00517699">
              <w:rPr>
                <w:rFonts w:ascii="Calibri" w:hAnsi="Calibri" w:cs="Arial"/>
                <w:color w:val="000000"/>
                <w:sz w:val="22"/>
                <w:szCs w:val="22"/>
              </w:rPr>
              <w:t xml:space="preserve"> (0x00 to 0x0F) </w:t>
            </w:r>
          </w:p>
          <w:p w:rsidR="00590B63" w:rsidRDefault="00590B63" w:rsidP="00FA63C8"/>
        </w:tc>
      </w:tr>
    </w:tbl>
    <w:p w:rsidR="00517699" w:rsidRDefault="00517699" w:rsidP="00517699">
      <w:pPr>
        <w:pStyle w:val="Heading4"/>
      </w:pPr>
      <w:bookmarkStart w:id="202" w:name="_Toc402794153"/>
      <w:r>
        <w:t>Fog Filter Manual Level Query (Hitachi 50x0 Cameras only)</w:t>
      </w:r>
      <w:bookmarkEnd w:id="202"/>
    </w:p>
    <w:p w:rsidR="00517699" w:rsidRPr="00FF7E56" w:rsidRDefault="00517699" w:rsidP="00517699">
      <w:r>
        <w:tab/>
      </w:r>
    </w:p>
    <w:tbl>
      <w:tblPr>
        <w:tblW w:w="8748" w:type="dxa"/>
        <w:tblInd w:w="720" w:type="dxa"/>
        <w:tblLook w:val="04A0"/>
      </w:tblPr>
      <w:tblGrid>
        <w:gridCol w:w="1998"/>
        <w:gridCol w:w="6750"/>
      </w:tblGrid>
      <w:tr w:rsidR="00517699" w:rsidTr="00FA63C8">
        <w:tc>
          <w:tcPr>
            <w:tcW w:w="1998" w:type="dxa"/>
          </w:tcPr>
          <w:p w:rsidR="00517699" w:rsidRDefault="00517699" w:rsidP="00FA63C8">
            <w:r>
              <w:t>FF 00 11 77 34 00</w:t>
            </w:r>
          </w:p>
          <w:p w:rsidR="00517699" w:rsidRPr="00590B63" w:rsidRDefault="00517699" w:rsidP="00517699">
            <w:r w:rsidRPr="00F05A68">
              <w:rPr>
                <w:rFonts w:ascii="Arial" w:hAnsi="Arial" w:cs="Arial"/>
                <w:color w:val="FF0000"/>
              </w:rPr>
              <w:t>FF 00 11 77 3</w:t>
            </w:r>
            <w:r>
              <w:rPr>
                <w:rFonts w:ascii="Arial" w:hAnsi="Arial" w:cs="Arial"/>
                <w:color w:val="FF0000"/>
              </w:rPr>
              <w:t>4</w:t>
            </w:r>
            <w:r w:rsidRPr="00F05A68">
              <w:rPr>
                <w:rFonts w:ascii="Arial" w:hAnsi="Arial" w:cs="Arial"/>
                <w:color w:val="FF0000"/>
              </w:rPr>
              <w:t xml:space="preserve"> xx</w:t>
            </w:r>
          </w:p>
        </w:tc>
        <w:tc>
          <w:tcPr>
            <w:tcW w:w="6750" w:type="dxa"/>
          </w:tcPr>
          <w:p w:rsidR="00517699" w:rsidRDefault="00517699" w:rsidP="00FA63C8">
            <w:pPr>
              <w:rPr>
                <w:rFonts w:ascii="Calibri" w:hAnsi="Calibri" w:cs="Arial"/>
                <w:color w:val="000000"/>
                <w:sz w:val="22"/>
                <w:szCs w:val="22"/>
              </w:rPr>
            </w:pPr>
            <w:r>
              <w:rPr>
                <w:rFonts w:ascii="Calibri" w:hAnsi="Calibri" w:cs="Arial"/>
                <w:color w:val="000000"/>
                <w:sz w:val="22"/>
                <w:szCs w:val="22"/>
              </w:rPr>
              <w:t xml:space="preserve">Returns xx = (0x00 to 0x0F) </w:t>
            </w:r>
          </w:p>
          <w:p w:rsidR="00517699" w:rsidRDefault="00517699" w:rsidP="00FA63C8">
            <w:pPr>
              <w:rPr>
                <w:rFonts w:ascii="Calibri" w:hAnsi="Calibri" w:cs="Arial"/>
                <w:color w:val="000000"/>
                <w:sz w:val="22"/>
                <w:szCs w:val="22"/>
              </w:rPr>
            </w:pPr>
          </w:p>
          <w:p w:rsidR="00517699" w:rsidRDefault="00517699" w:rsidP="00FA63C8">
            <w:pPr>
              <w:rPr>
                <w:rFonts w:ascii="Calibri" w:hAnsi="Calibri" w:cs="Arial"/>
                <w:color w:val="000000"/>
                <w:sz w:val="22"/>
                <w:szCs w:val="22"/>
              </w:rPr>
            </w:pPr>
          </w:p>
          <w:p w:rsidR="00517699" w:rsidRDefault="00517699" w:rsidP="00FA63C8"/>
        </w:tc>
      </w:tr>
    </w:tbl>
    <w:p w:rsidR="00597708" w:rsidRDefault="00597708" w:rsidP="00597708">
      <w:pPr>
        <w:pStyle w:val="Heading2"/>
      </w:pPr>
      <w:bookmarkStart w:id="203" w:name="_Toc402794154"/>
      <w:r>
        <w:t>Lens Heater Controls</w:t>
      </w:r>
      <w:bookmarkEnd w:id="203"/>
    </w:p>
    <w:p w:rsidR="00597708" w:rsidRDefault="00597708" w:rsidP="00597708">
      <w:r>
        <w:t>The following commands only apply if a lens heater is installed and configured properly in the manifest.</w:t>
      </w:r>
    </w:p>
    <w:p w:rsidR="00597708" w:rsidRDefault="00597708" w:rsidP="00597708">
      <w:pPr>
        <w:rPr>
          <w:color w:val="000000"/>
        </w:rPr>
      </w:pPr>
    </w:p>
    <w:p w:rsidR="00597708" w:rsidRDefault="00597708" w:rsidP="00597708">
      <w:pPr>
        <w:pStyle w:val="Heading4"/>
      </w:pPr>
      <w:bookmarkStart w:id="204" w:name="_Toc402794155"/>
      <w:r>
        <w:lastRenderedPageBreak/>
        <w:t>Heater Control</w:t>
      </w:r>
      <w:bookmarkEnd w:id="204"/>
    </w:p>
    <w:p w:rsidR="00760677" w:rsidRDefault="00760677" w:rsidP="00597708">
      <w:pPr>
        <w:ind w:left="720"/>
      </w:pPr>
    </w:p>
    <w:p w:rsidR="00E07E7A" w:rsidRDefault="00597708" w:rsidP="00E07E7A">
      <w:pPr>
        <w:ind w:left="720"/>
        <w:rPr>
          <w:color w:val="000000"/>
        </w:rPr>
      </w:pPr>
      <w:r>
        <w:t xml:space="preserve">PA </w:t>
      </w:r>
      <w:r w:rsidR="00E07E7A">
        <w:t>4401</w:t>
      </w:r>
      <w:r w:rsidR="002B5AB6">
        <w:t xml:space="preserve">ww xx yy zz zz </w:t>
      </w:r>
      <w:r>
        <w:tab/>
      </w:r>
      <w:r>
        <w:br/>
      </w:r>
      <w:r w:rsidR="00E07E7A">
        <w:rPr>
          <w:color w:val="FF0000"/>
        </w:rPr>
        <w:t>PA44 01 ww</w:t>
      </w:r>
      <w:r>
        <w:rPr>
          <w:color w:val="FF0000"/>
        </w:rPr>
        <w:t xml:space="preserve"> xx</w:t>
      </w:r>
      <w:r w:rsidR="00E07E7A">
        <w:rPr>
          <w:color w:val="FF0000"/>
        </w:rPr>
        <w:t xml:space="preserve"> yy zz</w:t>
      </w:r>
      <w:r w:rsidR="002B5AB6">
        <w:rPr>
          <w:color w:val="FF0000"/>
        </w:rPr>
        <w:t xml:space="preserve"> zz</w:t>
      </w:r>
    </w:p>
    <w:tbl>
      <w:tblPr>
        <w:tblW w:w="6238" w:type="dxa"/>
        <w:jc w:val="center"/>
        <w:tblInd w:w="93" w:type="dxa"/>
        <w:tblLook w:val="04A0"/>
      </w:tblPr>
      <w:tblGrid>
        <w:gridCol w:w="531"/>
        <w:gridCol w:w="2827"/>
        <w:gridCol w:w="2880"/>
      </w:tblGrid>
      <w:tr w:rsidR="002B5AB6" w:rsidRPr="00E07E7A" w:rsidTr="002B5AB6">
        <w:trPr>
          <w:trHeight w:val="300"/>
          <w:jc w:val="center"/>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ww</w:t>
            </w:r>
          </w:p>
        </w:tc>
        <w:tc>
          <w:tcPr>
            <w:tcW w:w="2827" w:type="dxa"/>
            <w:tcBorders>
              <w:top w:val="single" w:sz="4" w:space="0" w:color="auto"/>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Mode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 = Off</w:t>
            </w:r>
            <w:r>
              <w:rPr>
                <w:rFonts w:ascii="Calibri" w:hAnsi="Calibri"/>
                <w:color w:val="000000"/>
                <w:sz w:val="22"/>
                <w:szCs w:val="22"/>
              </w:rPr>
              <w:br/>
              <w:t>1 = Auto</w:t>
            </w:r>
            <w:r>
              <w:rPr>
                <w:rFonts w:ascii="Calibri" w:hAnsi="Calibri"/>
                <w:color w:val="000000"/>
                <w:sz w:val="22"/>
                <w:szCs w:val="22"/>
              </w:rPr>
              <w:br/>
              <w:t>2 = Manual</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xx</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Upper Thermal Boundary</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0x00 - 0x3c = 0-60 degrees F</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yy</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Lower Thermal Boundary</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0x00 - 0x3c = 0-60 degrees F</w:t>
            </w:r>
            <w:r>
              <w:rPr>
                <w:rFonts w:ascii="Calibri" w:hAnsi="Calibri"/>
                <w:color w:val="000000"/>
                <w:sz w:val="22"/>
                <w:szCs w:val="22"/>
              </w:rPr>
              <w:br/>
              <w:t>0x63 = Query</w:t>
            </w:r>
            <w:r>
              <w:rPr>
                <w:rFonts w:ascii="Calibri" w:hAnsi="Calibri"/>
                <w:color w:val="000000"/>
                <w:sz w:val="22"/>
                <w:szCs w:val="22"/>
              </w:rPr>
              <w:br/>
              <w:t>0xFF = Default</w:t>
            </w:r>
          </w:p>
        </w:tc>
      </w:tr>
      <w:tr w:rsidR="002B5AB6" w:rsidRPr="00E07E7A" w:rsidTr="002B5AB6">
        <w:trPr>
          <w:trHeight w:val="458"/>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zz</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Reserved for future</w:t>
            </w:r>
            <w:r w:rsidR="00693D21">
              <w:rPr>
                <w:rFonts w:ascii="Calibri" w:hAnsi="Calibri"/>
                <w:color w:val="000000"/>
                <w:sz w:val="22"/>
                <w:szCs w:val="22"/>
              </w:rPr>
              <w:t xml:space="preserve"> use</w:t>
            </w:r>
          </w:p>
        </w:tc>
        <w:tc>
          <w:tcPr>
            <w:tcW w:w="2880" w:type="dxa"/>
            <w:tcBorders>
              <w:top w:val="nil"/>
              <w:left w:val="nil"/>
              <w:bottom w:val="single" w:sz="4" w:space="0" w:color="auto"/>
              <w:right w:val="single" w:sz="4" w:space="0" w:color="auto"/>
            </w:tcBorders>
            <w:shd w:val="clear" w:color="auto" w:fill="auto"/>
            <w:vAlign w:val="bottom"/>
            <w:hideMark/>
          </w:tcPr>
          <w:p w:rsidR="002B5AB6" w:rsidRDefault="002B5AB6">
            <w:pPr>
              <w:rPr>
                <w:rFonts w:ascii="Calibri" w:hAnsi="Calibri"/>
                <w:color w:val="000000"/>
                <w:sz w:val="22"/>
                <w:szCs w:val="22"/>
              </w:rPr>
            </w:pPr>
            <w:r>
              <w:rPr>
                <w:rFonts w:ascii="Calibri" w:hAnsi="Calibri"/>
                <w:color w:val="000000"/>
                <w:sz w:val="22"/>
                <w:szCs w:val="22"/>
              </w:rPr>
              <w:t>0x00</w:t>
            </w:r>
          </w:p>
        </w:tc>
      </w:tr>
      <w:tr w:rsidR="002B5AB6" w:rsidRPr="00E07E7A" w:rsidTr="002B5AB6">
        <w:trPr>
          <w:trHeight w:val="300"/>
          <w:jc w:val="center"/>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rsidR="002B5AB6" w:rsidRDefault="002B5AB6">
            <w:pPr>
              <w:jc w:val="center"/>
              <w:rPr>
                <w:rFonts w:ascii="Calibri" w:hAnsi="Calibri"/>
                <w:color w:val="000000"/>
                <w:sz w:val="22"/>
                <w:szCs w:val="22"/>
              </w:rPr>
            </w:pPr>
            <w:r>
              <w:rPr>
                <w:rFonts w:ascii="Calibri" w:hAnsi="Calibri"/>
                <w:color w:val="000000"/>
                <w:sz w:val="22"/>
                <w:szCs w:val="22"/>
              </w:rPr>
              <w:t>zz</w:t>
            </w:r>
          </w:p>
        </w:tc>
        <w:tc>
          <w:tcPr>
            <w:tcW w:w="2827"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Reserved for future</w:t>
            </w:r>
            <w:r w:rsidR="00693D21">
              <w:rPr>
                <w:rFonts w:ascii="Calibri" w:hAnsi="Calibri"/>
                <w:color w:val="000000"/>
                <w:sz w:val="22"/>
                <w:szCs w:val="22"/>
              </w:rPr>
              <w:t xml:space="preserve"> use</w:t>
            </w:r>
          </w:p>
        </w:tc>
        <w:tc>
          <w:tcPr>
            <w:tcW w:w="2880" w:type="dxa"/>
            <w:tcBorders>
              <w:top w:val="nil"/>
              <w:left w:val="nil"/>
              <w:bottom w:val="single" w:sz="4" w:space="0" w:color="auto"/>
              <w:right w:val="single" w:sz="4" w:space="0" w:color="auto"/>
            </w:tcBorders>
            <w:shd w:val="clear" w:color="auto" w:fill="auto"/>
            <w:noWrap/>
            <w:vAlign w:val="bottom"/>
            <w:hideMark/>
          </w:tcPr>
          <w:p w:rsidR="002B5AB6" w:rsidRDefault="002B5AB6">
            <w:pPr>
              <w:rPr>
                <w:rFonts w:ascii="Calibri" w:hAnsi="Calibri"/>
                <w:color w:val="000000"/>
                <w:sz w:val="22"/>
                <w:szCs w:val="22"/>
              </w:rPr>
            </w:pPr>
            <w:r>
              <w:rPr>
                <w:rFonts w:ascii="Calibri" w:hAnsi="Calibri"/>
                <w:color w:val="000000"/>
                <w:sz w:val="22"/>
                <w:szCs w:val="22"/>
              </w:rPr>
              <w:t>0x00</w:t>
            </w:r>
          </w:p>
        </w:tc>
      </w:tr>
    </w:tbl>
    <w:p w:rsidR="00E07E7A" w:rsidRDefault="00E07E7A" w:rsidP="00597708">
      <w:pPr>
        <w:ind w:left="720"/>
        <w:rPr>
          <w:color w:val="000000"/>
        </w:rPr>
      </w:pPr>
    </w:p>
    <w:p w:rsidR="00E07E7A" w:rsidRDefault="00E07E7A" w:rsidP="00597708">
      <w:pPr>
        <w:ind w:left="720"/>
        <w:rPr>
          <w:color w:val="000000"/>
        </w:rPr>
      </w:pPr>
    </w:p>
    <w:p w:rsidR="009678FE" w:rsidRDefault="009678FE">
      <w:pPr>
        <w:pStyle w:val="Heading2"/>
      </w:pPr>
      <w:bookmarkStart w:id="205" w:name="_Toc402794156"/>
      <w:r>
        <w:t>IR Camera (Camera B Commands)</w:t>
      </w:r>
      <w:bookmarkEnd w:id="205"/>
    </w:p>
    <w:p w:rsidR="009678FE" w:rsidRDefault="009678FE">
      <w:r>
        <w:t xml:space="preserve">An IR camera type must be set in the manifest (see </w:t>
      </w:r>
      <w:r w:rsidR="006A167A">
        <w:fldChar w:fldCharType="begin"/>
      </w:r>
      <w:r>
        <w:instrText xml:space="preserve"> REF _Ref302136915 \h </w:instrText>
      </w:r>
      <w:r w:rsidR="006A167A">
        <w:fldChar w:fldCharType="separate"/>
      </w:r>
      <w:r w:rsidR="00A8293C">
        <w:t>Cameras</w:t>
      </w:r>
      <w:r w:rsidR="006A167A">
        <w:fldChar w:fldCharType="end"/>
      </w:r>
      <w:r>
        <w:t xml:space="preserve"> page </w:t>
      </w:r>
      <w:r w:rsidR="006A167A">
        <w:fldChar w:fldCharType="begin"/>
      </w:r>
      <w:r>
        <w:instrText xml:space="preserve"> PAGEREF _Ref302136915 \h </w:instrText>
      </w:r>
      <w:r w:rsidR="006A167A">
        <w:fldChar w:fldCharType="separate"/>
      </w:r>
      <w:r w:rsidR="00A8293C">
        <w:rPr>
          <w:noProof/>
        </w:rPr>
        <w:t>80</w:t>
      </w:r>
      <w:r w:rsidR="006A167A">
        <w:fldChar w:fldCharType="end"/>
      </w:r>
      <w:r>
        <w:t xml:space="preserve"> for camera types) or these commands to be effective, else the 2110 will report response values as factory default initialization values (generally 00) or will ignore the command.</w:t>
      </w:r>
    </w:p>
    <w:p w:rsidR="009678FE" w:rsidRDefault="009678FE">
      <w:r>
        <w:t>In all of these commands, a GUI must test that status of the camera is ON-Ready then check IR Camera PROCESS busy status before sending a new command.  This prevents overrunning the camera with commands.  The best practices sequence for all IR camera commands is</w:t>
      </w:r>
    </w:p>
    <w:p w:rsidR="009678FE" w:rsidRDefault="009678FE">
      <w:r>
        <w:t>Test for busy status:</w:t>
      </w:r>
    </w:p>
    <w:p w:rsidR="009678FE" w:rsidRDefault="009678FE">
      <w:pPr>
        <w:ind w:left="720"/>
      </w:pPr>
      <w:r>
        <w:t xml:space="preserve"> if busy wait 100 ms and test again</w:t>
      </w:r>
    </w:p>
    <w:p w:rsidR="009678FE" w:rsidRDefault="009678FE">
      <w:r>
        <w:tab/>
        <w:t>if ready, issue new command or query</w:t>
      </w:r>
    </w:p>
    <w:p w:rsidR="009678FE" w:rsidRDefault="009678FE">
      <w:pPr>
        <w:rPr>
          <w:color w:val="000000"/>
        </w:rPr>
      </w:pPr>
      <w:r>
        <w:rPr>
          <w:color w:val="000000"/>
        </w:rPr>
        <w:t xml:space="preserve">On power up, the IR camera will not report valid status until it is READY.  </w:t>
      </w:r>
    </w:p>
    <w:p w:rsidR="009678FE" w:rsidRDefault="009678FE">
      <w:pPr>
        <w:pStyle w:val="Heading3"/>
      </w:pPr>
      <w:bookmarkStart w:id="206" w:name="_Toc402794157"/>
      <w:r>
        <w:t>Queries</w:t>
      </w:r>
      <w:bookmarkEnd w:id="206"/>
    </w:p>
    <w:p w:rsidR="009678FE" w:rsidRDefault="009678FE">
      <w:pPr>
        <w:pStyle w:val="Heading4"/>
      </w:pPr>
      <w:bookmarkStart w:id="207" w:name="_Toc402794158"/>
      <w:r>
        <w:t>IR Camera Type Query</w:t>
      </w:r>
      <w:bookmarkEnd w:id="207"/>
    </w:p>
    <w:p w:rsidR="009678FE" w:rsidRDefault="009678FE">
      <w:pPr>
        <w:ind w:left="720"/>
        <w:rPr>
          <w:color w:val="000000"/>
        </w:rPr>
      </w:pPr>
      <w:r>
        <w:t>FF 00 0F 77 1A 00</w:t>
      </w:r>
      <w:r>
        <w:tab/>
        <w:t xml:space="preserve">Checks and reports the IR Type specified by the system manifest (see </w:t>
      </w:r>
      <w:r w:rsidR="006A167A">
        <w:fldChar w:fldCharType="begin"/>
      </w:r>
      <w:r>
        <w:instrText xml:space="preserve"> REF _Ref302137843 \h </w:instrText>
      </w:r>
      <w:r w:rsidR="006A167A">
        <w:fldChar w:fldCharType="separate"/>
      </w:r>
      <w:r w:rsidR="00A8293C">
        <w:t>Cameras</w:t>
      </w:r>
      <w:r w:rsidR="006A167A">
        <w:fldChar w:fldCharType="end"/>
      </w:r>
      <w:r>
        <w:t xml:space="preserve">, page </w:t>
      </w:r>
      <w:r w:rsidR="006A167A">
        <w:fldChar w:fldCharType="begin"/>
      </w:r>
      <w:r>
        <w:instrText xml:space="preserve"> PAGEREF _Ref302137846 \h </w:instrText>
      </w:r>
      <w:r w:rsidR="006A167A">
        <w:fldChar w:fldCharType="separate"/>
      </w:r>
      <w:r w:rsidR="00A8293C">
        <w:rPr>
          <w:noProof/>
        </w:rPr>
        <w:t>80</w:t>
      </w:r>
      <w:r w:rsidR="006A167A">
        <w:fldChar w:fldCharType="end"/>
      </w:r>
      <w:r>
        <w:t xml:space="preserve"> for type numbers and their meaning).   </w:t>
      </w:r>
      <w:r>
        <w:br/>
      </w:r>
      <w:r>
        <w:rPr>
          <w:color w:val="FF0000"/>
        </w:rPr>
        <w:t>FF 00 0F 77 1A xx</w:t>
      </w:r>
      <w:r>
        <w:rPr>
          <w:color w:val="FF0000"/>
        </w:rPr>
        <w:tab/>
      </w:r>
      <w:r>
        <w:rPr>
          <w:color w:val="000000"/>
        </w:rPr>
        <w:t>xx=binary value determined by the manifest</w:t>
      </w:r>
      <w:r>
        <w:rPr>
          <w:color w:val="FF0000"/>
        </w:rPr>
        <w:t xml:space="preserve">.  </w:t>
      </w:r>
      <w:r>
        <w:rPr>
          <w:color w:val="000000"/>
        </w:rPr>
        <w:t>99 = No IR Camera</w:t>
      </w:r>
    </w:p>
    <w:p w:rsidR="009678FE" w:rsidRDefault="009678FE">
      <w:pPr>
        <w:pStyle w:val="Heading4"/>
      </w:pPr>
      <w:bookmarkStart w:id="208" w:name="_Toc402794159"/>
      <w:r>
        <w:t>IR Camera Power  Status</w:t>
      </w:r>
      <w:bookmarkEnd w:id="208"/>
    </w:p>
    <w:p w:rsidR="009678FE" w:rsidRDefault="009678FE">
      <w:pPr>
        <w:spacing w:after="0"/>
        <w:rPr>
          <w:color w:val="FF0000"/>
        </w:rPr>
      </w:pPr>
      <w:r>
        <w:tab/>
        <w:t>FF 00 0F 77 12 00</w:t>
      </w:r>
      <w:r>
        <w:tab/>
        <w:t>Checks IR Camera Status</w:t>
      </w:r>
      <w:r>
        <w:br/>
      </w:r>
      <w:r>
        <w:tab/>
      </w:r>
      <w:r>
        <w:rPr>
          <w:color w:val="FF0000"/>
        </w:rPr>
        <w:t>FF 00 0F 77 12 3F</w:t>
      </w:r>
      <w:r>
        <w:rPr>
          <w:color w:val="FF0000"/>
        </w:rPr>
        <w:tab/>
      </w:r>
      <w:r>
        <w:rPr>
          <w:color w:val="000000"/>
        </w:rPr>
        <w:t>Extension response telling GUI to look elsewhere</w:t>
      </w:r>
    </w:p>
    <w:p w:rsidR="009678FE" w:rsidRDefault="009678FE">
      <w:pPr>
        <w:spacing w:after="0"/>
        <w:ind w:left="2880" w:hanging="2160"/>
      </w:pPr>
      <w:r>
        <w:lastRenderedPageBreak/>
        <w:t>FF 00 0F 77 1B 00</w:t>
      </w:r>
      <w:r>
        <w:tab/>
        <w:t>Checks IR Camera Status</w:t>
      </w:r>
    </w:p>
    <w:p w:rsidR="009678FE" w:rsidRDefault="009678FE">
      <w:pPr>
        <w:spacing w:after="0"/>
        <w:ind w:left="2880" w:hanging="2160"/>
        <w:rPr>
          <w:color w:val="000000"/>
        </w:rPr>
      </w:pPr>
      <w:r>
        <w:rPr>
          <w:color w:val="FF0000"/>
        </w:rPr>
        <w:t>FF 00 0F 77 1B xx</w:t>
      </w:r>
      <w:r>
        <w:rPr>
          <w:color w:val="FF0000"/>
        </w:rPr>
        <w:tab/>
      </w:r>
      <w:r>
        <w:rPr>
          <w:color w:val="000000"/>
        </w:rPr>
        <w:t>00= On and Ready, 01= com not ready, 02= buffer overflow, 03=time out error, 04= Off (FPA &amp; Cooler) Not Ready, 05=On Not ready (most likely not at temperature), 99 = No Camera</w:t>
      </w:r>
    </w:p>
    <w:p w:rsidR="009678FE" w:rsidRDefault="009678FE">
      <w:pPr>
        <w:spacing w:after="0"/>
        <w:ind w:left="2880" w:hanging="2160"/>
        <w:jc w:val="center"/>
        <w:rPr>
          <w:color w:val="000000"/>
        </w:rPr>
      </w:pPr>
      <w:r>
        <w:rPr>
          <w:color w:val="000000"/>
        </w:rPr>
        <w:t>After issuing this command, wait at least 100 milliseconds before requesting status again</w:t>
      </w:r>
    </w:p>
    <w:p w:rsidR="009678FE" w:rsidRDefault="009678FE">
      <w:pPr>
        <w:pStyle w:val="Heading4"/>
      </w:pPr>
      <w:bookmarkStart w:id="209" w:name="_Toc402794160"/>
      <w:r>
        <w:t>IR Camera Process Busy Status</w:t>
      </w:r>
      <w:bookmarkEnd w:id="209"/>
    </w:p>
    <w:p w:rsidR="009678FE" w:rsidRDefault="009678FE">
      <w:pPr>
        <w:ind w:left="720"/>
        <w:rPr>
          <w:color w:val="000000"/>
        </w:rPr>
      </w:pPr>
      <w:r>
        <w:t>FF 00 0F 77 17 00</w:t>
      </w:r>
      <w:r>
        <w:tab/>
        <w:t>IR camera status</w:t>
      </w:r>
      <w:r>
        <w:br/>
      </w:r>
      <w:r>
        <w:rPr>
          <w:color w:val="FF0000"/>
        </w:rPr>
        <w:t>FF 00 0F 77 17 xx</w:t>
      </w:r>
      <w:r>
        <w:rPr>
          <w:color w:val="FF0000"/>
        </w:rPr>
        <w:tab/>
      </w:r>
      <w:r>
        <w:rPr>
          <w:color w:val="000000"/>
        </w:rPr>
        <w:t>00= IR camera ready, 01 = busy, 03 = time out, 02 = com error</w:t>
      </w:r>
    </w:p>
    <w:p w:rsidR="009678FE" w:rsidRDefault="009678FE">
      <w:pPr>
        <w:ind w:left="720"/>
      </w:pPr>
      <w:r>
        <w:rPr>
          <w:i/>
          <w:color w:val="000000"/>
        </w:rPr>
        <w:t>After issuing this command, wait at least 100 milliseconds before requesting status again</w:t>
      </w:r>
      <w:r>
        <w:rPr>
          <w:i/>
          <w:color w:val="3366FF"/>
        </w:rPr>
        <w:t>.</w:t>
      </w:r>
    </w:p>
    <w:p w:rsidR="009678FE" w:rsidRDefault="009678FE">
      <w:pPr>
        <w:pStyle w:val="Heading4"/>
      </w:pPr>
      <w:bookmarkStart w:id="210" w:name="_Ref302383242"/>
      <w:bookmarkStart w:id="211" w:name="_Toc402794161"/>
      <w:r>
        <w:t>Cooler Time (minutes)</w:t>
      </w:r>
      <w:bookmarkEnd w:id="210"/>
      <w:bookmarkEnd w:id="211"/>
    </w:p>
    <w:p w:rsidR="009678FE" w:rsidRDefault="009678FE">
      <w:pPr>
        <w:ind w:left="720"/>
        <w:rPr>
          <w:color w:val="FF0000"/>
        </w:rPr>
      </w:pPr>
      <w:r>
        <w:t>FF 00 24 77 08 00</w:t>
      </w:r>
      <w:r>
        <w:br/>
      </w:r>
      <w:r>
        <w:rPr>
          <w:color w:val="FF0000"/>
        </w:rPr>
        <w:t>FF 00 24 77 08 00</w:t>
      </w:r>
      <w:r>
        <w:rPr>
          <w:color w:val="FF0000"/>
        </w:rPr>
        <w:br/>
      </w:r>
      <w:r>
        <w:t>FF 00 0F 77 17 00</w:t>
      </w:r>
      <w:r>
        <w:br/>
      </w:r>
      <w:r>
        <w:rPr>
          <w:color w:val="FF0000"/>
        </w:rPr>
        <w:t>FF 00 0F 77 17 01</w:t>
      </w:r>
      <w:r>
        <w:rPr>
          <w:color w:val="FF0000"/>
        </w:rPr>
        <w:tab/>
        <w:t>(BUSY) INTERATE UNTIL “DONE”</w:t>
      </w:r>
      <w:r>
        <w:rPr>
          <w:color w:val="FF0000"/>
        </w:rPr>
        <w:br/>
        <w:t>FF 00 0F 77 17 00</w:t>
      </w:r>
      <w:r>
        <w:rPr>
          <w:color w:val="FF0000"/>
        </w:rPr>
        <w:tab/>
        <w:t xml:space="preserve">(DONE) </w:t>
      </w:r>
      <w:r>
        <w:rPr>
          <w:color w:val="FF0000"/>
        </w:rPr>
        <w:br/>
      </w:r>
      <w:r>
        <w:t>FF 00 24 77 08 01</w:t>
      </w:r>
      <w:r>
        <w:tab/>
        <w:t xml:space="preserve">(LSD) </w:t>
      </w:r>
      <w:r>
        <w:br/>
      </w:r>
      <w:r>
        <w:rPr>
          <w:color w:val="FF0000"/>
        </w:rPr>
        <w:t>FF 00 24 77 08 1F</w:t>
      </w:r>
      <w:r>
        <w:rPr>
          <w:color w:val="FF0000"/>
        </w:rPr>
        <w:tab/>
        <w:t xml:space="preserve">(Hex) </w:t>
      </w:r>
      <w:r>
        <w:rPr>
          <w:color w:val="FF0000"/>
        </w:rPr>
        <w:br/>
      </w:r>
      <w:r>
        <w:t>FF 00 24 77 08 02</w:t>
      </w:r>
      <w:r>
        <w:br/>
      </w:r>
      <w:r>
        <w:rPr>
          <w:color w:val="FF0000"/>
        </w:rPr>
        <w:t xml:space="preserve">FF 00 24 77 08 7F </w:t>
      </w:r>
      <w:r>
        <w:rPr>
          <w:color w:val="FF0000"/>
        </w:rPr>
        <w:br/>
      </w:r>
      <w:r>
        <w:t>FF 00 24 77 08 03</w:t>
      </w:r>
      <w:r>
        <w:tab/>
        <w:t xml:space="preserve">(MSD) </w:t>
      </w:r>
      <w:r>
        <w:br/>
      </w:r>
      <w:r>
        <w:rPr>
          <w:color w:val="FF0000"/>
        </w:rPr>
        <w:t>FF 00 24 77 08 01</w:t>
      </w:r>
      <w:r>
        <w:rPr>
          <w:color w:val="FF0000"/>
        </w:rPr>
        <w:tab/>
        <w:t>three HEX digits e.g. 01 7F 1F (98079 minutes)</w:t>
      </w:r>
    </w:p>
    <w:p w:rsidR="009678FE" w:rsidRDefault="009678FE">
      <w:pPr>
        <w:pStyle w:val="Heading4"/>
      </w:pPr>
      <w:bookmarkStart w:id="212" w:name="_Ref302383262"/>
      <w:bookmarkStart w:id="213" w:name="_Toc402794162"/>
      <w:r>
        <w:t>Cooler Cycles</w:t>
      </w:r>
      <w:bookmarkEnd w:id="212"/>
      <w:bookmarkEnd w:id="213"/>
    </w:p>
    <w:p w:rsidR="009678FE" w:rsidRDefault="009678FE">
      <w:pPr>
        <w:ind w:left="720"/>
        <w:rPr>
          <w:color w:val="FF0000"/>
        </w:rPr>
      </w:pPr>
      <w:r>
        <w:t>FF 00 24 77 09 00</w:t>
      </w:r>
      <w:r>
        <w:br/>
      </w:r>
      <w:r>
        <w:rPr>
          <w:color w:val="FF0000"/>
        </w:rPr>
        <w:t>FF 00 24 77 09 00</w:t>
      </w:r>
      <w:r>
        <w:rPr>
          <w:color w:val="FF0000"/>
        </w:rPr>
        <w:br/>
      </w:r>
      <w:r>
        <w:t>FF 00 0F 77 17 00</w:t>
      </w:r>
      <w:r>
        <w:br/>
      </w:r>
      <w:r>
        <w:rPr>
          <w:color w:val="FF0000"/>
        </w:rPr>
        <w:t>FF 00 0F 77 17 01</w:t>
      </w:r>
      <w:r>
        <w:rPr>
          <w:color w:val="FF0000"/>
        </w:rPr>
        <w:tab/>
        <w:t>(BUSY) INTERATE UNTIL “DONE”</w:t>
      </w:r>
      <w:r>
        <w:rPr>
          <w:color w:val="FF0000"/>
        </w:rPr>
        <w:br/>
        <w:t>FF 00 0F 77 17 00</w:t>
      </w:r>
      <w:r>
        <w:rPr>
          <w:color w:val="FF0000"/>
        </w:rPr>
        <w:tab/>
        <w:t>(DONE)</w:t>
      </w:r>
      <w:r>
        <w:rPr>
          <w:color w:val="FF0000"/>
        </w:rPr>
        <w:br/>
      </w:r>
      <w:r>
        <w:t>FF 00 24 77 09 01</w:t>
      </w:r>
      <w:r>
        <w:br/>
      </w:r>
      <w:r>
        <w:rPr>
          <w:color w:val="FF0000"/>
        </w:rPr>
        <w:t xml:space="preserve">FF 00 24 77 09 92 </w:t>
      </w:r>
      <w:r>
        <w:rPr>
          <w:color w:val="FF0000"/>
        </w:rPr>
        <w:br/>
      </w:r>
      <w:r>
        <w:t>FF 00 24 77 09 02</w:t>
      </w:r>
      <w:r>
        <w:br/>
      </w:r>
      <w:r>
        <w:rPr>
          <w:color w:val="FF0000"/>
        </w:rPr>
        <w:t>FF 00 24 77 09 00</w:t>
      </w:r>
      <w:r>
        <w:rPr>
          <w:color w:val="FF0000"/>
        </w:rPr>
        <w:tab/>
        <w:t>2 HEX digits e.g. 00 92 (146 cycles)</w:t>
      </w:r>
    </w:p>
    <w:p w:rsidR="009678FE" w:rsidRDefault="009678FE">
      <w:pPr>
        <w:pStyle w:val="Heading4"/>
      </w:pPr>
      <w:bookmarkStart w:id="214" w:name="_Toc402794163"/>
      <w:bookmarkStart w:id="215" w:name="_Ref302383318"/>
      <w:r>
        <w:t>FPA Temp (DEG K)</w:t>
      </w:r>
      <w:bookmarkEnd w:id="214"/>
      <w:bookmarkEnd w:id="215"/>
    </w:p>
    <w:p w:rsidR="009678FE" w:rsidRDefault="009678FE">
      <w:pPr>
        <w:ind w:left="720"/>
        <w:rPr>
          <w:color w:val="FF0000"/>
        </w:rPr>
      </w:pPr>
      <w:r>
        <w:t>FF 00 24 77 11 00</w:t>
      </w:r>
      <w:r>
        <w:br/>
      </w:r>
      <w:r>
        <w:rPr>
          <w:color w:val="FF0000"/>
        </w:rPr>
        <w:t>FF 00 24 77 11 00</w:t>
      </w:r>
      <w:r>
        <w:rPr>
          <w:color w:val="FF0000"/>
        </w:rPr>
        <w:br/>
      </w:r>
      <w:r>
        <w:t>FF 00 0F 77 17 00</w:t>
      </w:r>
      <w:r>
        <w:br/>
      </w:r>
      <w:r>
        <w:rPr>
          <w:color w:val="FF0000"/>
        </w:rPr>
        <w:t>FF 00 0F 77 17 01</w:t>
      </w:r>
      <w:r>
        <w:rPr>
          <w:color w:val="FF0000"/>
        </w:rPr>
        <w:tab/>
        <w:t>(BUSY) INTERATES UNTIL “DONE”</w:t>
      </w:r>
      <w:r>
        <w:rPr>
          <w:color w:val="FF0000"/>
        </w:rPr>
        <w:br/>
        <w:t>FF 00 0F 77 17 00</w:t>
      </w:r>
      <w:r>
        <w:rPr>
          <w:color w:val="FF0000"/>
        </w:rPr>
        <w:tab/>
        <w:t>(DONE)</w:t>
      </w:r>
      <w:r>
        <w:rPr>
          <w:color w:val="FF0000"/>
        </w:rPr>
        <w:br/>
      </w:r>
      <w:r>
        <w:t>FF 00 24 77 11 01</w:t>
      </w:r>
      <w:r>
        <w:br/>
      </w:r>
      <w:r>
        <w:rPr>
          <w:color w:val="FF0000"/>
        </w:rPr>
        <w:t xml:space="preserve">FF 00 24 77 11 4E </w:t>
      </w:r>
      <w:r>
        <w:rPr>
          <w:color w:val="FF0000"/>
        </w:rPr>
        <w:br/>
      </w:r>
      <w:r>
        <w:t>FF 00 24 77 11 02</w:t>
      </w:r>
      <w:r>
        <w:br/>
      </w:r>
      <w:r>
        <w:rPr>
          <w:color w:val="FF0000"/>
        </w:rPr>
        <w:t>FF 00 24 77 11 00</w:t>
      </w:r>
      <w:r>
        <w:rPr>
          <w:color w:val="FF0000"/>
        </w:rPr>
        <w:tab/>
        <w:t>two HEX digits e.g. 00 4E (78 dec)</w:t>
      </w:r>
    </w:p>
    <w:p w:rsidR="009678FE" w:rsidRDefault="009678FE">
      <w:pPr>
        <w:pStyle w:val="Heading4"/>
      </w:pPr>
      <w:bookmarkStart w:id="216" w:name="_Toc402794164"/>
      <w:r>
        <w:t>Query IR AGC Mode</w:t>
      </w:r>
      <w:bookmarkEnd w:id="216"/>
    </w:p>
    <w:tbl>
      <w:tblPr>
        <w:tblW w:w="9735" w:type="dxa"/>
        <w:tblInd w:w="720" w:type="dxa"/>
        <w:tblLook w:val="04A0"/>
      </w:tblPr>
      <w:tblGrid>
        <w:gridCol w:w="2662"/>
        <w:gridCol w:w="7073"/>
      </w:tblGrid>
      <w:tr w:rsidR="009678FE">
        <w:trPr>
          <w:trHeight w:val="555"/>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80 00</w:t>
            </w:r>
          </w:p>
        </w:tc>
        <w:tc>
          <w:tcPr>
            <w:tcW w:w="7073"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lastRenderedPageBreak/>
              <w:t>FF 00 24 77 80 xx</w:t>
            </w:r>
          </w:p>
        </w:tc>
        <w:tc>
          <w:tcPr>
            <w:tcW w:w="7073"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xx=00 (manual), 01 (AGLC mode) or 02 (ALC mode)</w:t>
            </w:r>
          </w:p>
        </w:tc>
      </w:tr>
    </w:tbl>
    <w:p w:rsidR="009678FE" w:rsidRDefault="009678FE">
      <w:pPr>
        <w:pStyle w:val="Heading4"/>
      </w:pPr>
      <w:bookmarkStart w:id="217" w:name="_Toc402794165"/>
      <w:r>
        <w:t>Query IR Brightness/ALC Value</w:t>
      </w:r>
      <w:bookmarkEnd w:id="217"/>
    </w:p>
    <w:p w:rsidR="009678FE" w:rsidRDefault="009678FE">
      <w:pPr>
        <w:keepNext/>
      </w:pPr>
    </w:p>
    <w:tbl>
      <w:tblPr>
        <w:tblW w:w="9738" w:type="dxa"/>
        <w:tblInd w:w="720" w:type="dxa"/>
        <w:tblLook w:val="04A0"/>
      </w:tblPr>
      <w:tblGrid>
        <w:gridCol w:w="2662"/>
        <w:gridCol w:w="7076"/>
      </w:tblGrid>
      <w:tr w:rsidR="009678FE">
        <w:trPr>
          <w:trHeight w:val="468"/>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81 00</w:t>
            </w:r>
          </w:p>
        </w:tc>
        <w:tc>
          <w:tcPr>
            <w:tcW w:w="7076"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81 xx</w:t>
            </w:r>
          </w:p>
        </w:tc>
        <w:tc>
          <w:tcPr>
            <w:tcW w:w="7076"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 = 00-FF</w:t>
            </w:r>
            <w:r>
              <w:rPr>
                <w:rFonts w:cs="Arial"/>
                <w:color w:val="000000"/>
                <w:szCs w:val="20"/>
              </w:rPr>
              <w:br/>
              <w:t>Value represents brightness (Manual mode) or ALC value (AGLC or ALC modes)</w:t>
            </w:r>
          </w:p>
        </w:tc>
      </w:tr>
    </w:tbl>
    <w:p w:rsidR="009678FE" w:rsidRDefault="009678FE">
      <w:pPr>
        <w:pStyle w:val="Heading4"/>
      </w:pPr>
      <w:bookmarkStart w:id="218" w:name="_Toc402794166"/>
      <w:r>
        <w:t>Query IR Contrast/AGC Value</w:t>
      </w:r>
      <w:bookmarkEnd w:id="218"/>
    </w:p>
    <w:p w:rsidR="009678FE" w:rsidRDefault="009678FE"/>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82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82 xx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xx = 00-FF</w:t>
            </w:r>
            <w:r>
              <w:rPr>
                <w:rFonts w:cs="Arial"/>
                <w:color w:val="000000"/>
                <w:szCs w:val="20"/>
              </w:rPr>
              <w:br/>
              <w:t>Value represents contrast (Manual mode or ALC modes) or AGC value (AGLC mode)</w:t>
            </w:r>
          </w:p>
        </w:tc>
      </w:tr>
    </w:tbl>
    <w:p w:rsidR="009678FE" w:rsidRDefault="009678FE">
      <w:pPr>
        <w:pStyle w:val="Heading4"/>
      </w:pPr>
      <w:bookmarkStart w:id="219" w:name="_Toc402794167"/>
      <w:r>
        <w:t>Query Video Polarity</w:t>
      </w:r>
      <w:bookmarkEnd w:id="219"/>
    </w:p>
    <w:p w:rsidR="009678FE" w:rsidRDefault="009678FE">
      <w:r>
        <w:tab/>
        <w:t>FF 00 24 77 83 00</w:t>
      </w:r>
    </w:p>
    <w:p w:rsidR="009678FE" w:rsidRDefault="009678FE">
      <w:pPr>
        <w:rPr>
          <w:color w:val="FF0000"/>
        </w:rPr>
      </w:pPr>
      <w:r>
        <w:tab/>
      </w:r>
      <w:r>
        <w:rPr>
          <w:color w:val="FF0000"/>
        </w:rPr>
        <w:t>FF 00 24 77 83 0x</w:t>
      </w:r>
    </w:p>
    <w:p w:rsidR="009678FE" w:rsidRDefault="009678FE">
      <w:r>
        <w:tab/>
      </w:r>
      <w:r>
        <w:tab/>
        <w:t>Where x =  0 = White Hot ; x=1 = Black Hot</w:t>
      </w:r>
    </w:p>
    <w:p w:rsidR="009678FE" w:rsidRDefault="009678FE">
      <w:pPr>
        <w:pStyle w:val="Heading4"/>
      </w:pPr>
      <w:bookmarkStart w:id="220" w:name="_Toc402794168"/>
      <w:r>
        <w:t>Query Image Stabilize</w:t>
      </w:r>
      <w:bookmarkEnd w:id="220"/>
    </w:p>
    <w:p w:rsidR="009678FE" w:rsidRDefault="009678FE">
      <w:pPr>
        <w:ind w:left="720"/>
      </w:pPr>
      <w:r>
        <w:rPr>
          <w:color w:val="000000"/>
        </w:rPr>
        <w:t>When using the L3_HD IR camera, the status applies to both the main and PIP video.</w:t>
      </w:r>
    </w:p>
    <w:tbl>
      <w:tblPr>
        <w:tblW w:w="9198" w:type="dxa"/>
        <w:tblInd w:w="720" w:type="dxa"/>
        <w:tblLook w:val="04A0"/>
      </w:tblPr>
      <w:tblGrid>
        <w:gridCol w:w="2020"/>
        <w:gridCol w:w="7178"/>
      </w:tblGrid>
      <w:tr w:rsidR="009678FE">
        <w:trPr>
          <w:cantSplit/>
          <w:trHeight w:val="414"/>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t>FF 00 24 77 8C ab</w:t>
            </w:r>
          </w:p>
        </w:tc>
        <w:tc>
          <w:tcPr>
            <w:tcW w:w="7178"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 xml:space="preserve">For definition of ab values, see below </w:t>
            </w:r>
          </w:p>
          <w:p w:rsidR="009678FE" w:rsidRDefault="009678FE">
            <w:pPr>
              <w:spacing w:after="0"/>
              <w:rPr>
                <w:rFonts w:cs="Arial"/>
                <w:color w:val="000000"/>
                <w:szCs w:val="20"/>
              </w:rPr>
            </w:pPr>
            <w:r>
              <w:rPr>
                <w:rFonts w:cs="Arial"/>
                <w:color w:val="000000"/>
                <w:szCs w:val="20"/>
              </w:rPr>
              <w:t>Response is current value</w:t>
            </w:r>
          </w:p>
        </w:tc>
      </w:tr>
      <w:tr w:rsidR="009678FE">
        <w:trPr>
          <w:cantSplit/>
          <w:trHeight w:val="351"/>
        </w:trPr>
        <w:tc>
          <w:tcPr>
            <w:tcW w:w="2020" w:type="dxa"/>
            <w:tcBorders>
              <w:top w:val="nil"/>
              <w:left w:val="nil"/>
              <w:bottom w:val="nil"/>
              <w:right w:val="nil"/>
            </w:tcBorders>
            <w:vAlign w:val="center"/>
          </w:tcPr>
          <w:p w:rsidR="009678FE" w:rsidRDefault="009678FE">
            <w:pPr>
              <w:rPr>
                <w:rFonts w:ascii="Arial" w:hAnsi="Arial" w:cs="Arial"/>
                <w:szCs w:val="20"/>
              </w:rPr>
            </w:pPr>
            <w:r>
              <w:rPr>
                <w:color w:val="FF0000"/>
              </w:rPr>
              <w:t>FF 00 24 77 8C ab</w:t>
            </w:r>
          </w:p>
        </w:tc>
        <w:tc>
          <w:tcPr>
            <w:tcW w:w="7178"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ind w:left="720"/>
        <w:rPr>
          <w:color w:val="000000"/>
        </w:rPr>
      </w:pPr>
      <w:r>
        <w:rPr>
          <w:color w:val="000000"/>
        </w:rPr>
        <w:t>Interpretation of ab values are derived from the following structure.</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rsidTr="00F05A68">
        <w:trPr>
          <w:jc w:val="center"/>
        </w:trPr>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rsidTr="00F05A68">
        <w:trPr>
          <w:cantSplit/>
          <w:jc w:val="center"/>
        </w:trPr>
        <w:tc>
          <w:tcPr>
            <w:tcW w:w="1033" w:type="dxa"/>
            <w:vMerge w:val="restart"/>
            <w:vAlign w:val="center"/>
          </w:tcPr>
          <w:p w:rsidR="009678FE" w:rsidRDefault="009678FE">
            <w:pPr>
              <w:jc w:val="center"/>
              <w:rPr>
                <w:color w:val="000000"/>
              </w:rPr>
            </w:pPr>
            <w:r>
              <w:rPr>
                <w:color w:val="000000"/>
              </w:rPr>
              <w:t>Not Used and set to 0</w:t>
            </w:r>
          </w:p>
        </w:tc>
        <w:tc>
          <w:tcPr>
            <w:tcW w:w="3162" w:type="dxa"/>
            <w:gridSpan w:val="3"/>
            <w:vAlign w:val="center"/>
          </w:tcPr>
          <w:p w:rsidR="009678FE" w:rsidRDefault="009678FE">
            <w:pPr>
              <w:jc w:val="center"/>
              <w:rPr>
                <w:color w:val="000000"/>
              </w:rPr>
            </w:pPr>
            <w:r>
              <w:rPr>
                <w:color w:val="000000"/>
              </w:rPr>
              <w:t>Strength of Vertical Stab</w:t>
            </w:r>
          </w:p>
        </w:tc>
        <w:tc>
          <w:tcPr>
            <w:tcW w:w="3151" w:type="dxa"/>
            <w:gridSpan w:val="3"/>
            <w:vAlign w:val="center"/>
          </w:tcPr>
          <w:p w:rsidR="009678FE" w:rsidRDefault="009678FE">
            <w:pPr>
              <w:jc w:val="center"/>
              <w:rPr>
                <w:color w:val="000000"/>
              </w:rPr>
            </w:pPr>
            <w:r>
              <w:rPr>
                <w:color w:val="000000"/>
              </w:rPr>
              <w:t>Strength of Horizontal Stab</w:t>
            </w:r>
          </w:p>
        </w:tc>
        <w:tc>
          <w:tcPr>
            <w:tcW w:w="1035" w:type="dxa"/>
            <w:vAlign w:val="center"/>
          </w:tcPr>
          <w:p w:rsidR="009678FE" w:rsidRDefault="009678FE">
            <w:pPr>
              <w:jc w:val="center"/>
              <w:rPr>
                <w:color w:val="000000"/>
              </w:rPr>
            </w:pPr>
            <w:r>
              <w:rPr>
                <w:color w:val="000000"/>
              </w:rPr>
              <w:t>On/Off</w:t>
            </w:r>
          </w:p>
        </w:tc>
      </w:tr>
      <w:tr w:rsidR="009678FE" w:rsidTr="00F05A68">
        <w:trPr>
          <w:cantSplit/>
          <w:jc w:val="center"/>
        </w:trPr>
        <w:tc>
          <w:tcPr>
            <w:tcW w:w="1033" w:type="dxa"/>
            <w:vMerge/>
            <w:vAlign w:val="center"/>
          </w:tcPr>
          <w:p w:rsidR="009678FE" w:rsidRDefault="009678FE">
            <w:pPr>
              <w:jc w:val="center"/>
              <w:rPr>
                <w:color w:val="000000"/>
              </w:rPr>
            </w:pPr>
          </w:p>
        </w:tc>
        <w:tc>
          <w:tcPr>
            <w:tcW w:w="3162" w:type="dxa"/>
            <w:gridSpan w:val="3"/>
            <w:vAlign w:val="center"/>
          </w:tcPr>
          <w:p w:rsidR="009678FE" w:rsidRDefault="009678FE">
            <w:pPr>
              <w:jc w:val="center"/>
              <w:rPr>
                <w:color w:val="000000"/>
              </w:rPr>
            </w:pPr>
            <w:r>
              <w:rPr>
                <w:color w:val="000000"/>
              </w:rPr>
              <w:t>Value range 0-5</w:t>
            </w:r>
          </w:p>
        </w:tc>
        <w:tc>
          <w:tcPr>
            <w:tcW w:w="3151" w:type="dxa"/>
            <w:gridSpan w:val="3"/>
            <w:vAlign w:val="center"/>
          </w:tcPr>
          <w:p w:rsidR="009678FE" w:rsidRDefault="009678FE">
            <w:pPr>
              <w:jc w:val="center"/>
              <w:rPr>
                <w:color w:val="000000"/>
              </w:rPr>
            </w:pPr>
            <w:r>
              <w:rPr>
                <w:color w:val="000000"/>
              </w:rPr>
              <w:t>Value range 0-5</w:t>
            </w:r>
          </w:p>
        </w:tc>
        <w:tc>
          <w:tcPr>
            <w:tcW w:w="1035" w:type="dxa"/>
            <w:vAlign w:val="center"/>
          </w:tcPr>
          <w:p w:rsidR="009678FE" w:rsidRDefault="009678FE">
            <w:pPr>
              <w:jc w:val="center"/>
              <w:rPr>
                <w:color w:val="000000"/>
              </w:rPr>
            </w:pPr>
            <w:r>
              <w:rPr>
                <w:color w:val="000000"/>
              </w:rPr>
              <w:t>On=1</w:t>
            </w:r>
          </w:p>
        </w:tc>
      </w:tr>
    </w:tbl>
    <w:p w:rsidR="009678FE" w:rsidRDefault="009678FE">
      <w:pPr>
        <w:ind w:left="720"/>
        <w:rPr>
          <w:color w:val="000000"/>
        </w:rPr>
      </w:pPr>
      <w:r>
        <w:rPr>
          <w:color w:val="000000"/>
        </w:rPr>
        <w:t>Example; An ab value of 24 indicates that the values of  V and H are both 2 and Stab is off.  An ab value of 25 would indicate that the V and H values are 2 but that the stability filter is on.</w:t>
      </w:r>
    </w:p>
    <w:p w:rsidR="009678FE" w:rsidRDefault="009678FE">
      <w:pPr>
        <w:ind w:left="720"/>
        <w:rPr>
          <w:color w:val="000000"/>
        </w:rPr>
      </w:pPr>
      <w:r>
        <w:rPr>
          <w:color w:val="000000"/>
        </w:rPr>
        <w:t xml:space="preserve">The value meanings are </w:t>
      </w:r>
    </w:p>
    <w:p w:rsidR="009678FE" w:rsidRDefault="009678FE">
      <w:pPr>
        <w:numPr>
          <w:ilvl w:val="2"/>
          <w:numId w:val="2"/>
        </w:numPr>
        <w:spacing w:after="0"/>
        <w:rPr>
          <w:color w:val="000000"/>
        </w:rPr>
      </w:pPr>
      <w:r>
        <w:rPr>
          <w:color w:val="000000"/>
        </w:rPr>
        <w:t>Off</w:t>
      </w:r>
    </w:p>
    <w:p w:rsidR="009678FE" w:rsidRDefault="009678FE">
      <w:pPr>
        <w:numPr>
          <w:ilvl w:val="2"/>
          <w:numId w:val="2"/>
        </w:numPr>
        <w:spacing w:after="0"/>
        <w:rPr>
          <w:color w:val="000000"/>
        </w:rPr>
      </w:pPr>
      <w:r>
        <w:rPr>
          <w:color w:val="000000"/>
        </w:rPr>
        <w:t>Light</w:t>
      </w:r>
    </w:p>
    <w:p w:rsidR="009678FE" w:rsidRDefault="009678FE">
      <w:pPr>
        <w:numPr>
          <w:ilvl w:val="2"/>
          <w:numId w:val="2"/>
        </w:numPr>
        <w:spacing w:after="0"/>
        <w:rPr>
          <w:color w:val="000000"/>
        </w:rPr>
      </w:pPr>
      <w:r>
        <w:rPr>
          <w:color w:val="000000"/>
        </w:rPr>
        <w:t>Normal</w:t>
      </w:r>
    </w:p>
    <w:p w:rsidR="009678FE" w:rsidRDefault="009678FE">
      <w:pPr>
        <w:numPr>
          <w:ilvl w:val="2"/>
          <w:numId w:val="2"/>
        </w:numPr>
        <w:spacing w:after="0"/>
        <w:rPr>
          <w:color w:val="000000"/>
        </w:rPr>
      </w:pPr>
      <w:r>
        <w:rPr>
          <w:color w:val="000000"/>
        </w:rPr>
        <w:t>Strong</w:t>
      </w:r>
    </w:p>
    <w:p w:rsidR="009678FE" w:rsidRDefault="009678FE">
      <w:pPr>
        <w:numPr>
          <w:ilvl w:val="2"/>
          <w:numId w:val="2"/>
        </w:numPr>
        <w:spacing w:after="0"/>
        <w:rPr>
          <w:color w:val="000000"/>
        </w:rPr>
      </w:pPr>
      <w:r>
        <w:rPr>
          <w:color w:val="000000"/>
        </w:rPr>
        <w:t>Stronger</w:t>
      </w:r>
    </w:p>
    <w:p w:rsidR="009678FE" w:rsidRDefault="009678FE">
      <w:pPr>
        <w:numPr>
          <w:ilvl w:val="2"/>
          <w:numId w:val="2"/>
        </w:numPr>
        <w:spacing w:after="0"/>
        <w:rPr>
          <w:color w:val="000000"/>
        </w:rPr>
      </w:pPr>
      <w:r>
        <w:rPr>
          <w:color w:val="000000"/>
        </w:rPr>
        <w:t>Strongest</w:t>
      </w:r>
    </w:p>
    <w:p w:rsidR="009678FE" w:rsidRDefault="009678FE">
      <w:pPr>
        <w:pStyle w:val="Heading4"/>
      </w:pPr>
      <w:bookmarkStart w:id="221" w:name="_Toc402794169"/>
      <w:r>
        <w:lastRenderedPageBreak/>
        <w:t>Query Edge Enhance</w:t>
      </w:r>
      <w:bookmarkEnd w:id="221"/>
    </w:p>
    <w:p w:rsidR="009678FE" w:rsidRDefault="009678FE">
      <w:pPr>
        <w:ind w:left="720"/>
        <w:rPr>
          <w:color w:val="FF0000"/>
        </w:rPr>
      </w:pPr>
      <w:r>
        <w:t>FF 00 24 77 90 00</w:t>
      </w:r>
      <w:r>
        <w:br/>
      </w:r>
      <w:r>
        <w:rPr>
          <w:color w:val="FF0000"/>
        </w:rPr>
        <w:t xml:space="preserve">FF 00 24 77 90 xx </w:t>
      </w:r>
    </w:p>
    <w:p w:rsidR="009678FE" w:rsidRDefault="009678FE">
      <w:pPr>
        <w:ind w:left="720"/>
      </w:pPr>
      <w:r>
        <w:t>Xx is a value from 00h (off) to 64h (max).  This is a sensitive control.  The recommended “ON” value is 09h.  The xx value is the current setting as known by the 2110.</w:t>
      </w:r>
    </w:p>
    <w:p w:rsidR="009678FE" w:rsidRDefault="009678FE">
      <w:pPr>
        <w:ind w:left="720"/>
        <w:rPr>
          <w:color w:val="FF0000"/>
        </w:rPr>
      </w:pPr>
      <w:r>
        <w:t>This function adjusts both the PIP and Main Video windows when using the HD IR camera.</w:t>
      </w:r>
    </w:p>
    <w:p w:rsidR="009678FE" w:rsidRDefault="009678FE">
      <w:pPr>
        <w:pStyle w:val="Heading4"/>
      </w:pPr>
      <w:bookmarkStart w:id="222" w:name="_Toc402794170"/>
      <w:r>
        <w:t>Query Local Area Contrast</w:t>
      </w:r>
      <w:bookmarkEnd w:id="222"/>
    </w:p>
    <w:p w:rsidR="009678FE" w:rsidRDefault="009678FE">
      <w:pPr>
        <w:ind w:left="720"/>
      </w:pPr>
      <w:r>
        <w:t>FF 00 24 77 8F 00</w:t>
      </w:r>
      <w:r>
        <w:br/>
      </w:r>
      <w:r>
        <w:rPr>
          <w:color w:val="FF0000"/>
        </w:rPr>
        <w:t xml:space="preserve">FF 00 24 77 8F xx </w:t>
      </w:r>
      <w:r>
        <w:tab/>
        <w:t>00h (OFF) to 0Fh (High) (0-15 dec)</w:t>
      </w:r>
    </w:p>
    <w:p w:rsidR="009678FE" w:rsidRDefault="009678FE">
      <w:pPr>
        <w:ind w:left="720"/>
        <w:rPr>
          <w:color w:val="FF0000"/>
        </w:rPr>
      </w:pPr>
      <w:r>
        <w:t>This function adjusts both the PIP and Main Video windows when using the HD IR camera.</w:t>
      </w:r>
    </w:p>
    <w:p w:rsidR="009678FE" w:rsidRDefault="009678FE">
      <w:pPr>
        <w:pStyle w:val="Heading3"/>
      </w:pPr>
      <w:bookmarkStart w:id="223" w:name="_Toc402794171"/>
      <w:r>
        <w:t>HD IR PIP Window Queries</w:t>
      </w:r>
      <w:bookmarkEnd w:id="223"/>
    </w:p>
    <w:p w:rsidR="009678FE" w:rsidRDefault="009678FE">
      <w:r>
        <w:t xml:space="preserve">These commands only apply to the Picture-In-Picture video parameters of  an HD IR camera.  </w:t>
      </w:r>
    </w:p>
    <w:p w:rsidR="009678FE" w:rsidRDefault="009678FE">
      <w:pPr>
        <w:pStyle w:val="Heading4"/>
      </w:pPr>
      <w:bookmarkStart w:id="224" w:name="_Toc402794172"/>
      <w:r>
        <w:t>IR Query PIP AGC Mode</w:t>
      </w:r>
      <w:bookmarkEnd w:id="224"/>
    </w:p>
    <w:tbl>
      <w:tblPr>
        <w:tblW w:w="9735" w:type="dxa"/>
        <w:tblInd w:w="720" w:type="dxa"/>
        <w:tblLook w:val="04A0"/>
      </w:tblPr>
      <w:tblGrid>
        <w:gridCol w:w="2662"/>
        <w:gridCol w:w="7073"/>
      </w:tblGrid>
      <w:tr w:rsidR="009678FE">
        <w:trPr>
          <w:trHeight w:val="555"/>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C0 00</w:t>
            </w:r>
          </w:p>
        </w:tc>
        <w:tc>
          <w:tcPr>
            <w:tcW w:w="7073"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keepNext/>
              <w:spacing w:after="0"/>
              <w:rPr>
                <w:rFonts w:ascii="Arial" w:hAnsi="Arial" w:cs="Arial"/>
                <w:szCs w:val="20"/>
              </w:rPr>
            </w:pPr>
            <w:r>
              <w:rPr>
                <w:rFonts w:ascii="Arial" w:hAnsi="Arial" w:cs="Arial"/>
                <w:color w:val="FF0000"/>
                <w:szCs w:val="20"/>
              </w:rPr>
              <w:t>FF 00 24 77 C0 xx</w:t>
            </w:r>
          </w:p>
        </w:tc>
        <w:tc>
          <w:tcPr>
            <w:tcW w:w="7073" w:type="dxa"/>
            <w:tcBorders>
              <w:top w:val="nil"/>
              <w:left w:val="nil"/>
              <w:bottom w:val="nil"/>
              <w:right w:val="nil"/>
            </w:tcBorders>
            <w:vAlign w:val="center"/>
          </w:tcPr>
          <w:p w:rsidR="009678FE" w:rsidRDefault="009678FE">
            <w:pPr>
              <w:keepNext/>
              <w:spacing w:after="0"/>
              <w:rPr>
                <w:rFonts w:ascii="Arial" w:hAnsi="Arial" w:cs="Arial"/>
                <w:color w:val="FF0000"/>
                <w:szCs w:val="20"/>
              </w:rPr>
            </w:pPr>
            <w:r>
              <w:rPr>
                <w:rFonts w:cs="Arial"/>
                <w:color w:val="000000"/>
                <w:szCs w:val="20"/>
              </w:rPr>
              <w:t>xx=00 (manual), 01 (AGLC mode) or 02 (ALC mode)</w:t>
            </w:r>
          </w:p>
        </w:tc>
      </w:tr>
    </w:tbl>
    <w:p w:rsidR="009678FE" w:rsidRDefault="009678FE">
      <w:pPr>
        <w:pStyle w:val="Heading4"/>
      </w:pPr>
      <w:bookmarkStart w:id="225" w:name="_Toc402794173"/>
      <w:r>
        <w:t>IR Query PIP Brightness/ALC Value</w:t>
      </w:r>
      <w:bookmarkEnd w:id="225"/>
    </w:p>
    <w:p w:rsidR="009678FE" w:rsidRDefault="009678FE">
      <w:pPr>
        <w:keepNext/>
      </w:pPr>
    </w:p>
    <w:tbl>
      <w:tblPr>
        <w:tblW w:w="9738" w:type="dxa"/>
        <w:tblInd w:w="720" w:type="dxa"/>
        <w:tblLook w:val="04A0"/>
      </w:tblPr>
      <w:tblGrid>
        <w:gridCol w:w="2662"/>
        <w:gridCol w:w="7076"/>
      </w:tblGrid>
      <w:tr w:rsidR="009678FE">
        <w:trPr>
          <w:trHeight w:val="468"/>
        </w:trPr>
        <w:tc>
          <w:tcPr>
            <w:tcW w:w="2662" w:type="dxa"/>
            <w:tcBorders>
              <w:top w:val="nil"/>
              <w:left w:val="nil"/>
              <w:bottom w:val="nil"/>
              <w:right w:val="nil"/>
            </w:tcBorders>
            <w:vAlign w:val="center"/>
            <w:hideMark/>
          </w:tcPr>
          <w:p w:rsidR="009678FE" w:rsidRDefault="009678FE">
            <w:pPr>
              <w:keepNext/>
              <w:spacing w:after="0"/>
              <w:rPr>
                <w:rFonts w:ascii="Arial" w:hAnsi="Arial" w:cs="Arial"/>
                <w:szCs w:val="20"/>
              </w:rPr>
            </w:pPr>
            <w:r>
              <w:rPr>
                <w:rFonts w:ascii="Arial" w:hAnsi="Arial" w:cs="Arial"/>
                <w:szCs w:val="20"/>
              </w:rPr>
              <w:t>FF 00 24 77 C1 00</w:t>
            </w:r>
          </w:p>
        </w:tc>
        <w:tc>
          <w:tcPr>
            <w:tcW w:w="7076" w:type="dxa"/>
            <w:tcBorders>
              <w:top w:val="nil"/>
              <w:left w:val="nil"/>
              <w:bottom w:val="nil"/>
              <w:right w:val="nil"/>
            </w:tcBorders>
            <w:vAlign w:val="center"/>
            <w:hideMark/>
          </w:tcPr>
          <w:p w:rsidR="009678FE" w:rsidRDefault="009678FE">
            <w:pPr>
              <w:keepNext/>
              <w:spacing w:after="0"/>
              <w:rPr>
                <w:rFonts w:ascii="Arial" w:hAnsi="Arial" w:cs="Arial"/>
                <w:color w:val="FF0000"/>
                <w:szCs w:val="20"/>
              </w:rPr>
            </w:pPr>
          </w:p>
        </w:tc>
      </w:tr>
      <w:tr w:rsidR="009678FE">
        <w:trPr>
          <w:trHeight w:val="555"/>
        </w:trPr>
        <w:tc>
          <w:tcPr>
            <w:tcW w:w="2662"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C1 xx</w:t>
            </w:r>
          </w:p>
        </w:tc>
        <w:tc>
          <w:tcPr>
            <w:tcW w:w="7076"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cs="Arial"/>
                <w:color w:val="000000"/>
                <w:szCs w:val="20"/>
              </w:rPr>
              <w:t>xx = 00-FF</w:t>
            </w:r>
            <w:r>
              <w:rPr>
                <w:rFonts w:cs="Arial"/>
                <w:color w:val="000000"/>
                <w:szCs w:val="20"/>
              </w:rPr>
              <w:br/>
              <w:t>Value represents brightness (Manual mode) or ALC value (AGLC or ALC modes)</w:t>
            </w:r>
          </w:p>
        </w:tc>
      </w:tr>
    </w:tbl>
    <w:p w:rsidR="009678FE" w:rsidRDefault="009678FE">
      <w:pPr>
        <w:pStyle w:val="Heading4"/>
      </w:pPr>
      <w:bookmarkStart w:id="226" w:name="_Toc402794174"/>
      <w:r>
        <w:t>IR Query PIP Contrast/AGC Value</w:t>
      </w:r>
      <w:bookmarkEnd w:id="226"/>
    </w:p>
    <w:p w:rsidR="009678FE" w:rsidRDefault="009678FE"/>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C2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C2 xx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xx = 00-FF</w:t>
            </w:r>
            <w:r>
              <w:rPr>
                <w:rFonts w:cs="Arial"/>
                <w:color w:val="000000"/>
                <w:szCs w:val="20"/>
              </w:rPr>
              <w:br/>
              <w:t>Value represents contrast (Manual mode or ALC modes) or AGC value (AGLC mode)</w:t>
            </w:r>
          </w:p>
        </w:tc>
      </w:tr>
    </w:tbl>
    <w:p w:rsidR="009678FE" w:rsidRDefault="009678FE">
      <w:pPr>
        <w:ind w:left="720"/>
        <w:rPr>
          <w:color w:val="000000"/>
        </w:rPr>
      </w:pPr>
    </w:p>
    <w:p w:rsidR="009678FE" w:rsidRDefault="009678FE">
      <w:pPr>
        <w:pStyle w:val="Heading4"/>
      </w:pPr>
      <w:bookmarkStart w:id="227" w:name="_Toc402794175"/>
      <w:r>
        <w:t>IR Query PIP Video Polarity</w:t>
      </w:r>
      <w:bookmarkEnd w:id="227"/>
    </w:p>
    <w:tbl>
      <w:tblPr>
        <w:tblW w:w="9738" w:type="dxa"/>
        <w:tblInd w:w="720" w:type="dxa"/>
        <w:tblLook w:val="04A0"/>
      </w:tblPr>
      <w:tblGrid>
        <w:gridCol w:w="2020"/>
        <w:gridCol w:w="7718"/>
      </w:tblGrid>
      <w:tr w:rsidR="009678FE">
        <w:trPr>
          <w:trHeight w:val="48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C3 00</w:t>
            </w:r>
          </w:p>
        </w:tc>
        <w:tc>
          <w:tcPr>
            <w:tcW w:w="7718" w:type="dxa"/>
            <w:tcBorders>
              <w:top w:val="nil"/>
              <w:left w:val="nil"/>
              <w:bottom w:val="nil"/>
              <w:right w:val="nil"/>
            </w:tcBorders>
            <w:vAlign w:val="center"/>
            <w:hideMark/>
          </w:tcPr>
          <w:p w:rsidR="009678FE" w:rsidRDefault="009678FE">
            <w:pPr>
              <w:spacing w:after="0"/>
              <w:rPr>
                <w:rFonts w:ascii="Arial" w:hAnsi="Arial" w:cs="Arial"/>
                <w:color w:val="FF0000"/>
                <w:szCs w:val="20"/>
              </w:rPr>
            </w:pPr>
          </w:p>
        </w:tc>
      </w:tr>
      <w:tr w:rsidR="009678FE">
        <w:trPr>
          <w:trHeight w:val="621"/>
        </w:trPr>
        <w:tc>
          <w:tcPr>
            <w:tcW w:w="2020"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FF 00 24 77 C3 0x</w:t>
            </w:r>
          </w:p>
        </w:tc>
        <w:tc>
          <w:tcPr>
            <w:tcW w:w="771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X=0=White Hot; x=1 = Black Hot</w:t>
            </w:r>
          </w:p>
        </w:tc>
      </w:tr>
    </w:tbl>
    <w:p w:rsidR="009678FE" w:rsidRDefault="009678FE">
      <w:pPr>
        <w:ind w:left="720"/>
        <w:rPr>
          <w:color w:val="000000"/>
        </w:rPr>
      </w:pPr>
    </w:p>
    <w:p w:rsidR="009678FE" w:rsidRDefault="009678FE">
      <w:pPr>
        <w:pStyle w:val="Heading3"/>
        <w:rPr>
          <w:color w:val="000000"/>
        </w:rPr>
      </w:pPr>
      <w:bookmarkStart w:id="228" w:name="_Toc402794176"/>
      <w:r>
        <w:lastRenderedPageBreak/>
        <w:t>Controls</w:t>
      </w:r>
      <w:bookmarkEnd w:id="228"/>
    </w:p>
    <w:p w:rsidR="009678FE" w:rsidRDefault="009678FE">
      <w:pPr>
        <w:pStyle w:val="Heading4"/>
      </w:pPr>
      <w:bookmarkStart w:id="229" w:name="_Toc402794177"/>
      <w:r>
        <w:t>Turn IR off (with IR as active camera)</w:t>
      </w:r>
      <w:bookmarkEnd w:id="229"/>
    </w:p>
    <w:p w:rsidR="009678FE" w:rsidRDefault="009678FE">
      <w:pPr>
        <w:ind w:left="720"/>
      </w:pPr>
      <w:r>
        <w:t xml:space="preserve">This command is ignored if no IR camera is specified in the System Manifest (see page </w:t>
      </w:r>
      <w:r w:rsidR="006A167A">
        <w:fldChar w:fldCharType="begin"/>
      </w:r>
      <w:r>
        <w:instrText xml:space="preserve"> PAGEREF _Ref302137920 \h </w:instrText>
      </w:r>
      <w:r w:rsidR="006A167A">
        <w:fldChar w:fldCharType="separate"/>
      </w:r>
      <w:r w:rsidR="00A8293C">
        <w:rPr>
          <w:noProof/>
        </w:rPr>
        <w:t>14</w:t>
      </w:r>
      <w:r w:rsidR="006A167A">
        <w:fldChar w:fldCharType="end"/>
      </w:r>
      <w:r>
        <w:t>).  The effects on the camera vary with the camera.  In general the camera is reset, but not powered down.  In some cases the cooler (if there is on) is shut down and the focal plan array (FPA) is disabled resulting in no video output.  What is done is limited by the capabilities of the cameras themselves and the best operating practices for the individual camera.</w:t>
      </w:r>
    </w:p>
    <w:p w:rsidR="009678FE" w:rsidRDefault="009678FE">
      <w:pPr>
        <w:ind w:left="720"/>
        <w:rPr>
          <w:color w:val="000000"/>
        </w:rPr>
      </w:pPr>
      <w:r>
        <w:t xml:space="preserve">FF 00 </w:t>
      </w:r>
      <w:r w:rsidR="00F05A68">
        <w:t>0F 77</w:t>
      </w:r>
      <w:r>
        <w:t xml:space="preserve"> 10 00 (turn off camera) </w:t>
      </w:r>
      <w:r>
        <w:br/>
      </w:r>
      <w:r>
        <w:rPr>
          <w:color w:val="FF0000"/>
        </w:rPr>
        <w:t xml:space="preserve">FF 00 </w:t>
      </w:r>
      <w:r w:rsidR="00F05A68">
        <w:rPr>
          <w:color w:val="FF0000"/>
        </w:rPr>
        <w:t>0F 77</w:t>
      </w:r>
      <w:r>
        <w:rPr>
          <w:color w:val="FF0000"/>
        </w:rPr>
        <w:t xml:space="preserve"> 10 00</w:t>
      </w:r>
      <w:r>
        <w:rPr>
          <w:color w:val="FF0000"/>
        </w:rPr>
        <w:br/>
      </w:r>
      <w:r>
        <w:rPr>
          <w:color w:val="000000"/>
        </w:rPr>
        <w:t xml:space="preserve">IR camera power is not actually controlled.  The </w:t>
      </w:r>
      <w:r w:rsidR="00FF7E56">
        <w:rPr>
          <w:color w:val="000000"/>
        </w:rPr>
        <w:t>Cooler</w:t>
      </w:r>
      <w:r>
        <w:rPr>
          <w:color w:val="000000"/>
        </w:rPr>
        <w:t xml:space="preserve"> (if possible) and Camera are RESET only</w:t>
      </w:r>
    </w:p>
    <w:p w:rsidR="009678FE" w:rsidRDefault="009678FE">
      <w:pPr>
        <w:pStyle w:val="Heading4"/>
      </w:pPr>
      <w:bookmarkStart w:id="230" w:name="_Toc402794178"/>
      <w:r>
        <w:t>Turn IR camera on (IR camera is never active unless on)</w:t>
      </w:r>
      <w:bookmarkEnd w:id="230"/>
    </w:p>
    <w:p w:rsidR="009678FE" w:rsidRDefault="009678FE">
      <w:pPr>
        <w:ind w:left="720"/>
      </w:pPr>
      <w:r>
        <w:t xml:space="preserve">This command is ignored if no IR camera is specified in the System Manifest (see page </w:t>
      </w:r>
      <w:r w:rsidR="006A167A">
        <w:fldChar w:fldCharType="begin"/>
      </w:r>
      <w:r>
        <w:instrText xml:space="preserve"> PAGEREF _Ref302137920 \h </w:instrText>
      </w:r>
      <w:r w:rsidR="006A167A">
        <w:fldChar w:fldCharType="separate"/>
      </w:r>
      <w:r w:rsidR="00A8293C">
        <w:rPr>
          <w:noProof/>
        </w:rPr>
        <w:t>14</w:t>
      </w:r>
      <w:r w:rsidR="006A167A">
        <w:fldChar w:fldCharType="end"/>
      </w:r>
      <w:r>
        <w:t xml:space="preserve">).  Turn on varies with the individual camera in a manner similar to the Turn IR off command.  </w:t>
      </w:r>
    </w:p>
    <w:p w:rsidR="009678FE" w:rsidRDefault="009678FE">
      <w:pPr>
        <w:ind w:left="720"/>
        <w:rPr>
          <w:color w:val="FF0000"/>
        </w:rPr>
      </w:pPr>
      <w:r>
        <w:t xml:space="preserve">FF 00 </w:t>
      </w:r>
      <w:r w:rsidR="00F05A68">
        <w:t>0F</w:t>
      </w:r>
      <w:r w:rsidR="00F05A68" w:rsidRPr="00F05A68">
        <w:t xml:space="preserve"> 77 </w:t>
      </w:r>
      <w:r>
        <w:t xml:space="preserve"> 11 00</w:t>
      </w:r>
      <w:r>
        <w:br/>
      </w:r>
      <w:r>
        <w:rPr>
          <w:color w:val="FF0000"/>
        </w:rPr>
        <w:t xml:space="preserve">FF 00 </w:t>
      </w:r>
      <w:r w:rsidR="00F05A68">
        <w:rPr>
          <w:color w:val="FF0000"/>
        </w:rPr>
        <w:t xml:space="preserve">0F 77 </w:t>
      </w:r>
      <w:r>
        <w:rPr>
          <w:color w:val="FF0000"/>
        </w:rPr>
        <w:t xml:space="preserve"> 11 00</w:t>
      </w:r>
    </w:p>
    <w:p w:rsidR="009678FE" w:rsidRDefault="009678FE">
      <w:pPr>
        <w:pStyle w:val="Heading4"/>
      </w:pPr>
      <w:bookmarkStart w:id="231" w:name="_Toc402794179"/>
      <w:r>
        <w:t>Set Polarity White/Black Hot</w:t>
      </w:r>
      <w:bookmarkEnd w:id="231"/>
    </w:p>
    <w:p w:rsidR="009678FE" w:rsidRDefault="009678FE">
      <w:pPr>
        <w:ind w:left="720"/>
      </w:pPr>
      <w:r>
        <w:t>Sets polarity for the Standard Definition Analog cameras.</w:t>
      </w:r>
    </w:p>
    <w:p w:rsidR="009678FE" w:rsidRDefault="009678FE">
      <w:pPr>
        <w:ind w:left="720"/>
      </w:pPr>
      <w:r>
        <w:t>Sets polarity for the Picture in Picture (PIP) window for the L3 WALRSS HD IR camera</w:t>
      </w:r>
    </w:p>
    <w:p w:rsidR="009678FE" w:rsidRDefault="009678FE">
      <w:pPr>
        <w:ind w:left="720"/>
        <w:rPr>
          <w:color w:val="FF0000"/>
        </w:rPr>
      </w:pPr>
      <w:r>
        <w:t>FF 00 24 77 03 0x</w:t>
      </w:r>
      <w:r>
        <w:br/>
      </w:r>
      <w:r>
        <w:rPr>
          <w:color w:val="FF0000"/>
        </w:rPr>
        <w:t>FF 00 24 77 03 0x</w:t>
      </w:r>
    </w:p>
    <w:p w:rsidR="009678FE" w:rsidRDefault="009678FE">
      <w:pPr>
        <w:ind w:left="720"/>
        <w:rPr>
          <w:color w:val="FF0000"/>
        </w:rPr>
      </w:pPr>
      <w:r>
        <w:tab/>
        <w:t>X= 0 to set to white hot</w:t>
      </w:r>
    </w:p>
    <w:p w:rsidR="009678FE" w:rsidRDefault="009678FE">
      <w:pPr>
        <w:ind w:left="720"/>
      </w:pPr>
      <w:r>
        <w:tab/>
        <w:t>X= 1 to set to black hot</w:t>
      </w:r>
    </w:p>
    <w:p w:rsidR="009678FE" w:rsidRPr="00F05A68" w:rsidRDefault="009678FE">
      <w:pPr>
        <w:keepNext/>
        <w:ind w:firstLine="720"/>
        <w:rPr>
          <w:b/>
          <w:color w:val="000000"/>
        </w:rPr>
      </w:pPr>
      <w:r>
        <w:rPr>
          <w:rStyle w:val="Heading4Char"/>
        </w:rPr>
        <w:t xml:space="preserve">Execute 3 Point NUC </w:t>
      </w:r>
    </w:p>
    <w:p w:rsidR="009678FE" w:rsidRDefault="009678FE">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9678FE" w:rsidRDefault="009678FE">
      <w:pPr>
        <w:ind w:left="720"/>
        <w:rPr>
          <w:color w:val="FF0000"/>
        </w:rPr>
      </w:pPr>
      <w:r>
        <w:t>FF 00 24 77 0E 00</w:t>
      </w:r>
      <w:r w:rsidR="00FF7E56">
        <w:t xml:space="preserve"> (Save)</w:t>
      </w:r>
      <w:r>
        <w:br/>
      </w:r>
      <w:r>
        <w:rPr>
          <w:color w:val="FF0000"/>
        </w:rPr>
        <w:t xml:space="preserve">FF 00 24 77 0E 00 </w:t>
      </w:r>
    </w:p>
    <w:p w:rsidR="009678FE" w:rsidRDefault="009678FE">
      <w:pPr>
        <w:ind w:left="720"/>
        <w:rPr>
          <w:color w:val="FF0000"/>
        </w:rPr>
      </w:pPr>
      <w:r>
        <w:t>FF 00 24 77 0E 01</w:t>
      </w:r>
      <w:r w:rsidR="00FF7E56">
        <w:t xml:space="preserve"> (Don’t Save)</w:t>
      </w:r>
      <w:r>
        <w:br/>
      </w:r>
      <w:r>
        <w:rPr>
          <w:color w:val="FF0000"/>
        </w:rPr>
        <w:t>FF 00 24 77 0E 01</w:t>
      </w:r>
    </w:p>
    <w:p w:rsidR="009678FE" w:rsidRDefault="009678FE">
      <w:pPr>
        <w:ind w:left="720"/>
        <w:rPr>
          <w:color w:val="000000"/>
        </w:rPr>
      </w:pPr>
      <w:r>
        <w:rPr>
          <w:color w:val="000000"/>
        </w:rPr>
        <w:t>At this point inhibit sending this command again.</w:t>
      </w:r>
    </w:p>
    <w:p w:rsidR="009678FE" w:rsidRDefault="009678FE">
      <w:pPr>
        <w:ind w:left="720"/>
        <w:rPr>
          <w:color w:val="000000"/>
        </w:rPr>
      </w:pPr>
      <w:r>
        <w:rPr>
          <w:color w:val="000000"/>
        </w:rPr>
        <w:t>Test controller IR busy status at no more frequent intervals of 100 ms until IR status reports not busy before enabling the ability to send this command again.</w:t>
      </w:r>
    </w:p>
    <w:p w:rsidR="009678FE" w:rsidRDefault="009678FE">
      <w:pPr>
        <w:ind w:left="720"/>
        <w:rPr>
          <w:color w:val="000000"/>
        </w:rPr>
      </w:pPr>
      <w:r>
        <w:rPr>
          <w:color w:val="000000"/>
        </w:rPr>
        <w:t>For the L3 HD IR camera this command performs a full NUC only with a without SAVE.</w:t>
      </w:r>
    </w:p>
    <w:p w:rsidR="009678FE" w:rsidRDefault="009678FE">
      <w:pPr>
        <w:pStyle w:val="Heading4"/>
      </w:pPr>
      <w:bookmarkStart w:id="232" w:name="_Toc402794180"/>
      <w:r>
        <w:t>Execute 5 Point NUC</w:t>
      </w:r>
      <w:bookmarkEnd w:id="232"/>
    </w:p>
    <w:p w:rsidR="009678FE" w:rsidRDefault="009678FE">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9678FE" w:rsidRDefault="009678FE">
      <w:pPr>
        <w:ind w:left="720"/>
        <w:rPr>
          <w:color w:val="FF0000"/>
        </w:rPr>
      </w:pPr>
      <w:r>
        <w:t>FF 00 24 77 0E 02</w:t>
      </w:r>
      <w:r w:rsidR="006F2B93">
        <w:t xml:space="preserve"> (Save)</w:t>
      </w:r>
      <w:r>
        <w:br/>
      </w:r>
      <w:r>
        <w:rPr>
          <w:color w:val="FF0000"/>
        </w:rPr>
        <w:t>FF 00 24 77 0E 02</w:t>
      </w:r>
    </w:p>
    <w:p w:rsidR="009678FE" w:rsidRDefault="009678FE">
      <w:pPr>
        <w:ind w:left="720"/>
        <w:rPr>
          <w:color w:val="FF0000"/>
        </w:rPr>
      </w:pPr>
      <w:r>
        <w:t>FF 00 24 77 0E 03</w:t>
      </w:r>
      <w:r w:rsidR="006F2B93">
        <w:t xml:space="preserve"> (Don’t Save)</w:t>
      </w:r>
      <w:r>
        <w:br/>
      </w:r>
      <w:r>
        <w:rPr>
          <w:color w:val="FF0000"/>
        </w:rPr>
        <w:t>FF 00 24 77 0E 03</w:t>
      </w:r>
    </w:p>
    <w:p w:rsidR="009678FE" w:rsidRDefault="009678FE">
      <w:pPr>
        <w:ind w:left="720"/>
        <w:rPr>
          <w:color w:val="000000"/>
        </w:rPr>
      </w:pPr>
      <w:r>
        <w:rPr>
          <w:color w:val="000000"/>
        </w:rPr>
        <w:lastRenderedPageBreak/>
        <w:t>At this point inhibit sending this command again.</w:t>
      </w:r>
    </w:p>
    <w:p w:rsidR="009678FE" w:rsidRDefault="009678FE">
      <w:pPr>
        <w:ind w:left="720"/>
        <w:rPr>
          <w:color w:val="000000"/>
        </w:rPr>
      </w:pPr>
      <w:r>
        <w:rPr>
          <w:color w:val="000000"/>
        </w:rPr>
        <w:t>Test controller IR busy status at no more frequent intervals of 100 ms until IR status reports not busy before enabling the ability to send this command again.</w:t>
      </w:r>
    </w:p>
    <w:p w:rsidR="009678FE" w:rsidRDefault="009678FE">
      <w:pPr>
        <w:ind w:left="720"/>
        <w:rPr>
          <w:color w:val="000000"/>
        </w:rPr>
      </w:pPr>
      <w:r>
        <w:rPr>
          <w:color w:val="000000"/>
        </w:rPr>
        <w:t>For the L3 HD IR camera this command performs a full NUC only with a without SAVE.</w:t>
      </w:r>
    </w:p>
    <w:p w:rsidR="00F05A68" w:rsidRDefault="00F05A68" w:rsidP="00F05A68">
      <w:pPr>
        <w:pStyle w:val="Heading4"/>
      </w:pPr>
      <w:bookmarkStart w:id="233" w:name="_Toc402794181"/>
      <w:r>
        <w:t>Execute Level NUC (L3 HD IR camera only)</w:t>
      </w:r>
      <w:bookmarkEnd w:id="233"/>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04</w:t>
      </w:r>
      <w:r w:rsidR="006F2B93">
        <w:t xml:space="preserve">  (Save)* </w:t>
      </w:r>
      <w:r w:rsidR="006F2B93" w:rsidRPr="006F2B93">
        <w:rPr>
          <w:b/>
          <w:i/>
        </w:rPr>
        <w:t>NOT RECOMMENDED</w:t>
      </w:r>
      <w:r>
        <w:br/>
      </w:r>
      <w:r>
        <w:rPr>
          <w:color w:val="FF0000"/>
        </w:rPr>
        <w:t>FF 00 24 77 0E 04</w:t>
      </w:r>
    </w:p>
    <w:p w:rsidR="006F2B93" w:rsidRDefault="006F2B93" w:rsidP="006F2B93">
      <w:pPr>
        <w:ind w:left="720"/>
        <w:rPr>
          <w:color w:val="FF0000"/>
        </w:rPr>
      </w:pPr>
      <w:r>
        <w:t xml:space="preserve">FF 00 24 77 0E 05  (Don’t Save) </w:t>
      </w:r>
      <w:r>
        <w:br/>
      </w:r>
      <w:r>
        <w:rPr>
          <w:color w:val="FF0000"/>
        </w:rPr>
        <w:t>FF 00 24 77 0E 05</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pStyle w:val="Heading4"/>
      </w:pPr>
      <w:bookmarkStart w:id="234" w:name="_Toc402794182"/>
      <w:r>
        <w:t>Execute Offset NUC (L3 HD IR camera only)</w:t>
      </w:r>
      <w:bookmarkEnd w:id="234"/>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06</w:t>
      </w:r>
      <w:r w:rsidR="006F2B93">
        <w:t xml:space="preserve"> (Save)</w:t>
      </w:r>
      <w:r>
        <w:br/>
      </w:r>
      <w:r>
        <w:rPr>
          <w:color w:val="FF0000"/>
        </w:rPr>
        <w:t>FF 00 24 77 0E 06</w:t>
      </w:r>
    </w:p>
    <w:p w:rsidR="006F2B93" w:rsidRDefault="006F2B93" w:rsidP="00F05A68">
      <w:pPr>
        <w:ind w:left="720"/>
        <w:rPr>
          <w:color w:val="FF0000"/>
        </w:rPr>
      </w:pPr>
      <w:r>
        <w:t>FF 00 24 77 0E 07 (Don’t Save)</w:t>
      </w:r>
      <w:r>
        <w:br/>
      </w:r>
      <w:r>
        <w:rPr>
          <w:color w:val="FF0000"/>
        </w:rPr>
        <w:t>FF 00 24 77 0E 07</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pStyle w:val="Heading4"/>
      </w:pPr>
      <w:bookmarkStart w:id="235" w:name="_Toc402794183"/>
      <w:r>
        <w:t>Execute 1 Point NUC (L3 HD IR camera only)</w:t>
      </w:r>
      <w:bookmarkEnd w:id="235"/>
    </w:p>
    <w:p w:rsidR="00F05A68" w:rsidRDefault="00F05A68" w:rsidP="00F05A68">
      <w:pPr>
        <w:ind w:left="720"/>
        <w:rPr>
          <w:color w:val="000000"/>
        </w:rPr>
      </w:pPr>
      <w:r>
        <w:rPr>
          <w:color w:val="000000"/>
        </w:rPr>
        <w:t xml:space="preserve">In any GUI, this command should inhibit the ability to use this command again until NUC is complete.  Complete can be determined by testing the controller IR status.  </w:t>
      </w:r>
    </w:p>
    <w:p w:rsidR="00F05A68" w:rsidRDefault="00F05A68" w:rsidP="00F05A68">
      <w:pPr>
        <w:ind w:left="720"/>
        <w:rPr>
          <w:color w:val="FF0000"/>
        </w:rPr>
      </w:pPr>
      <w:r>
        <w:t>FF 00 24 77 0E 08</w:t>
      </w:r>
      <w:r w:rsidR="006F2B93">
        <w:t xml:space="preserve"> (Save)</w:t>
      </w:r>
      <w:r>
        <w:br/>
      </w:r>
      <w:r>
        <w:rPr>
          <w:color w:val="FF0000"/>
        </w:rPr>
        <w:t>FF 00 24 77 0E 08</w:t>
      </w:r>
    </w:p>
    <w:p w:rsidR="006F2B93" w:rsidRDefault="006F2B93" w:rsidP="006F2B93">
      <w:pPr>
        <w:ind w:left="720"/>
        <w:rPr>
          <w:color w:val="FF0000"/>
        </w:rPr>
      </w:pPr>
      <w:r>
        <w:t>FF 00 24 77 0E 09 (Don’t Save)</w:t>
      </w:r>
      <w:r>
        <w:br/>
      </w:r>
      <w:r>
        <w:rPr>
          <w:color w:val="FF0000"/>
        </w:rPr>
        <w:t>FF 00 24 77 0E 09</w:t>
      </w:r>
    </w:p>
    <w:p w:rsidR="00F05A68" w:rsidRDefault="00F05A68" w:rsidP="00F05A68">
      <w:pPr>
        <w:ind w:left="720"/>
        <w:rPr>
          <w:color w:val="000000"/>
        </w:rPr>
      </w:pPr>
      <w:r>
        <w:rPr>
          <w:color w:val="000000"/>
        </w:rPr>
        <w:t>At this point inhibit sending this command again.</w:t>
      </w:r>
    </w:p>
    <w:p w:rsidR="00F05A68" w:rsidRDefault="00F05A68" w:rsidP="00F05A68">
      <w:pPr>
        <w:ind w:left="720"/>
        <w:rPr>
          <w:color w:val="000000"/>
        </w:rPr>
      </w:pPr>
      <w:r>
        <w:rPr>
          <w:color w:val="000000"/>
        </w:rPr>
        <w:t>Test controller IR busy status at no more frequent intervals of 100 ms until IR status reports not busy before enabling the ability to send this command again.</w:t>
      </w:r>
    </w:p>
    <w:p w:rsidR="00F05A68" w:rsidRDefault="00F05A68" w:rsidP="00F05A68">
      <w:pPr>
        <w:ind w:left="720"/>
        <w:rPr>
          <w:color w:val="000000"/>
        </w:rPr>
      </w:pPr>
    </w:p>
    <w:p w:rsidR="009678FE" w:rsidRDefault="009678FE">
      <w:pPr>
        <w:pStyle w:val="Heading4"/>
      </w:pPr>
      <w:bookmarkStart w:id="236" w:name="_Toc402794184"/>
      <w:r>
        <w:lastRenderedPageBreak/>
        <w:t>IR AGC/Manual Mode</w:t>
      </w:r>
      <w:bookmarkEnd w:id="236"/>
    </w:p>
    <w:tbl>
      <w:tblPr>
        <w:tblW w:w="9195" w:type="dxa"/>
        <w:tblInd w:w="720" w:type="dxa"/>
        <w:tblLook w:val="04A0"/>
      </w:tblPr>
      <w:tblGrid>
        <w:gridCol w:w="2662"/>
        <w:gridCol w:w="6533"/>
      </w:tblGrid>
      <w:tr w:rsidR="009678FE" w:rsidTr="00F05A68">
        <w:trPr>
          <w:cantSplit/>
          <w:trHeight w:val="540"/>
        </w:trPr>
        <w:tc>
          <w:tcPr>
            <w:tcW w:w="2662" w:type="dxa"/>
            <w:tcBorders>
              <w:top w:val="nil"/>
              <w:left w:val="nil"/>
              <w:bottom w:val="nil"/>
              <w:right w:val="nil"/>
            </w:tcBorders>
            <w:vAlign w:val="center"/>
            <w:hideMark/>
          </w:tcPr>
          <w:p w:rsidR="009678FE" w:rsidRDefault="009678FE" w:rsidP="00F05A68">
            <w:pPr>
              <w:keepNext/>
              <w:keepLines/>
              <w:spacing w:after="0"/>
              <w:rPr>
                <w:rFonts w:ascii="Arial" w:hAnsi="Arial" w:cs="Arial"/>
                <w:szCs w:val="20"/>
              </w:rPr>
            </w:pPr>
            <w:r>
              <w:rPr>
                <w:rFonts w:ascii="Arial" w:hAnsi="Arial" w:cs="Arial"/>
                <w:szCs w:val="20"/>
              </w:rPr>
              <w:t>FF 00 24 77 00 0x</w:t>
            </w:r>
          </w:p>
        </w:tc>
        <w:tc>
          <w:tcPr>
            <w:tcW w:w="6533" w:type="dxa"/>
            <w:tcBorders>
              <w:top w:val="nil"/>
              <w:left w:val="nil"/>
              <w:bottom w:val="nil"/>
              <w:right w:val="nil"/>
            </w:tcBorders>
            <w:noWrap/>
            <w:vAlign w:val="center"/>
            <w:hideMark/>
          </w:tcPr>
          <w:p w:rsidR="009678FE" w:rsidRDefault="009678FE" w:rsidP="00F05A68">
            <w:pPr>
              <w:keepNext/>
              <w:keepLines/>
              <w:spacing w:after="0"/>
              <w:rPr>
                <w:rFonts w:ascii="Arial" w:hAnsi="Arial" w:cs="Arial"/>
                <w:color w:val="000000"/>
                <w:szCs w:val="20"/>
              </w:rPr>
            </w:pPr>
            <w:r>
              <w:rPr>
                <w:rFonts w:ascii="Arial" w:hAnsi="Arial" w:cs="Arial"/>
                <w:color w:val="000000"/>
                <w:szCs w:val="20"/>
              </w:rPr>
              <w:t>Manual Mode (ALC  and ALGC modes are OFF)</w:t>
            </w:r>
          </w:p>
        </w:tc>
      </w:tr>
      <w:tr w:rsidR="009678FE" w:rsidTr="00F05A68">
        <w:trPr>
          <w:cantSplit/>
          <w:trHeight w:val="486"/>
        </w:trPr>
        <w:tc>
          <w:tcPr>
            <w:tcW w:w="2662" w:type="dxa"/>
            <w:tcBorders>
              <w:top w:val="nil"/>
              <w:left w:val="nil"/>
              <w:bottom w:val="nil"/>
              <w:right w:val="nil"/>
            </w:tcBorders>
            <w:vAlign w:val="center"/>
          </w:tcPr>
          <w:p w:rsidR="009678FE" w:rsidRDefault="009678FE" w:rsidP="00F05A68">
            <w:pPr>
              <w:keepNext/>
              <w:keepLines/>
              <w:spacing w:after="0"/>
              <w:rPr>
                <w:rFonts w:ascii="Arial" w:hAnsi="Arial" w:cs="Arial"/>
                <w:color w:val="FF0000"/>
                <w:szCs w:val="20"/>
              </w:rPr>
            </w:pPr>
            <w:r>
              <w:rPr>
                <w:rFonts w:ascii="Arial" w:hAnsi="Arial" w:cs="Arial"/>
                <w:color w:val="FF0000"/>
                <w:szCs w:val="20"/>
              </w:rPr>
              <w:t xml:space="preserve">FF 00 24 77 00 0x </w:t>
            </w:r>
          </w:p>
        </w:tc>
        <w:tc>
          <w:tcPr>
            <w:tcW w:w="6533" w:type="dxa"/>
            <w:tcBorders>
              <w:top w:val="nil"/>
              <w:left w:val="nil"/>
              <w:bottom w:val="nil"/>
              <w:right w:val="nil"/>
            </w:tcBorders>
            <w:noWrap/>
            <w:vAlign w:val="center"/>
          </w:tcPr>
          <w:p w:rsidR="009678FE" w:rsidRDefault="009678FE" w:rsidP="00F05A68">
            <w:pPr>
              <w:keepNext/>
              <w:keepLines/>
              <w:spacing w:after="0"/>
              <w:rPr>
                <w:rFonts w:ascii="Arial" w:hAnsi="Arial" w:cs="Arial"/>
                <w:color w:val="000000"/>
                <w:szCs w:val="20"/>
              </w:rPr>
            </w:pPr>
            <w:r>
              <w:rPr>
                <w:rFonts w:ascii="Arial" w:hAnsi="Arial" w:cs="Arial"/>
                <w:color w:val="000000"/>
                <w:szCs w:val="20"/>
              </w:rPr>
              <w:t>acknowledge</w:t>
            </w:r>
          </w:p>
        </w:tc>
      </w:tr>
      <w:tr w:rsidR="009678FE" w:rsidTr="00F05A68">
        <w:trPr>
          <w:cantSplit/>
          <w:trHeight w:val="486"/>
        </w:trPr>
        <w:tc>
          <w:tcPr>
            <w:tcW w:w="2662" w:type="dxa"/>
            <w:tcBorders>
              <w:top w:val="nil"/>
              <w:left w:val="nil"/>
              <w:bottom w:val="nil"/>
              <w:right w:val="nil"/>
            </w:tcBorders>
            <w:vAlign w:val="center"/>
          </w:tcPr>
          <w:p w:rsidR="009678FE" w:rsidRDefault="009678FE" w:rsidP="00F05A68">
            <w:pPr>
              <w:keepNext/>
              <w:keepLines/>
              <w:spacing w:after="0"/>
              <w:rPr>
                <w:rFonts w:ascii="Arial" w:hAnsi="Arial" w:cs="Arial"/>
                <w:color w:val="FF0000"/>
                <w:szCs w:val="20"/>
              </w:rPr>
            </w:pPr>
          </w:p>
        </w:tc>
        <w:tc>
          <w:tcPr>
            <w:tcW w:w="6533" w:type="dxa"/>
            <w:tcBorders>
              <w:top w:val="nil"/>
              <w:left w:val="nil"/>
              <w:bottom w:val="nil"/>
              <w:right w:val="nil"/>
            </w:tcBorders>
            <w:noWrap/>
            <w:vAlign w:val="center"/>
          </w:tcPr>
          <w:p w:rsidR="009678FE" w:rsidRDefault="009678FE" w:rsidP="00F05A68">
            <w:pPr>
              <w:keepNext/>
              <w:keepLines/>
              <w:spacing w:after="0"/>
              <w:rPr>
                <w:rFonts w:ascii="Arial" w:hAnsi="Arial" w:cs="Arial"/>
                <w:color w:val="000000"/>
                <w:szCs w:val="20"/>
              </w:rPr>
            </w:pPr>
            <w:r>
              <w:rPr>
                <w:rFonts w:ascii="Arial" w:hAnsi="Arial" w:cs="Arial"/>
                <w:color w:val="000000"/>
                <w:szCs w:val="20"/>
              </w:rPr>
              <w:t>x= 0;  Manual Mode</w:t>
            </w:r>
          </w:p>
          <w:p w:rsidR="009678FE" w:rsidRDefault="009678FE" w:rsidP="00F05A68">
            <w:pPr>
              <w:keepNext/>
              <w:keepLines/>
              <w:spacing w:after="0"/>
              <w:rPr>
                <w:rFonts w:ascii="Arial" w:hAnsi="Arial" w:cs="Arial"/>
                <w:color w:val="000000"/>
                <w:szCs w:val="20"/>
              </w:rPr>
            </w:pPr>
            <w:r>
              <w:rPr>
                <w:rFonts w:ascii="Arial" w:hAnsi="Arial" w:cs="Arial"/>
                <w:color w:val="000000"/>
                <w:szCs w:val="20"/>
              </w:rPr>
              <w:t>x= 1;  AGLC Mode</w:t>
            </w:r>
          </w:p>
          <w:p w:rsidR="009678FE" w:rsidRDefault="009678FE" w:rsidP="00F05A68">
            <w:pPr>
              <w:keepNext/>
              <w:keepLines/>
              <w:spacing w:after="0"/>
              <w:rPr>
                <w:rFonts w:ascii="Arial" w:hAnsi="Arial" w:cs="Arial"/>
                <w:color w:val="000000"/>
                <w:szCs w:val="20"/>
              </w:rPr>
            </w:pPr>
            <w:r>
              <w:rPr>
                <w:rFonts w:ascii="Arial" w:hAnsi="Arial" w:cs="Arial"/>
                <w:color w:val="000000"/>
                <w:szCs w:val="20"/>
              </w:rPr>
              <w:t xml:space="preserve">x = 2; ALC mode </w:t>
            </w:r>
          </w:p>
          <w:p w:rsidR="009678FE" w:rsidRDefault="009678FE" w:rsidP="00F05A68">
            <w:pPr>
              <w:keepNext/>
              <w:keepLines/>
              <w:spacing w:after="0"/>
              <w:rPr>
                <w:rFonts w:ascii="Arial" w:hAnsi="Arial" w:cs="Arial"/>
                <w:color w:val="000000"/>
                <w:szCs w:val="20"/>
              </w:rPr>
            </w:pPr>
            <w:r>
              <w:rPr>
                <w:rFonts w:ascii="Arial" w:hAnsi="Arial" w:cs="Arial"/>
                <w:b/>
                <w:i/>
                <w:color w:val="000000"/>
                <w:szCs w:val="20"/>
              </w:rPr>
              <w:t>Each mode is mutually exclusive</w:t>
            </w:r>
            <w:r>
              <w:rPr>
                <w:rFonts w:ascii="Arial" w:hAnsi="Arial" w:cs="Arial"/>
                <w:color w:val="000000"/>
                <w:szCs w:val="20"/>
              </w:rPr>
              <w:t>.</w:t>
            </w:r>
          </w:p>
        </w:tc>
      </w:tr>
    </w:tbl>
    <w:p w:rsidR="009678FE" w:rsidRDefault="009678FE">
      <w:pPr>
        <w:pStyle w:val="Heading4"/>
      </w:pPr>
      <w:bookmarkStart w:id="237" w:name="_Toc402794185"/>
      <w:r>
        <w:t>IR Brightness/ALC control</w:t>
      </w:r>
      <w:bookmarkEnd w:id="237"/>
    </w:p>
    <w:tbl>
      <w:tblPr>
        <w:tblW w:w="9198" w:type="dxa"/>
        <w:tblInd w:w="720" w:type="dxa"/>
        <w:tblLook w:val="04A0"/>
      </w:tblPr>
      <w:tblGrid>
        <w:gridCol w:w="2662"/>
        <w:gridCol w:w="6536"/>
      </w:tblGrid>
      <w:tr w:rsidR="009678FE">
        <w:trPr>
          <w:trHeight w:val="594"/>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01  xx</w:t>
            </w:r>
          </w:p>
        </w:tc>
        <w:tc>
          <w:tcPr>
            <w:tcW w:w="6536" w:type="dxa"/>
            <w:tcBorders>
              <w:top w:val="nil"/>
              <w:left w:val="nil"/>
              <w:bottom w:val="nil"/>
              <w:right w:val="nil"/>
            </w:tcBorders>
            <w:noWrap/>
            <w:vAlign w:val="center"/>
            <w:hideMark/>
          </w:tcPr>
          <w:p w:rsidR="009678FE" w:rsidRDefault="009678FE">
            <w:pPr>
              <w:spacing w:after="0"/>
              <w:rPr>
                <w:rFonts w:ascii="Arial" w:hAnsi="Arial" w:cs="Arial"/>
                <w:color w:val="FF0000"/>
                <w:szCs w:val="20"/>
              </w:rPr>
            </w:pPr>
            <w:r>
              <w:rPr>
                <w:rFonts w:cs="Arial"/>
                <w:color w:val="000000"/>
                <w:szCs w:val="20"/>
              </w:rPr>
              <w:t>xx 00h (lowest) to FFh (highest)</w:t>
            </w:r>
            <w:r>
              <w:rPr>
                <w:rFonts w:cs="Arial"/>
                <w:color w:val="000000"/>
                <w:szCs w:val="20"/>
              </w:rPr>
              <w:br/>
            </w:r>
            <w:r>
              <w:rPr>
                <w:rFonts w:cs="Arial"/>
                <w:b/>
                <w:color w:val="000000"/>
                <w:szCs w:val="20"/>
              </w:rPr>
              <w:t>When mode=Manual</w:t>
            </w:r>
            <w:r>
              <w:rPr>
                <w:rFonts w:cs="Arial"/>
                <w:color w:val="000000"/>
                <w:szCs w:val="20"/>
              </w:rPr>
              <w:t xml:space="preserve"> (FF 00 24 77 00 00) values control brightness</w:t>
            </w:r>
            <w:r>
              <w:rPr>
                <w:rFonts w:cs="Arial"/>
                <w:color w:val="000000"/>
                <w:szCs w:val="20"/>
              </w:rPr>
              <w:br/>
            </w:r>
            <w:r>
              <w:rPr>
                <w:rFonts w:cs="Arial"/>
                <w:b/>
                <w:color w:val="000000"/>
                <w:szCs w:val="20"/>
              </w:rPr>
              <w:t>When mode = AGLC</w:t>
            </w:r>
            <w:r>
              <w:rPr>
                <w:rFonts w:cs="Arial"/>
                <w:color w:val="000000"/>
                <w:szCs w:val="20"/>
              </w:rPr>
              <w:t xml:space="preserve"> (FF 00 24 77 00 01) </w:t>
            </w:r>
            <w:r>
              <w:rPr>
                <w:rFonts w:cs="Arial"/>
                <w:b/>
                <w:color w:val="000000"/>
                <w:szCs w:val="20"/>
              </w:rPr>
              <w:t>or ALC</w:t>
            </w:r>
            <w:r>
              <w:rPr>
                <w:rFonts w:cs="Arial"/>
                <w:color w:val="000000"/>
                <w:szCs w:val="20"/>
              </w:rPr>
              <w:t xml:space="preserve"> (FF 00 24 77 00 02) values control ALC level</w:t>
            </w:r>
          </w:p>
        </w:tc>
      </w:tr>
      <w:tr w:rsidR="009678FE">
        <w:trPr>
          <w:trHeight w:val="504"/>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01  xx </w:t>
            </w:r>
          </w:p>
        </w:tc>
        <w:tc>
          <w:tcPr>
            <w:tcW w:w="6536" w:type="dxa"/>
            <w:tcBorders>
              <w:top w:val="nil"/>
              <w:left w:val="nil"/>
              <w:bottom w:val="nil"/>
              <w:right w:val="nil"/>
            </w:tcBorders>
            <w:noWrap/>
            <w:vAlign w:val="center"/>
          </w:tcPr>
          <w:p w:rsidR="009678FE" w:rsidRDefault="009678FE">
            <w:pPr>
              <w:spacing w:after="0"/>
              <w:rPr>
                <w:rFonts w:ascii="Arial" w:hAnsi="Arial" w:cs="Arial"/>
                <w:color w:val="FF0000"/>
                <w:szCs w:val="20"/>
              </w:rPr>
            </w:pPr>
            <w:r>
              <w:rPr>
                <w:rFonts w:ascii="Arial" w:hAnsi="Arial" w:cs="Arial"/>
                <w:color w:val="FF0000"/>
                <w:szCs w:val="20"/>
              </w:rPr>
              <w:t>acknowledge</w:t>
            </w:r>
          </w:p>
        </w:tc>
      </w:tr>
    </w:tbl>
    <w:p w:rsidR="009678FE" w:rsidRDefault="009678FE"/>
    <w:p w:rsidR="009678FE" w:rsidRDefault="009678FE">
      <w:pPr>
        <w:pStyle w:val="Heading4"/>
      </w:pPr>
      <w:bookmarkStart w:id="238" w:name="_Toc402794186"/>
      <w:r>
        <w:t>IR Contrast/AGC control</w:t>
      </w:r>
      <w:bookmarkEnd w:id="238"/>
    </w:p>
    <w:tbl>
      <w:tblPr>
        <w:tblW w:w="9198" w:type="dxa"/>
        <w:tblInd w:w="720" w:type="dxa"/>
        <w:tblLook w:val="04A0"/>
      </w:tblPr>
      <w:tblGrid>
        <w:gridCol w:w="2020"/>
        <w:gridCol w:w="7178"/>
      </w:tblGrid>
      <w:tr w:rsidR="009678FE">
        <w:trPr>
          <w:trHeight w:val="93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02  xx</w:t>
            </w:r>
          </w:p>
        </w:tc>
        <w:tc>
          <w:tcPr>
            <w:tcW w:w="7178" w:type="dxa"/>
            <w:tcBorders>
              <w:top w:val="nil"/>
              <w:left w:val="nil"/>
              <w:bottom w:val="nil"/>
              <w:right w:val="nil"/>
            </w:tcBorders>
            <w:vAlign w:val="center"/>
            <w:hideMark/>
          </w:tcPr>
          <w:p w:rsidR="009678FE" w:rsidRDefault="009678FE">
            <w:pPr>
              <w:spacing w:after="0"/>
              <w:rPr>
                <w:rFonts w:cs="Arial"/>
                <w:color w:val="000000"/>
                <w:szCs w:val="20"/>
              </w:rPr>
            </w:pPr>
            <w:r>
              <w:rPr>
                <w:rFonts w:cs="Arial"/>
                <w:color w:val="000000"/>
                <w:szCs w:val="20"/>
              </w:rPr>
              <w:t>xx 00h (lowest) to FFh (highest</w:t>
            </w:r>
            <w:r>
              <w:rPr>
                <w:rFonts w:cs="Arial"/>
                <w:color w:val="000000"/>
                <w:szCs w:val="20"/>
              </w:rPr>
              <w:br w:type="page"/>
              <w:t>)</w:t>
            </w:r>
          </w:p>
          <w:p w:rsidR="009678FE" w:rsidRDefault="009678FE">
            <w:pPr>
              <w:spacing w:after="0"/>
              <w:rPr>
                <w:rFonts w:cs="Arial"/>
                <w:color w:val="000000"/>
                <w:szCs w:val="20"/>
              </w:rPr>
            </w:pPr>
            <w:r>
              <w:rPr>
                <w:rFonts w:cs="Arial"/>
                <w:b/>
                <w:color w:val="000000"/>
                <w:szCs w:val="20"/>
              </w:rPr>
              <w:t>When mode=Manual</w:t>
            </w:r>
            <w:r>
              <w:rPr>
                <w:rFonts w:cs="Arial"/>
                <w:color w:val="000000"/>
                <w:szCs w:val="20"/>
              </w:rPr>
              <w:t xml:space="preserve"> (FF 00 24 77 00 00) </w:t>
            </w:r>
            <w:r>
              <w:rPr>
                <w:rFonts w:cs="Arial"/>
                <w:b/>
                <w:color w:val="000000"/>
                <w:szCs w:val="20"/>
              </w:rPr>
              <w:t>or ALC</w:t>
            </w:r>
            <w:r>
              <w:rPr>
                <w:rFonts w:cs="Arial"/>
                <w:color w:val="000000"/>
                <w:szCs w:val="20"/>
              </w:rPr>
              <w:t xml:space="preserve"> (FF 00 24 77 00 02) values control Contrast</w:t>
            </w:r>
          </w:p>
          <w:p w:rsidR="009678FE" w:rsidRDefault="009678FE">
            <w:pPr>
              <w:spacing w:after="0"/>
              <w:rPr>
                <w:rFonts w:cs="Arial"/>
                <w:color w:val="000000"/>
                <w:szCs w:val="20"/>
              </w:rPr>
            </w:pPr>
            <w:r>
              <w:rPr>
                <w:rFonts w:cs="Arial"/>
                <w:color w:val="000000"/>
                <w:szCs w:val="20"/>
              </w:rPr>
              <w:br w:type="page"/>
            </w:r>
            <w:r>
              <w:rPr>
                <w:rFonts w:cs="Arial"/>
                <w:b/>
                <w:color w:val="000000"/>
                <w:szCs w:val="20"/>
              </w:rPr>
              <w:t>When mode = AGLC</w:t>
            </w:r>
            <w:r>
              <w:rPr>
                <w:rFonts w:cs="Arial"/>
                <w:color w:val="000000"/>
                <w:szCs w:val="20"/>
              </w:rPr>
              <w:t xml:space="preserve"> (FF 00 24 77 00 01) values control AGC gain</w:t>
            </w:r>
          </w:p>
        </w:tc>
      </w:tr>
      <w:tr w:rsidR="009678FE">
        <w:trPr>
          <w:trHeight w:val="459"/>
        </w:trPr>
        <w:tc>
          <w:tcPr>
            <w:tcW w:w="202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02  xx</w:t>
            </w:r>
          </w:p>
        </w:tc>
        <w:tc>
          <w:tcPr>
            <w:tcW w:w="717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acknowledge</w:t>
            </w:r>
          </w:p>
        </w:tc>
      </w:tr>
    </w:tbl>
    <w:p w:rsidR="009678FE" w:rsidRDefault="009678FE">
      <w:pPr>
        <w:pStyle w:val="Heading3"/>
      </w:pPr>
      <w:bookmarkStart w:id="239" w:name="_Toc402794187"/>
      <w:r>
        <w:t>WALRSS, WALRSS A and L3-HD IR Main Commands</w:t>
      </w:r>
      <w:bookmarkEnd w:id="239"/>
    </w:p>
    <w:p w:rsidR="009678FE" w:rsidRDefault="009678FE">
      <w:pPr>
        <w:pStyle w:val="Heading4"/>
      </w:pPr>
      <w:bookmarkStart w:id="240" w:name="_Ref302383553"/>
      <w:bookmarkStart w:id="241" w:name="_Ref302383563"/>
      <w:bookmarkStart w:id="242" w:name="_Toc402794188"/>
      <w:r>
        <w:t>Set Image Stabilize</w:t>
      </w:r>
      <w:bookmarkEnd w:id="240"/>
      <w:bookmarkEnd w:id="241"/>
      <w:bookmarkEnd w:id="242"/>
    </w:p>
    <w:p w:rsidR="009678FE" w:rsidRDefault="009678FE">
      <w:pPr>
        <w:ind w:left="720"/>
      </w:pPr>
      <w:r>
        <w:rPr>
          <w:color w:val="000000"/>
        </w:rPr>
        <w:t>When using the L3_HD IR camera, this function applies the image stabilize filter to both the main and PIP video.</w:t>
      </w:r>
    </w:p>
    <w:tbl>
      <w:tblPr>
        <w:tblW w:w="9198" w:type="dxa"/>
        <w:tblInd w:w="720" w:type="dxa"/>
        <w:tblLook w:val="04A0"/>
      </w:tblPr>
      <w:tblGrid>
        <w:gridCol w:w="2020"/>
        <w:gridCol w:w="7178"/>
      </w:tblGrid>
      <w:tr w:rsidR="009678FE">
        <w:trPr>
          <w:cantSplit/>
          <w:trHeight w:val="414"/>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t>FF 00 24 77 0C ab</w:t>
            </w:r>
          </w:p>
        </w:tc>
        <w:tc>
          <w:tcPr>
            <w:tcW w:w="7178"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 xml:space="preserve">For definition of ab values, see below </w:t>
            </w:r>
          </w:p>
          <w:p w:rsidR="009678FE" w:rsidRDefault="009678FE">
            <w:pPr>
              <w:spacing w:after="0"/>
              <w:rPr>
                <w:rFonts w:cs="Arial"/>
                <w:color w:val="000000"/>
                <w:szCs w:val="20"/>
              </w:rPr>
            </w:pPr>
            <w:r>
              <w:rPr>
                <w:rFonts w:cs="Arial"/>
                <w:color w:val="000000"/>
                <w:szCs w:val="20"/>
              </w:rPr>
              <w:t>Response is current value</w:t>
            </w:r>
          </w:p>
        </w:tc>
      </w:tr>
      <w:tr w:rsidR="009678FE">
        <w:trPr>
          <w:cantSplit/>
          <w:trHeight w:val="351"/>
        </w:trPr>
        <w:tc>
          <w:tcPr>
            <w:tcW w:w="2020" w:type="dxa"/>
            <w:tcBorders>
              <w:top w:val="nil"/>
              <w:left w:val="nil"/>
              <w:bottom w:val="nil"/>
              <w:right w:val="nil"/>
            </w:tcBorders>
            <w:vAlign w:val="center"/>
          </w:tcPr>
          <w:p w:rsidR="009678FE" w:rsidRDefault="009678FE">
            <w:pPr>
              <w:rPr>
                <w:rFonts w:ascii="Arial" w:hAnsi="Arial" w:cs="Arial"/>
                <w:szCs w:val="20"/>
              </w:rPr>
            </w:pPr>
            <w:r>
              <w:rPr>
                <w:color w:val="FF0000"/>
              </w:rPr>
              <w:t>FF 00 24 77 0C ab</w:t>
            </w:r>
          </w:p>
        </w:tc>
        <w:tc>
          <w:tcPr>
            <w:tcW w:w="7178"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ind w:left="720"/>
        <w:rPr>
          <w:color w:val="000000"/>
        </w:rPr>
      </w:pPr>
      <w:bookmarkStart w:id="243" w:name="_Ref302383674"/>
      <w:r>
        <w:rPr>
          <w:color w:val="000000"/>
        </w:rPr>
        <w:t>Values of ab are derived from the following structure.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trPr>
          <w:cantSplit/>
        </w:trPr>
        <w:tc>
          <w:tcPr>
            <w:tcW w:w="1033" w:type="dxa"/>
            <w:vMerge w:val="restart"/>
            <w:vAlign w:val="center"/>
          </w:tcPr>
          <w:p w:rsidR="009678FE" w:rsidRDefault="009678FE">
            <w:pPr>
              <w:jc w:val="center"/>
              <w:rPr>
                <w:color w:val="000000"/>
              </w:rPr>
            </w:pPr>
            <w:r>
              <w:rPr>
                <w:color w:val="000000"/>
              </w:rPr>
              <w:t>Not Used and set to 0</w:t>
            </w:r>
          </w:p>
        </w:tc>
        <w:tc>
          <w:tcPr>
            <w:tcW w:w="3162" w:type="dxa"/>
            <w:gridSpan w:val="3"/>
            <w:vAlign w:val="center"/>
          </w:tcPr>
          <w:p w:rsidR="009678FE" w:rsidRDefault="009678FE">
            <w:pPr>
              <w:jc w:val="center"/>
              <w:rPr>
                <w:color w:val="000000"/>
              </w:rPr>
            </w:pPr>
            <w:r>
              <w:rPr>
                <w:color w:val="000000"/>
              </w:rPr>
              <w:t>Strength of Vertical Stab</w:t>
            </w:r>
          </w:p>
        </w:tc>
        <w:tc>
          <w:tcPr>
            <w:tcW w:w="3151" w:type="dxa"/>
            <w:gridSpan w:val="3"/>
            <w:vAlign w:val="center"/>
          </w:tcPr>
          <w:p w:rsidR="009678FE" w:rsidRDefault="009678FE">
            <w:pPr>
              <w:jc w:val="center"/>
              <w:rPr>
                <w:color w:val="000000"/>
              </w:rPr>
            </w:pPr>
            <w:r>
              <w:rPr>
                <w:color w:val="000000"/>
              </w:rPr>
              <w:t>Strength of Horizontal Stab</w:t>
            </w:r>
          </w:p>
        </w:tc>
        <w:tc>
          <w:tcPr>
            <w:tcW w:w="1035" w:type="dxa"/>
            <w:vAlign w:val="center"/>
          </w:tcPr>
          <w:p w:rsidR="009678FE" w:rsidRDefault="009678FE">
            <w:pPr>
              <w:jc w:val="center"/>
              <w:rPr>
                <w:color w:val="000000"/>
              </w:rPr>
            </w:pPr>
            <w:r>
              <w:rPr>
                <w:color w:val="000000"/>
              </w:rPr>
              <w:t>On/Off</w:t>
            </w:r>
          </w:p>
        </w:tc>
      </w:tr>
      <w:tr w:rsidR="009678FE">
        <w:trPr>
          <w:cantSplit/>
        </w:trPr>
        <w:tc>
          <w:tcPr>
            <w:tcW w:w="1033" w:type="dxa"/>
            <w:vMerge/>
            <w:vAlign w:val="center"/>
          </w:tcPr>
          <w:p w:rsidR="009678FE" w:rsidRDefault="009678FE">
            <w:pPr>
              <w:jc w:val="center"/>
              <w:rPr>
                <w:color w:val="000000"/>
              </w:rPr>
            </w:pPr>
          </w:p>
        </w:tc>
        <w:tc>
          <w:tcPr>
            <w:tcW w:w="3162" w:type="dxa"/>
            <w:gridSpan w:val="3"/>
            <w:vAlign w:val="center"/>
          </w:tcPr>
          <w:p w:rsidR="009678FE" w:rsidRDefault="009678FE">
            <w:pPr>
              <w:jc w:val="center"/>
              <w:rPr>
                <w:color w:val="000000"/>
              </w:rPr>
            </w:pPr>
            <w:r>
              <w:rPr>
                <w:color w:val="000000"/>
              </w:rPr>
              <w:t>Value range 0-5</w:t>
            </w:r>
          </w:p>
        </w:tc>
        <w:tc>
          <w:tcPr>
            <w:tcW w:w="3151" w:type="dxa"/>
            <w:gridSpan w:val="3"/>
            <w:vAlign w:val="center"/>
          </w:tcPr>
          <w:p w:rsidR="009678FE" w:rsidRDefault="009678FE">
            <w:pPr>
              <w:jc w:val="center"/>
              <w:rPr>
                <w:color w:val="000000"/>
              </w:rPr>
            </w:pPr>
            <w:r>
              <w:rPr>
                <w:color w:val="000000"/>
              </w:rPr>
              <w:t>Value range 0-5</w:t>
            </w:r>
          </w:p>
        </w:tc>
        <w:tc>
          <w:tcPr>
            <w:tcW w:w="1035" w:type="dxa"/>
            <w:vAlign w:val="center"/>
          </w:tcPr>
          <w:p w:rsidR="009678FE" w:rsidRDefault="009678FE">
            <w:pPr>
              <w:jc w:val="center"/>
              <w:rPr>
                <w:color w:val="000000"/>
              </w:rPr>
            </w:pPr>
            <w:r>
              <w:rPr>
                <w:color w:val="000000"/>
              </w:rPr>
              <w:t>On=1</w:t>
            </w:r>
          </w:p>
        </w:tc>
      </w:tr>
    </w:tbl>
    <w:p w:rsidR="009678FE" w:rsidRDefault="009678FE">
      <w:pPr>
        <w:ind w:left="720"/>
        <w:rPr>
          <w:color w:val="000000"/>
        </w:rPr>
      </w:pPr>
      <w:r>
        <w:rPr>
          <w:color w:val="000000"/>
        </w:rPr>
        <w:t>Example; Setting H and V to a strength of 2 while leaving Stab off, yields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3"/>
        <w:gridCol w:w="1054"/>
        <w:gridCol w:w="1054"/>
        <w:gridCol w:w="1054"/>
        <w:gridCol w:w="1050"/>
        <w:gridCol w:w="1050"/>
        <w:gridCol w:w="1051"/>
        <w:gridCol w:w="1035"/>
      </w:tblGrid>
      <w:tr w:rsidR="009678FE">
        <w:tc>
          <w:tcPr>
            <w:tcW w:w="1033" w:type="dxa"/>
            <w:shd w:val="clear" w:color="auto" w:fill="D9D9D9"/>
            <w:vAlign w:val="center"/>
          </w:tcPr>
          <w:p w:rsidR="009678FE" w:rsidRDefault="009678FE">
            <w:pPr>
              <w:jc w:val="center"/>
              <w:rPr>
                <w:b/>
                <w:color w:val="000000"/>
              </w:rPr>
            </w:pPr>
            <w:r>
              <w:rPr>
                <w:b/>
                <w:color w:val="000000"/>
              </w:rPr>
              <w:t>7</w:t>
            </w:r>
          </w:p>
        </w:tc>
        <w:tc>
          <w:tcPr>
            <w:tcW w:w="1054" w:type="dxa"/>
            <w:shd w:val="clear" w:color="auto" w:fill="8DB3E2"/>
            <w:vAlign w:val="center"/>
          </w:tcPr>
          <w:p w:rsidR="009678FE" w:rsidRDefault="009678FE">
            <w:pPr>
              <w:jc w:val="center"/>
              <w:rPr>
                <w:b/>
                <w:color w:val="000000"/>
              </w:rPr>
            </w:pPr>
            <w:r>
              <w:rPr>
                <w:b/>
                <w:color w:val="000000"/>
              </w:rPr>
              <w:t>6</w:t>
            </w:r>
          </w:p>
        </w:tc>
        <w:tc>
          <w:tcPr>
            <w:tcW w:w="1054" w:type="dxa"/>
            <w:shd w:val="clear" w:color="auto" w:fill="8DB3E2"/>
            <w:vAlign w:val="center"/>
          </w:tcPr>
          <w:p w:rsidR="009678FE" w:rsidRDefault="009678FE">
            <w:pPr>
              <w:jc w:val="center"/>
              <w:rPr>
                <w:b/>
                <w:color w:val="000000"/>
              </w:rPr>
            </w:pPr>
            <w:r>
              <w:rPr>
                <w:b/>
                <w:color w:val="000000"/>
              </w:rPr>
              <w:t>5</w:t>
            </w:r>
          </w:p>
        </w:tc>
        <w:tc>
          <w:tcPr>
            <w:tcW w:w="1054" w:type="dxa"/>
            <w:shd w:val="clear" w:color="auto" w:fill="8DB3E2"/>
            <w:vAlign w:val="center"/>
          </w:tcPr>
          <w:p w:rsidR="009678FE" w:rsidRDefault="009678FE">
            <w:pPr>
              <w:jc w:val="center"/>
              <w:rPr>
                <w:b/>
                <w:color w:val="000000"/>
              </w:rPr>
            </w:pPr>
            <w:r>
              <w:rPr>
                <w:b/>
                <w:color w:val="000000"/>
              </w:rPr>
              <w:t>4</w:t>
            </w:r>
          </w:p>
        </w:tc>
        <w:tc>
          <w:tcPr>
            <w:tcW w:w="1050" w:type="dxa"/>
            <w:shd w:val="clear" w:color="auto" w:fill="E5B8B7"/>
            <w:vAlign w:val="center"/>
          </w:tcPr>
          <w:p w:rsidR="009678FE" w:rsidRDefault="009678FE">
            <w:pPr>
              <w:jc w:val="center"/>
              <w:rPr>
                <w:b/>
                <w:color w:val="000000"/>
              </w:rPr>
            </w:pPr>
            <w:r>
              <w:rPr>
                <w:b/>
                <w:color w:val="000000"/>
              </w:rPr>
              <w:t>3</w:t>
            </w:r>
          </w:p>
        </w:tc>
        <w:tc>
          <w:tcPr>
            <w:tcW w:w="1050" w:type="dxa"/>
            <w:shd w:val="clear" w:color="auto" w:fill="E5B8B7"/>
            <w:vAlign w:val="center"/>
          </w:tcPr>
          <w:p w:rsidR="009678FE" w:rsidRDefault="009678FE">
            <w:pPr>
              <w:jc w:val="center"/>
              <w:rPr>
                <w:b/>
                <w:color w:val="000000"/>
              </w:rPr>
            </w:pPr>
            <w:r>
              <w:rPr>
                <w:b/>
                <w:color w:val="000000"/>
              </w:rPr>
              <w:t>2</w:t>
            </w:r>
          </w:p>
        </w:tc>
        <w:tc>
          <w:tcPr>
            <w:tcW w:w="1051" w:type="dxa"/>
            <w:shd w:val="clear" w:color="auto" w:fill="E5B8B7"/>
            <w:vAlign w:val="center"/>
          </w:tcPr>
          <w:p w:rsidR="009678FE" w:rsidRDefault="009678FE">
            <w:pPr>
              <w:jc w:val="center"/>
              <w:rPr>
                <w:b/>
                <w:color w:val="000000"/>
              </w:rPr>
            </w:pPr>
            <w:r>
              <w:rPr>
                <w:b/>
                <w:color w:val="000000"/>
              </w:rPr>
              <w:t>1</w:t>
            </w:r>
          </w:p>
        </w:tc>
        <w:tc>
          <w:tcPr>
            <w:tcW w:w="1035" w:type="dxa"/>
            <w:shd w:val="clear" w:color="auto" w:fill="FFFF00"/>
            <w:vAlign w:val="center"/>
          </w:tcPr>
          <w:p w:rsidR="009678FE" w:rsidRDefault="009678FE">
            <w:pPr>
              <w:jc w:val="center"/>
              <w:rPr>
                <w:b/>
                <w:color w:val="000000"/>
              </w:rPr>
            </w:pPr>
            <w:r>
              <w:rPr>
                <w:b/>
                <w:color w:val="000000"/>
              </w:rPr>
              <w:t>0</w:t>
            </w:r>
          </w:p>
        </w:tc>
      </w:tr>
      <w:tr w:rsidR="009678FE">
        <w:tc>
          <w:tcPr>
            <w:tcW w:w="1033" w:type="dxa"/>
            <w:vAlign w:val="center"/>
          </w:tcPr>
          <w:p w:rsidR="009678FE" w:rsidRDefault="009678FE">
            <w:pPr>
              <w:jc w:val="center"/>
              <w:rPr>
                <w:color w:val="000000"/>
              </w:rPr>
            </w:pPr>
            <w:r>
              <w:rPr>
                <w:color w:val="000000"/>
              </w:rPr>
              <w:t>0</w:t>
            </w:r>
          </w:p>
        </w:tc>
        <w:tc>
          <w:tcPr>
            <w:tcW w:w="1054" w:type="dxa"/>
            <w:vAlign w:val="center"/>
          </w:tcPr>
          <w:p w:rsidR="009678FE" w:rsidRDefault="009678FE">
            <w:pPr>
              <w:jc w:val="center"/>
              <w:rPr>
                <w:color w:val="000000"/>
              </w:rPr>
            </w:pPr>
            <w:r>
              <w:rPr>
                <w:color w:val="000000"/>
              </w:rPr>
              <w:t>0</w:t>
            </w:r>
          </w:p>
        </w:tc>
        <w:tc>
          <w:tcPr>
            <w:tcW w:w="1054" w:type="dxa"/>
            <w:vAlign w:val="center"/>
          </w:tcPr>
          <w:p w:rsidR="009678FE" w:rsidRDefault="009678FE">
            <w:pPr>
              <w:jc w:val="center"/>
              <w:rPr>
                <w:color w:val="000000"/>
              </w:rPr>
            </w:pPr>
            <w:r>
              <w:rPr>
                <w:color w:val="000000"/>
              </w:rPr>
              <w:t>1</w:t>
            </w:r>
          </w:p>
        </w:tc>
        <w:tc>
          <w:tcPr>
            <w:tcW w:w="1054" w:type="dxa"/>
            <w:vAlign w:val="center"/>
          </w:tcPr>
          <w:p w:rsidR="009678FE" w:rsidRDefault="009678FE">
            <w:pPr>
              <w:jc w:val="center"/>
              <w:rPr>
                <w:color w:val="000000"/>
              </w:rPr>
            </w:pPr>
            <w:r>
              <w:rPr>
                <w:color w:val="000000"/>
              </w:rPr>
              <w:t>0</w:t>
            </w:r>
          </w:p>
        </w:tc>
        <w:tc>
          <w:tcPr>
            <w:tcW w:w="1050" w:type="dxa"/>
            <w:vAlign w:val="center"/>
          </w:tcPr>
          <w:p w:rsidR="009678FE" w:rsidRDefault="009678FE">
            <w:pPr>
              <w:jc w:val="center"/>
              <w:rPr>
                <w:color w:val="000000"/>
              </w:rPr>
            </w:pPr>
            <w:r>
              <w:rPr>
                <w:color w:val="000000"/>
              </w:rPr>
              <w:t>0</w:t>
            </w:r>
          </w:p>
        </w:tc>
        <w:tc>
          <w:tcPr>
            <w:tcW w:w="1050" w:type="dxa"/>
            <w:vAlign w:val="center"/>
          </w:tcPr>
          <w:p w:rsidR="009678FE" w:rsidRDefault="009678FE">
            <w:pPr>
              <w:jc w:val="center"/>
              <w:rPr>
                <w:color w:val="000000"/>
              </w:rPr>
            </w:pPr>
            <w:r>
              <w:rPr>
                <w:color w:val="000000"/>
              </w:rPr>
              <w:t>1</w:t>
            </w:r>
          </w:p>
        </w:tc>
        <w:tc>
          <w:tcPr>
            <w:tcW w:w="1051" w:type="dxa"/>
            <w:vAlign w:val="center"/>
          </w:tcPr>
          <w:p w:rsidR="009678FE" w:rsidRDefault="009678FE">
            <w:pPr>
              <w:jc w:val="center"/>
              <w:rPr>
                <w:color w:val="000000"/>
              </w:rPr>
            </w:pPr>
            <w:r>
              <w:rPr>
                <w:color w:val="000000"/>
              </w:rPr>
              <w:t>0</w:t>
            </w:r>
          </w:p>
        </w:tc>
        <w:tc>
          <w:tcPr>
            <w:tcW w:w="1035" w:type="dxa"/>
            <w:vAlign w:val="center"/>
          </w:tcPr>
          <w:p w:rsidR="009678FE" w:rsidRDefault="009678FE">
            <w:pPr>
              <w:jc w:val="center"/>
              <w:rPr>
                <w:color w:val="000000"/>
              </w:rPr>
            </w:pPr>
            <w:r>
              <w:rPr>
                <w:color w:val="000000"/>
              </w:rPr>
              <w:t>0</w:t>
            </w:r>
          </w:p>
        </w:tc>
      </w:tr>
    </w:tbl>
    <w:p w:rsidR="009678FE" w:rsidRDefault="009678FE">
      <w:pPr>
        <w:ind w:left="720"/>
        <w:rPr>
          <w:color w:val="000000"/>
        </w:rPr>
      </w:pPr>
      <w:r>
        <w:rPr>
          <w:color w:val="000000"/>
        </w:rPr>
        <w:t>HEX value =24;  When turning STAB on with the same H and V strength, bit 0=1, thus HEX =25</w:t>
      </w:r>
    </w:p>
    <w:tbl>
      <w:tblPr>
        <w:tblW w:w="0" w:type="auto"/>
        <w:jc w:val="center"/>
        <w:tblInd w:w="-738" w:type="dxa"/>
        <w:tblLayout w:type="fixed"/>
        <w:tblLook w:val="04A0"/>
      </w:tblPr>
      <w:tblGrid>
        <w:gridCol w:w="2538"/>
        <w:gridCol w:w="2520"/>
      </w:tblGrid>
      <w:tr w:rsidR="009678FE">
        <w:trPr>
          <w:trHeight w:val="711"/>
          <w:jc w:val="center"/>
        </w:trPr>
        <w:tc>
          <w:tcPr>
            <w:tcW w:w="2538" w:type="dxa"/>
            <w:vAlign w:val="center"/>
          </w:tcPr>
          <w:p w:rsidR="009678FE" w:rsidRDefault="009678FE">
            <w:pPr>
              <w:spacing w:after="0"/>
              <w:jc w:val="center"/>
              <w:rPr>
                <w:b/>
                <w:color w:val="000000"/>
              </w:rPr>
            </w:pPr>
            <w:r>
              <w:rPr>
                <w:b/>
                <w:color w:val="000000"/>
              </w:rPr>
              <w:lastRenderedPageBreak/>
              <w:t>Value Meaning of a or b</w:t>
            </w:r>
          </w:p>
        </w:tc>
        <w:tc>
          <w:tcPr>
            <w:tcW w:w="2520" w:type="dxa"/>
            <w:vAlign w:val="center"/>
          </w:tcPr>
          <w:p w:rsidR="009678FE" w:rsidRDefault="009678FE">
            <w:pPr>
              <w:spacing w:after="0"/>
              <w:jc w:val="center"/>
              <w:rPr>
                <w:b/>
              </w:rPr>
            </w:pPr>
            <w:r>
              <w:rPr>
                <w:b/>
              </w:rPr>
              <w:t>Fully formed command</w:t>
            </w:r>
          </w:p>
          <w:p w:rsidR="009678FE" w:rsidRDefault="009678FE">
            <w:pPr>
              <w:spacing w:after="0"/>
              <w:jc w:val="center"/>
              <w:rPr>
                <w:b/>
              </w:rPr>
            </w:pPr>
            <w:r>
              <w:rPr>
                <w:b/>
              </w:rPr>
              <w:t>H &amp; V (a &amp; b) are equal</w:t>
            </w:r>
          </w:p>
        </w:tc>
      </w:tr>
      <w:tr w:rsidR="009678FE">
        <w:trPr>
          <w:trHeight w:val="341"/>
          <w:jc w:val="center"/>
        </w:trPr>
        <w:tc>
          <w:tcPr>
            <w:tcW w:w="2538" w:type="dxa"/>
            <w:vAlign w:val="center"/>
          </w:tcPr>
          <w:p w:rsidR="009678FE" w:rsidRDefault="009678FE" w:rsidP="0041595C">
            <w:pPr>
              <w:numPr>
                <w:ilvl w:val="0"/>
                <w:numId w:val="22"/>
              </w:numPr>
              <w:spacing w:after="0"/>
              <w:rPr>
                <w:color w:val="000000"/>
              </w:rPr>
            </w:pPr>
            <w:r>
              <w:rPr>
                <w:color w:val="000000"/>
              </w:rPr>
              <w:t xml:space="preserve">Off   </w:t>
            </w:r>
            <w:r>
              <w:rPr>
                <w:color w:val="000000"/>
              </w:rPr>
              <w:tab/>
            </w:r>
          </w:p>
        </w:tc>
        <w:tc>
          <w:tcPr>
            <w:tcW w:w="2520" w:type="dxa"/>
            <w:vAlign w:val="center"/>
          </w:tcPr>
          <w:p w:rsidR="009678FE" w:rsidRDefault="009678FE">
            <w:pPr>
              <w:spacing w:after="0"/>
              <w:rPr>
                <w:color w:val="000000"/>
              </w:rPr>
            </w:pPr>
            <w:r>
              <w:t>FF 00 24 77 0C 00</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Light</w:t>
            </w:r>
          </w:p>
        </w:tc>
        <w:tc>
          <w:tcPr>
            <w:tcW w:w="2520" w:type="dxa"/>
            <w:vAlign w:val="center"/>
          </w:tcPr>
          <w:p w:rsidR="009678FE" w:rsidRDefault="009678FE">
            <w:r>
              <w:t>FF 00 24 77 0C 13</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Normal</w:t>
            </w:r>
          </w:p>
        </w:tc>
        <w:tc>
          <w:tcPr>
            <w:tcW w:w="2520" w:type="dxa"/>
            <w:vAlign w:val="center"/>
          </w:tcPr>
          <w:p w:rsidR="009678FE" w:rsidRDefault="009678FE">
            <w:r>
              <w:t>FF 00 24 77 0C 25</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w:t>
            </w:r>
          </w:p>
        </w:tc>
        <w:tc>
          <w:tcPr>
            <w:tcW w:w="2520" w:type="dxa"/>
            <w:vAlign w:val="center"/>
          </w:tcPr>
          <w:p w:rsidR="009678FE" w:rsidRDefault="009678FE">
            <w:r>
              <w:t>FF 00 24 77 0C 37</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Stronger</w:t>
            </w:r>
          </w:p>
        </w:tc>
        <w:tc>
          <w:tcPr>
            <w:tcW w:w="2520" w:type="dxa"/>
            <w:vAlign w:val="center"/>
          </w:tcPr>
          <w:p w:rsidR="009678FE" w:rsidRDefault="009678FE">
            <w:r>
              <w:t>FF 00 24 77 0C 49</w:t>
            </w:r>
          </w:p>
        </w:tc>
      </w:tr>
      <w:tr w:rsidR="009678FE">
        <w:trPr>
          <w:jc w:val="center"/>
        </w:trPr>
        <w:tc>
          <w:tcPr>
            <w:tcW w:w="2538" w:type="dxa"/>
            <w:vAlign w:val="center"/>
          </w:tcPr>
          <w:p w:rsidR="009678FE" w:rsidRDefault="009678FE" w:rsidP="0041595C">
            <w:pPr>
              <w:numPr>
                <w:ilvl w:val="0"/>
                <w:numId w:val="22"/>
              </w:numPr>
              <w:spacing w:after="0"/>
              <w:rPr>
                <w:color w:val="000000"/>
              </w:rPr>
            </w:pPr>
            <w:r>
              <w:rPr>
                <w:color w:val="000000"/>
              </w:rPr>
              <w:t>Strongest</w:t>
            </w:r>
          </w:p>
        </w:tc>
        <w:tc>
          <w:tcPr>
            <w:tcW w:w="2520" w:type="dxa"/>
            <w:vAlign w:val="center"/>
          </w:tcPr>
          <w:p w:rsidR="009678FE" w:rsidRDefault="009678FE">
            <w:r>
              <w:t>FF 00 24 77 0C 5B</w:t>
            </w:r>
          </w:p>
        </w:tc>
      </w:tr>
    </w:tbl>
    <w:p w:rsidR="009678FE" w:rsidRDefault="009678FE">
      <w:pPr>
        <w:pStyle w:val="Heading4"/>
        <w:keepLines/>
        <w:spacing w:after="0"/>
      </w:pPr>
      <w:bookmarkStart w:id="244" w:name="_Toc402794189"/>
      <w:r>
        <w:t>Edge Enhance</w:t>
      </w:r>
      <w:bookmarkEnd w:id="243"/>
      <w:bookmarkEnd w:id="244"/>
    </w:p>
    <w:p w:rsidR="009678FE" w:rsidRDefault="009678FE">
      <w:pPr>
        <w:keepNext/>
        <w:keepLines/>
        <w:ind w:left="720"/>
        <w:rPr>
          <w:color w:val="FF0000"/>
        </w:rPr>
      </w:pPr>
      <w:r>
        <w:t>FF 00 24 77 10 xx</w:t>
      </w:r>
      <w:r>
        <w:br/>
      </w:r>
      <w:r>
        <w:rPr>
          <w:color w:val="FF0000"/>
        </w:rPr>
        <w:t>FF 00 24 77 10 yy</w:t>
      </w:r>
    </w:p>
    <w:p w:rsidR="009678FE" w:rsidRDefault="009678FE">
      <w:pPr>
        <w:keepNext/>
        <w:keepLines/>
        <w:ind w:left="720"/>
      </w:pPr>
      <w:r>
        <w:t>Xx is a value from 00h (off) to 64h (max).  This is a sensitive control.  The recommended “ON” value is 09h.  The yy value is the current setting as known by the 2110.</w:t>
      </w:r>
    </w:p>
    <w:p w:rsidR="009678FE" w:rsidRDefault="009678FE">
      <w:pPr>
        <w:ind w:left="720"/>
        <w:rPr>
          <w:color w:val="FF0000"/>
        </w:rPr>
      </w:pPr>
      <w:r>
        <w:t>This function adjusts both the PIP and Main Video windows when using the HD IR camera.</w:t>
      </w:r>
    </w:p>
    <w:p w:rsidR="009678FE" w:rsidRDefault="009678FE">
      <w:pPr>
        <w:pStyle w:val="Heading4"/>
      </w:pPr>
      <w:bookmarkStart w:id="245" w:name="_Ref302383763"/>
      <w:bookmarkStart w:id="246" w:name="_Toc402794190"/>
      <w:r>
        <w:t>Local Area Contrast</w:t>
      </w:r>
      <w:bookmarkEnd w:id="245"/>
      <w:bookmarkEnd w:id="246"/>
    </w:p>
    <w:p w:rsidR="009678FE" w:rsidRDefault="009678FE">
      <w:pPr>
        <w:ind w:left="720"/>
      </w:pPr>
      <w:r>
        <w:t>FF 00 24 77 0F xx</w:t>
      </w:r>
      <w:r>
        <w:br/>
      </w:r>
      <w:r>
        <w:rPr>
          <w:color w:val="FF0000"/>
        </w:rPr>
        <w:t xml:space="preserve">FF 00 24 77 0F xx </w:t>
      </w:r>
      <w:r>
        <w:tab/>
        <w:t>00h (OFF) to 0Fh (High) (0-15 dec)</w:t>
      </w:r>
    </w:p>
    <w:p w:rsidR="009678FE" w:rsidRDefault="009678FE">
      <w:pPr>
        <w:ind w:left="720"/>
        <w:rPr>
          <w:color w:val="FF0000"/>
        </w:rPr>
      </w:pPr>
      <w:r>
        <w:t>This function adjusts both the PIP and Main Video windows when using the HD IR camera.</w:t>
      </w:r>
    </w:p>
    <w:p w:rsidR="009678FE" w:rsidRPr="00F05A68" w:rsidRDefault="009678FE">
      <w:pPr>
        <w:pStyle w:val="Heading4"/>
        <w:rPr>
          <w:strike/>
        </w:rPr>
      </w:pPr>
      <w:bookmarkStart w:id="247" w:name="_Toc402794191"/>
      <w:r w:rsidRPr="00F05A68">
        <w:rPr>
          <w:strike/>
        </w:rPr>
        <w:t>IR Turbulence Mitigation (TM) (WALRSS, WALRSS A Cameras Only)</w:t>
      </w:r>
      <w:bookmarkEnd w:id="247"/>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13 xy</w:t>
            </w:r>
          </w:p>
        </w:tc>
        <w:tc>
          <w:tcPr>
            <w:tcW w:w="6660" w:type="dxa"/>
          </w:tcPr>
          <w:p w:rsidR="009678FE" w:rsidRPr="00F05A68" w:rsidRDefault="009678FE">
            <w:pPr>
              <w:rPr>
                <w:strike/>
              </w:rPr>
            </w:pPr>
            <w:r w:rsidRPr="00F05A68">
              <w:rPr>
                <w:strike/>
              </w:rPr>
              <w:t>xx sets function:</w:t>
            </w:r>
          </w:p>
          <w:p w:rsidR="009678FE" w:rsidRPr="00F05A68" w:rsidRDefault="009678FE">
            <w:pPr>
              <w:rPr>
                <w:strike/>
              </w:rPr>
            </w:pPr>
            <w:r w:rsidRPr="00F05A68">
              <w:rPr>
                <w:strike/>
              </w:rPr>
              <w:t xml:space="preserve"> x= 0 = OFF</w:t>
            </w:r>
            <w:r w:rsidRPr="00F05A68">
              <w:rPr>
                <w:strike/>
              </w:rPr>
              <w:br/>
              <w:t>x=1=ON</w:t>
            </w:r>
          </w:p>
          <w:p w:rsidR="009678FE" w:rsidRPr="00F05A68" w:rsidRDefault="009678FE">
            <w:pPr>
              <w:rPr>
                <w:strike/>
              </w:rPr>
            </w:pPr>
            <w:r w:rsidRPr="00F05A68">
              <w:rPr>
                <w:strike/>
              </w:rPr>
              <w:t xml:space="preserve"> y= 1=Low; 2=Mild; 3=moderate; 4=high; 5=extreme</w:t>
            </w:r>
          </w:p>
          <w:p w:rsidR="009678FE" w:rsidRPr="00F05A68" w:rsidRDefault="009678FE">
            <w:pPr>
              <w:rPr>
                <w:strike/>
              </w:rPr>
            </w:pPr>
            <w:r w:rsidRPr="00F05A68">
              <w:rPr>
                <w:strike/>
              </w:rPr>
              <w:t xml:space="preserve">x=F?h report current where setting; (?=don’t care) </w:t>
            </w:r>
          </w:p>
        </w:tc>
      </w:tr>
      <w:tr w:rsidR="009678FE" w:rsidRPr="00F05A68">
        <w:tc>
          <w:tcPr>
            <w:tcW w:w="2448" w:type="dxa"/>
          </w:tcPr>
          <w:p w:rsidR="009678FE" w:rsidRPr="00F05A68" w:rsidRDefault="009678FE" w:rsidP="008F5DF5">
            <w:pPr>
              <w:rPr>
                <w:strike/>
                <w:color w:val="FF0000"/>
              </w:rPr>
            </w:pPr>
            <w:r w:rsidRPr="00F05A68">
              <w:rPr>
                <w:strike/>
                <w:color w:val="FF0000"/>
              </w:rPr>
              <w:t>FF 00 2</w:t>
            </w:r>
            <w:r w:rsidR="008F5DF5" w:rsidRPr="00F05A68">
              <w:rPr>
                <w:strike/>
                <w:color w:val="FF0000"/>
              </w:rPr>
              <w:t>4</w:t>
            </w:r>
            <w:r w:rsidRPr="00F05A68">
              <w:rPr>
                <w:strike/>
                <w:color w:val="FF0000"/>
              </w:rPr>
              <w:t xml:space="preserve"> 77 13 ab</w:t>
            </w:r>
          </w:p>
        </w:tc>
        <w:tc>
          <w:tcPr>
            <w:tcW w:w="6660" w:type="dxa"/>
          </w:tcPr>
          <w:p w:rsidR="009678FE" w:rsidRPr="00F05A68" w:rsidRDefault="009678FE">
            <w:pPr>
              <w:rPr>
                <w:strike/>
              </w:rPr>
            </w:pPr>
            <w:r w:rsidRPr="00F05A68">
              <w:rPr>
                <w:strike/>
              </w:rPr>
              <w:t>ab=current setting where a = "x" status (on/off) and b="y" level.</w:t>
            </w:r>
          </w:p>
          <w:p w:rsidR="009678FE" w:rsidRPr="00F05A68" w:rsidRDefault="009678FE">
            <w:pPr>
              <w:rPr>
                <w:strike/>
              </w:rPr>
            </w:pPr>
            <w:r w:rsidRPr="00F05A68">
              <w:rPr>
                <w:strike/>
              </w:rPr>
              <w:t>When setting the filter off, xy = 00.  In this instance, the level previously set does not change.  A query in this case (x=F, y=don't care) returns 0b (e.g. a=0 for OFF, and b= the level setting)</w:t>
            </w:r>
          </w:p>
        </w:tc>
      </w:tr>
    </w:tbl>
    <w:p w:rsidR="009678FE" w:rsidRPr="00F05A68" w:rsidRDefault="009678FE"/>
    <w:p w:rsidR="009678FE" w:rsidRPr="00F05A68" w:rsidRDefault="009678FE">
      <w:pPr>
        <w:pStyle w:val="Heading4"/>
        <w:rPr>
          <w:strike/>
        </w:rPr>
      </w:pPr>
      <w:bookmarkStart w:id="248" w:name="_Toc402794192"/>
      <w:r w:rsidRPr="00F05A68">
        <w:rPr>
          <w:strike/>
        </w:rPr>
        <w:t>IR TM: Threshold Averaging (WALRSS &amp; WALRSS A Cameras Only)</w:t>
      </w:r>
      <w:bookmarkEnd w:id="248"/>
      <w:r w:rsidRPr="00F05A68">
        <w:rPr>
          <w:strike/>
        </w:rPr>
        <w:tab/>
      </w:r>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14 xx</w:t>
            </w:r>
          </w:p>
        </w:tc>
        <w:tc>
          <w:tcPr>
            <w:tcW w:w="6660" w:type="dxa"/>
          </w:tcPr>
          <w:p w:rsidR="009678FE" w:rsidRPr="00F05A68" w:rsidRDefault="009678FE">
            <w:pPr>
              <w:rPr>
                <w:strike/>
              </w:rPr>
            </w:pPr>
            <w:r w:rsidRPr="00F05A68">
              <w:rPr>
                <w:strike/>
              </w:rPr>
              <w:t>xx =0 = off</w:t>
            </w:r>
            <w:r w:rsidRPr="00F05A68">
              <w:rPr>
                <w:strike/>
              </w:rPr>
              <w:br/>
              <w:t>xx =1 = 8DU</w:t>
            </w:r>
            <w:r w:rsidRPr="00F05A68">
              <w:rPr>
                <w:strike/>
              </w:rPr>
              <w:br/>
              <w:t>xx = 2 = 16 DU</w:t>
            </w:r>
            <w:r w:rsidRPr="00F05A68">
              <w:rPr>
                <w:strike/>
              </w:rPr>
              <w:br/>
              <w:t>xx= 3 = 32 DU</w:t>
            </w:r>
            <w:r w:rsidRPr="00F05A68">
              <w:rPr>
                <w:strike/>
              </w:rPr>
              <w:br/>
              <w:t>xx= 63h = report current value back; yy return is 00 unless xx=63h then yy = 0&gt;3 reflecting the setting reported by the camera.</w:t>
            </w:r>
          </w:p>
        </w:tc>
      </w:tr>
      <w:tr w:rsidR="009678FE" w:rsidRPr="00F05A68">
        <w:tc>
          <w:tcPr>
            <w:tcW w:w="2448" w:type="dxa"/>
          </w:tcPr>
          <w:p w:rsidR="009678FE" w:rsidRPr="00F05A68" w:rsidRDefault="009678FE">
            <w:pPr>
              <w:rPr>
                <w:strike/>
                <w:color w:val="FF0000"/>
              </w:rPr>
            </w:pPr>
            <w:r w:rsidRPr="00F05A68">
              <w:rPr>
                <w:strike/>
                <w:color w:val="FF0000"/>
              </w:rPr>
              <w:t>FF 00 24 77 14 yy</w:t>
            </w:r>
          </w:p>
        </w:tc>
        <w:tc>
          <w:tcPr>
            <w:tcW w:w="6660" w:type="dxa"/>
          </w:tcPr>
          <w:p w:rsidR="009678FE" w:rsidRPr="00F05A68" w:rsidRDefault="009678FE">
            <w:pPr>
              <w:rPr>
                <w:strike/>
              </w:rPr>
            </w:pPr>
            <w:r w:rsidRPr="00F05A68">
              <w:rPr>
                <w:strike/>
              </w:rPr>
              <w:t>yy return is 00 unless xx=63h then yy = 0&gt;3 reflecting the setting reported by the camera.</w:t>
            </w:r>
          </w:p>
        </w:tc>
      </w:tr>
    </w:tbl>
    <w:p w:rsidR="009678FE" w:rsidRDefault="009678FE"/>
    <w:p w:rsidR="009678FE" w:rsidRPr="00F05A68" w:rsidRDefault="009678FE">
      <w:pPr>
        <w:pStyle w:val="Heading4"/>
        <w:rPr>
          <w:strike/>
        </w:rPr>
      </w:pPr>
      <w:bookmarkStart w:id="249" w:name="_Toc402794193"/>
      <w:r w:rsidRPr="00F05A68">
        <w:rPr>
          <w:strike/>
          <w:color w:val="000000"/>
        </w:rPr>
        <w:lastRenderedPageBreak/>
        <w:t>IR TM: Filter (WALRSS &amp; WALRSS</w:t>
      </w:r>
      <w:r w:rsidRPr="00F05A68">
        <w:rPr>
          <w:strike/>
        </w:rPr>
        <w:t xml:space="preserve"> A Cameras Only)</w:t>
      </w:r>
      <w:bookmarkEnd w:id="249"/>
    </w:p>
    <w:tbl>
      <w:tblPr>
        <w:tblW w:w="0" w:type="auto"/>
        <w:tblInd w:w="720" w:type="dxa"/>
        <w:tblLook w:val="04A0"/>
      </w:tblPr>
      <w:tblGrid>
        <w:gridCol w:w="2448"/>
        <w:gridCol w:w="6660"/>
      </w:tblGrid>
      <w:tr w:rsidR="009678FE" w:rsidRPr="00F05A68">
        <w:tc>
          <w:tcPr>
            <w:tcW w:w="2448" w:type="dxa"/>
          </w:tcPr>
          <w:p w:rsidR="009678FE" w:rsidRPr="00F05A68" w:rsidRDefault="009678FE">
            <w:pPr>
              <w:rPr>
                <w:strike/>
              </w:rPr>
            </w:pPr>
            <w:r w:rsidRPr="00F05A68">
              <w:rPr>
                <w:strike/>
              </w:rPr>
              <w:t>FF 00 24 77 15 xx</w:t>
            </w:r>
          </w:p>
        </w:tc>
        <w:tc>
          <w:tcPr>
            <w:tcW w:w="6660" w:type="dxa"/>
          </w:tcPr>
          <w:p w:rsidR="009678FE" w:rsidRPr="00F05A68" w:rsidRDefault="009678FE">
            <w:pPr>
              <w:rPr>
                <w:strike/>
              </w:rPr>
            </w:pPr>
            <w:r w:rsidRPr="00F05A68">
              <w:rPr>
                <w:strike/>
              </w:rPr>
              <w:t xml:space="preserve">xx is a number from 0 - 64h (0-100 dec).  FF requests the current value;  </w:t>
            </w:r>
          </w:p>
          <w:p w:rsidR="009678FE" w:rsidRPr="00F05A68" w:rsidRDefault="009678FE">
            <w:pPr>
              <w:rPr>
                <w:strike/>
              </w:rPr>
            </w:pPr>
            <w:r w:rsidRPr="00F05A68">
              <w:rPr>
                <w:strike/>
              </w:rPr>
              <w:t xml:space="preserve">The 2110 receives xx values and sends hex values representing decimal numbers from 0.0 to 1.0 in 0.01 steps to set the averaging threshold.  </w:t>
            </w:r>
          </w:p>
        </w:tc>
      </w:tr>
      <w:tr w:rsidR="009678FE" w:rsidRPr="00F05A68">
        <w:tc>
          <w:tcPr>
            <w:tcW w:w="2448" w:type="dxa"/>
          </w:tcPr>
          <w:p w:rsidR="009678FE" w:rsidRPr="00F05A68" w:rsidRDefault="009678FE">
            <w:pPr>
              <w:rPr>
                <w:strike/>
                <w:color w:val="FF0000"/>
              </w:rPr>
            </w:pPr>
            <w:r w:rsidRPr="00F05A68">
              <w:rPr>
                <w:strike/>
                <w:color w:val="FF0000"/>
              </w:rPr>
              <w:t>FF 00 24 77 15 yy</w:t>
            </w:r>
          </w:p>
        </w:tc>
        <w:tc>
          <w:tcPr>
            <w:tcW w:w="6660" w:type="dxa"/>
          </w:tcPr>
          <w:p w:rsidR="009678FE" w:rsidRPr="00F05A68" w:rsidRDefault="009678FE">
            <w:pPr>
              <w:rPr>
                <w:strike/>
              </w:rPr>
            </w:pPr>
            <w:r w:rsidRPr="00F05A68">
              <w:rPr>
                <w:strike/>
              </w:rPr>
              <w:t>yy values are returned as 00 for a set (xx&lt;&gt;FF) and the current setting for xx=FFh</w:t>
            </w:r>
          </w:p>
          <w:p w:rsidR="009678FE" w:rsidRPr="00F05A68" w:rsidRDefault="009678FE">
            <w:pPr>
              <w:rPr>
                <w:strike/>
              </w:rPr>
            </w:pPr>
            <w:r w:rsidRPr="00F05A68">
              <w:rPr>
                <w:strike/>
              </w:rPr>
              <w:t xml:space="preserve">The 2110 responds with yy=00 in all circumstances except if xx value is FF (request for current state).   In this case the 2110 responds with yy equaling the equivalent of 0.0 to 1.0 in 0.01 increments of the scale by querying the camera </w:t>
            </w:r>
          </w:p>
        </w:tc>
      </w:tr>
    </w:tbl>
    <w:p w:rsidR="009678FE" w:rsidRPr="00F05A68" w:rsidRDefault="009678FE">
      <w:pPr>
        <w:pStyle w:val="Heading4"/>
      </w:pPr>
      <w:bookmarkStart w:id="250" w:name="_Toc402794194"/>
      <w:r w:rsidRPr="00F05A68">
        <w:t>Turbulence Filter</w:t>
      </w:r>
      <w:bookmarkEnd w:id="250"/>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13 xy</w:t>
            </w:r>
          </w:p>
        </w:tc>
        <w:tc>
          <w:tcPr>
            <w:tcW w:w="3330" w:type="dxa"/>
            <w:vMerge w:val="restart"/>
          </w:tcPr>
          <w:p w:rsidR="009678FE" w:rsidRDefault="009678FE">
            <w:r>
              <w:t>x  sets filter function:</w:t>
            </w:r>
            <w:r>
              <w:br/>
              <w:t xml:space="preserve"> x= 0 = OFF</w:t>
            </w:r>
            <w:r>
              <w:br/>
              <w:t>x=1=ON ;</w:t>
            </w:r>
          </w:p>
        </w:tc>
        <w:tc>
          <w:tcPr>
            <w:tcW w:w="3330" w:type="dxa"/>
            <w:vMerge w:val="restart"/>
          </w:tcPr>
          <w:p w:rsidR="009678FE" w:rsidRDefault="009678FE">
            <w:r>
              <w:t>y  sets LAC function:</w:t>
            </w:r>
            <w:r>
              <w:br/>
              <w:t xml:space="preserve"> y= 0 = OFF</w:t>
            </w:r>
            <w:r>
              <w:br/>
              <w:t xml:space="preserve">y=1=ON </w:t>
            </w:r>
          </w:p>
        </w:tc>
      </w:tr>
      <w:tr w:rsidR="009678FE">
        <w:trPr>
          <w:cantSplit/>
        </w:trPr>
        <w:tc>
          <w:tcPr>
            <w:tcW w:w="2448" w:type="dxa"/>
          </w:tcPr>
          <w:p w:rsidR="009678FE" w:rsidRDefault="009678FE">
            <w:pPr>
              <w:rPr>
                <w:color w:val="FF0000"/>
              </w:rPr>
            </w:pPr>
          </w:p>
        </w:tc>
        <w:tc>
          <w:tcPr>
            <w:tcW w:w="3330" w:type="dxa"/>
            <w:vMerge/>
          </w:tcPr>
          <w:p w:rsidR="009678FE" w:rsidRDefault="009678FE"/>
        </w:tc>
        <w:tc>
          <w:tcPr>
            <w:tcW w:w="3330" w:type="dxa"/>
            <w:vMerge/>
          </w:tcPr>
          <w:p w:rsidR="009678FE" w:rsidRDefault="009678FE"/>
        </w:tc>
      </w:tr>
      <w:tr w:rsidR="006F2B93">
        <w:trPr>
          <w:cantSplit/>
        </w:trPr>
        <w:tc>
          <w:tcPr>
            <w:tcW w:w="2448" w:type="dxa"/>
          </w:tcPr>
          <w:p w:rsidR="006F2B93" w:rsidRDefault="006F2B93">
            <w:pPr>
              <w:rPr>
                <w:color w:val="FF0000"/>
              </w:rPr>
            </w:pPr>
            <w:r>
              <w:rPr>
                <w:color w:val="FF0000"/>
              </w:rPr>
              <w:t>FF 00 27 77 13 xy</w:t>
            </w:r>
          </w:p>
        </w:tc>
        <w:tc>
          <w:tcPr>
            <w:tcW w:w="3330" w:type="dxa"/>
          </w:tcPr>
          <w:p w:rsidR="006F2B93" w:rsidRDefault="006F2B93">
            <w:r>
              <w:t>xy=FF is query of current xy settings</w:t>
            </w:r>
          </w:p>
        </w:tc>
        <w:tc>
          <w:tcPr>
            <w:tcW w:w="3330" w:type="dxa"/>
          </w:tcPr>
          <w:p w:rsidR="006F2B93" w:rsidRDefault="006F2B93"/>
        </w:tc>
      </w:tr>
    </w:tbl>
    <w:p w:rsidR="009678FE" w:rsidRDefault="009678FE" w:rsidP="009678FE">
      <w:pPr>
        <w:ind w:left="720"/>
      </w:pPr>
      <w:r>
        <w:t>Do not issue this control faster than once every seven seconds.  The camera rejects this command if issued more frequently.</w:t>
      </w:r>
    </w:p>
    <w:p w:rsidR="006F2B93" w:rsidRDefault="006F2B93" w:rsidP="006F2B93"/>
    <w:p w:rsidR="009678FE" w:rsidRDefault="009678FE">
      <w:pPr>
        <w:pStyle w:val="Heading4"/>
      </w:pPr>
      <w:bookmarkStart w:id="251" w:name="_Toc402794195"/>
      <w:r>
        <w:t>Turbulence Mitigation-Super Resolution (TMSR)</w:t>
      </w:r>
      <w:bookmarkEnd w:id="251"/>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13 xy</w:t>
            </w:r>
          </w:p>
        </w:tc>
        <w:tc>
          <w:tcPr>
            <w:tcW w:w="3330" w:type="dxa"/>
            <w:vMerge w:val="restart"/>
          </w:tcPr>
          <w:p w:rsidR="009678FE" w:rsidRDefault="009678FE">
            <w:r>
              <w:t>x  sets filter function:</w:t>
            </w:r>
            <w:r>
              <w:br/>
              <w:t xml:space="preserve"> x= 0 = OFF</w:t>
            </w:r>
            <w:r>
              <w:br/>
              <w:t xml:space="preserve">x=2=ON </w:t>
            </w:r>
          </w:p>
        </w:tc>
        <w:tc>
          <w:tcPr>
            <w:tcW w:w="3330" w:type="dxa"/>
            <w:vMerge w:val="restart"/>
          </w:tcPr>
          <w:p w:rsidR="009678FE" w:rsidRDefault="009678FE">
            <w:r>
              <w:t>y  sets LAC function:</w:t>
            </w:r>
            <w:r>
              <w:br/>
              <w:t xml:space="preserve"> y= 0 = OFF</w:t>
            </w:r>
            <w:r>
              <w:br/>
              <w:t xml:space="preserve">x=1=ON </w:t>
            </w:r>
          </w:p>
        </w:tc>
      </w:tr>
      <w:tr w:rsidR="009678FE">
        <w:trPr>
          <w:cantSplit/>
        </w:trPr>
        <w:tc>
          <w:tcPr>
            <w:tcW w:w="2448" w:type="dxa"/>
          </w:tcPr>
          <w:p w:rsidR="009678FE" w:rsidRDefault="009678FE">
            <w:pPr>
              <w:rPr>
                <w:color w:val="FF0000"/>
              </w:rPr>
            </w:pPr>
            <w:r>
              <w:rPr>
                <w:color w:val="FF0000"/>
              </w:rPr>
              <w:t>FF 00 27 77 13 xy</w:t>
            </w:r>
          </w:p>
        </w:tc>
        <w:tc>
          <w:tcPr>
            <w:tcW w:w="3330" w:type="dxa"/>
            <w:vMerge/>
          </w:tcPr>
          <w:p w:rsidR="009678FE" w:rsidRDefault="009678FE"/>
        </w:tc>
        <w:tc>
          <w:tcPr>
            <w:tcW w:w="3330" w:type="dxa"/>
            <w:vMerge/>
          </w:tcPr>
          <w:p w:rsidR="009678FE" w:rsidRDefault="009678FE"/>
        </w:tc>
      </w:tr>
    </w:tbl>
    <w:p w:rsidR="009678FE" w:rsidRDefault="009678FE">
      <w:pPr>
        <w:ind w:firstLine="720"/>
      </w:pPr>
      <w:r>
        <w:t>This function may not be available in all WALRSS/L3 HD IR Cameras</w:t>
      </w:r>
    </w:p>
    <w:p w:rsidR="009678FE" w:rsidRDefault="009678FE">
      <w:pPr>
        <w:pStyle w:val="Heading4"/>
      </w:pPr>
      <w:bookmarkStart w:id="252" w:name="_Toc402794196"/>
      <w:r>
        <w:t>Turbulence Filter; Blur</w:t>
      </w:r>
      <w:bookmarkEnd w:id="252"/>
    </w:p>
    <w:tbl>
      <w:tblPr>
        <w:tblW w:w="0" w:type="auto"/>
        <w:tblInd w:w="720" w:type="dxa"/>
        <w:tblLook w:val="04A0"/>
      </w:tblPr>
      <w:tblGrid>
        <w:gridCol w:w="2448"/>
        <w:gridCol w:w="6660"/>
      </w:tblGrid>
      <w:tr w:rsidR="009678FE">
        <w:tc>
          <w:tcPr>
            <w:tcW w:w="2448" w:type="dxa"/>
          </w:tcPr>
          <w:p w:rsidR="009678FE" w:rsidRDefault="009678FE">
            <w:r>
              <w:t>FF 00 24 77 14 xx</w:t>
            </w:r>
          </w:p>
        </w:tc>
        <w:tc>
          <w:tcPr>
            <w:tcW w:w="6660" w:type="dxa"/>
          </w:tcPr>
          <w:p w:rsidR="009678FE" w:rsidRDefault="009678FE">
            <w:r>
              <w:t>xx =0-FEh (0-254) representing the Blur level..</w:t>
            </w:r>
          </w:p>
          <w:p w:rsidR="009678FE" w:rsidRDefault="009678FE">
            <w:r>
              <w:t>xx=FFh is a query for the current value.</w:t>
            </w:r>
          </w:p>
        </w:tc>
      </w:tr>
      <w:tr w:rsidR="009678FE">
        <w:tc>
          <w:tcPr>
            <w:tcW w:w="2448" w:type="dxa"/>
          </w:tcPr>
          <w:p w:rsidR="009678FE" w:rsidRDefault="009678FE">
            <w:pPr>
              <w:rPr>
                <w:color w:val="FF0000"/>
              </w:rPr>
            </w:pPr>
            <w:r>
              <w:rPr>
                <w:color w:val="FF0000"/>
              </w:rPr>
              <w:t>FF 00 24 77 14 yy</w:t>
            </w:r>
          </w:p>
        </w:tc>
        <w:tc>
          <w:tcPr>
            <w:tcW w:w="6660" w:type="dxa"/>
          </w:tcPr>
          <w:p w:rsidR="009678FE" w:rsidRDefault="009678FE">
            <w:r>
              <w:t>The system always responds to this command.</w:t>
            </w:r>
          </w:p>
          <w:p w:rsidR="009678FE" w:rsidRDefault="009678FE">
            <w:r>
              <w:t xml:space="preserve">yy  is the actual setting read back from the camera in each response;  00-FE  </w:t>
            </w:r>
          </w:p>
        </w:tc>
      </w:tr>
    </w:tbl>
    <w:p w:rsidR="009678FE" w:rsidRDefault="009678FE"/>
    <w:p w:rsidR="009678FE" w:rsidRDefault="009678FE">
      <w:pPr>
        <w:pStyle w:val="Heading4"/>
      </w:pPr>
      <w:bookmarkStart w:id="253" w:name="_Toc402794197"/>
      <w:r>
        <w:t>Turbulence Filter; Warp</w:t>
      </w:r>
      <w:bookmarkEnd w:id="253"/>
    </w:p>
    <w:tbl>
      <w:tblPr>
        <w:tblW w:w="0" w:type="auto"/>
        <w:tblInd w:w="720" w:type="dxa"/>
        <w:tblLook w:val="04A0"/>
      </w:tblPr>
      <w:tblGrid>
        <w:gridCol w:w="2448"/>
        <w:gridCol w:w="6660"/>
      </w:tblGrid>
      <w:tr w:rsidR="009678FE">
        <w:trPr>
          <w:cantSplit/>
        </w:trPr>
        <w:tc>
          <w:tcPr>
            <w:tcW w:w="2448" w:type="dxa"/>
          </w:tcPr>
          <w:p w:rsidR="009678FE" w:rsidRDefault="009678FE">
            <w:r>
              <w:t>FF 00 24 77 15 xx</w:t>
            </w:r>
          </w:p>
        </w:tc>
        <w:tc>
          <w:tcPr>
            <w:tcW w:w="6660" w:type="dxa"/>
          </w:tcPr>
          <w:p w:rsidR="009678FE" w:rsidRDefault="009678FE">
            <w:r>
              <w:t xml:space="preserve">xx is a number from 0-FEh </w:t>
            </w:r>
            <w:r>
              <w:br/>
              <w:t>FF requests the current value which is returned in yy of the response.</w:t>
            </w:r>
          </w:p>
        </w:tc>
      </w:tr>
      <w:tr w:rsidR="009678FE">
        <w:trPr>
          <w:cantSplit/>
        </w:trPr>
        <w:tc>
          <w:tcPr>
            <w:tcW w:w="2448" w:type="dxa"/>
          </w:tcPr>
          <w:p w:rsidR="009678FE" w:rsidRDefault="009678FE">
            <w:pPr>
              <w:rPr>
                <w:color w:val="FF0000"/>
              </w:rPr>
            </w:pPr>
            <w:r>
              <w:rPr>
                <w:color w:val="FF0000"/>
              </w:rPr>
              <w:t>FF 00 24 77 15 yy</w:t>
            </w:r>
          </w:p>
        </w:tc>
        <w:tc>
          <w:tcPr>
            <w:tcW w:w="6660" w:type="dxa"/>
          </w:tcPr>
          <w:p w:rsidR="009678FE" w:rsidRDefault="009678FE">
            <w:r>
              <w:t>The system always responds to this command.</w:t>
            </w:r>
          </w:p>
          <w:p w:rsidR="009678FE" w:rsidRDefault="009678FE">
            <w:r>
              <w:t xml:space="preserve">yy  is the actual setting read back from the camera in each response;  00-FE  </w:t>
            </w:r>
          </w:p>
        </w:tc>
      </w:tr>
    </w:tbl>
    <w:p w:rsidR="009678FE" w:rsidRDefault="009678FE" w:rsidP="009678FE">
      <w:pPr>
        <w:ind w:left="720"/>
      </w:pPr>
      <w:r>
        <w:t>When using the Main Turbulence Filter control (FF 00 24 77 13 xy) the 2110 turns off the RS170 SD NTSC video channel.  The result is that Blur and Warp controls affect the HD video stream.</w:t>
      </w:r>
    </w:p>
    <w:p w:rsidR="009678FE" w:rsidRDefault="009678FE">
      <w:pPr>
        <w:pStyle w:val="Heading4"/>
      </w:pPr>
      <w:bookmarkStart w:id="254" w:name="_Toc402794198"/>
      <w:r>
        <w:lastRenderedPageBreak/>
        <w:t>IR Camera Temperature Range</w:t>
      </w:r>
      <w:bookmarkEnd w:id="254"/>
    </w:p>
    <w:p w:rsidR="009678FE" w:rsidRDefault="009678FE">
      <w:pPr>
        <w:ind w:left="720"/>
      </w:pPr>
      <w:r>
        <w:t>This value changes the expected temperature range that the imager is attempting no render.  The actual ranges as temperature are set by the camera manufacturer.  Three such ranges are offered.  The default is 1 which is usually a “normal” range.</w:t>
      </w:r>
    </w:p>
    <w:tbl>
      <w:tblPr>
        <w:tblW w:w="9090" w:type="dxa"/>
        <w:tblInd w:w="738" w:type="dxa"/>
        <w:tblLook w:val="04A0"/>
      </w:tblPr>
      <w:tblGrid>
        <w:gridCol w:w="2430"/>
        <w:gridCol w:w="6660"/>
      </w:tblGrid>
      <w:tr w:rsidR="009678FE">
        <w:trPr>
          <w:cantSplit/>
          <w:trHeight w:val="432"/>
        </w:trPr>
        <w:tc>
          <w:tcPr>
            <w:tcW w:w="243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16 xx</w:t>
            </w:r>
          </w:p>
        </w:tc>
        <w:tc>
          <w:tcPr>
            <w:tcW w:w="6660" w:type="dxa"/>
            <w:vMerge w:val="restart"/>
            <w:tcBorders>
              <w:top w:val="nil"/>
              <w:left w:val="nil"/>
              <w:right w:val="nil"/>
            </w:tcBorders>
            <w:vAlign w:val="center"/>
            <w:hideMark/>
          </w:tcPr>
          <w:p w:rsidR="009678FE" w:rsidRDefault="009678FE">
            <w:pPr>
              <w:spacing w:after="0"/>
              <w:rPr>
                <w:rFonts w:cs="Arial"/>
                <w:color w:val="000000"/>
                <w:szCs w:val="20"/>
              </w:rPr>
            </w:pPr>
            <w:r>
              <w:rPr>
                <w:rFonts w:cs="Arial"/>
                <w:color w:val="000000"/>
                <w:szCs w:val="20"/>
              </w:rPr>
              <w:t>xx = 1h, 2h, 3h, or FFh.</w:t>
            </w:r>
            <w:r>
              <w:rPr>
                <w:rFonts w:cs="Arial"/>
                <w:color w:val="000000"/>
                <w:szCs w:val="20"/>
              </w:rPr>
              <w:br/>
              <w:t>When xx=FFh the 2110 returns the current camera setting.</w:t>
            </w:r>
          </w:p>
        </w:tc>
      </w:tr>
      <w:tr w:rsidR="009678FE">
        <w:trPr>
          <w:cantSplit/>
          <w:trHeight w:val="432"/>
        </w:trPr>
        <w:tc>
          <w:tcPr>
            <w:tcW w:w="243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16 xx</w:t>
            </w:r>
          </w:p>
        </w:tc>
        <w:tc>
          <w:tcPr>
            <w:tcW w:w="6660" w:type="dxa"/>
            <w:vMerge/>
            <w:tcBorders>
              <w:left w:val="nil"/>
              <w:bottom w:val="nil"/>
              <w:right w:val="nil"/>
            </w:tcBorders>
            <w:vAlign w:val="center"/>
          </w:tcPr>
          <w:p w:rsidR="009678FE" w:rsidRDefault="009678FE">
            <w:pPr>
              <w:spacing w:after="0"/>
              <w:rPr>
                <w:rFonts w:cs="Arial"/>
                <w:color w:val="000000"/>
                <w:szCs w:val="20"/>
              </w:rPr>
            </w:pPr>
          </w:p>
        </w:tc>
      </w:tr>
    </w:tbl>
    <w:p w:rsidR="009678FE" w:rsidRDefault="009678FE">
      <w:pPr>
        <w:pStyle w:val="Heading3"/>
      </w:pPr>
      <w:bookmarkStart w:id="255" w:name="_Toc402794199"/>
      <w:r>
        <w:t>HD IR PIP Window Controls</w:t>
      </w:r>
      <w:bookmarkEnd w:id="255"/>
    </w:p>
    <w:p w:rsidR="009678FE" w:rsidRDefault="009678FE">
      <w:pPr>
        <w:pStyle w:val="Heading4"/>
      </w:pPr>
      <w:bookmarkStart w:id="256" w:name="_Toc402794200"/>
      <w:r>
        <w:t>Set Polarity HD IR PIP Video</w:t>
      </w:r>
      <w:bookmarkEnd w:id="256"/>
    </w:p>
    <w:p w:rsidR="009678FE" w:rsidRDefault="009678FE">
      <w:pPr>
        <w:ind w:left="720"/>
        <w:rPr>
          <w:color w:val="FF0000"/>
        </w:rPr>
      </w:pPr>
      <w:r>
        <w:t>FF 00 24 77 43 0x</w:t>
      </w:r>
      <w:r>
        <w:br/>
      </w:r>
      <w:r>
        <w:rPr>
          <w:color w:val="FF0000"/>
        </w:rPr>
        <w:t>FF 00 24 77 43 0x</w:t>
      </w:r>
    </w:p>
    <w:p w:rsidR="009678FE" w:rsidRDefault="009678FE">
      <w:pPr>
        <w:ind w:left="720"/>
        <w:rPr>
          <w:color w:val="FF0000"/>
        </w:rPr>
      </w:pPr>
      <w:r>
        <w:tab/>
        <w:t>x=0=set to white hot</w:t>
      </w:r>
    </w:p>
    <w:p w:rsidR="009678FE" w:rsidRDefault="009678FE">
      <w:pPr>
        <w:ind w:left="720"/>
        <w:rPr>
          <w:color w:val="FF0000"/>
        </w:rPr>
      </w:pPr>
      <w:r>
        <w:tab/>
        <w:t>x=1-set to black hot</w:t>
      </w:r>
    </w:p>
    <w:p w:rsidR="009678FE" w:rsidRDefault="009678FE">
      <w:pPr>
        <w:pStyle w:val="Heading4"/>
      </w:pPr>
      <w:bookmarkStart w:id="257" w:name="_Toc402794201"/>
      <w:r>
        <w:t>HD IR PIP AGC/Manual Mode</w:t>
      </w:r>
      <w:bookmarkEnd w:id="257"/>
    </w:p>
    <w:tbl>
      <w:tblPr>
        <w:tblW w:w="9195" w:type="dxa"/>
        <w:tblInd w:w="720" w:type="dxa"/>
        <w:tblLook w:val="04A0"/>
      </w:tblPr>
      <w:tblGrid>
        <w:gridCol w:w="2662"/>
        <w:gridCol w:w="6533"/>
      </w:tblGrid>
      <w:tr w:rsidR="009678FE">
        <w:trPr>
          <w:trHeight w:val="540"/>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40 xx</w:t>
            </w:r>
          </w:p>
        </w:tc>
        <w:tc>
          <w:tcPr>
            <w:tcW w:w="6533" w:type="dxa"/>
            <w:tcBorders>
              <w:top w:val="nil"/>
              <w:left w:val="nil"/>
              <w:bottom w:val="nil"/>
              <w:right w:val="nil"/>
            </w:tcBorders>
            <w:noWrap/>
            <w:vAlign w:val="center"/>
            <w:hideMark/>
          </w:tcPr>
          <w:p w:rsidR="009678FE" w:rsidRDefault="009678FE">
            <w:pPr>
              <w:spacing w:after="0"/>
              <w:rPr>
                <w:rFonts w:ascii="Arial" w:hAnsi="Arial" w:cs="Arial"/>
                <w:color w:val="000000"/>
                <w:szCs w:val="20"/>
              </w:rPr>
            </w:pPr>
            <w:r>
              <w:rPr>
                <w:rFonts w:ascii="Arial" w:hAnsi="Arial" w:cs="Arial"/>
                <w:color w:val="000000"/>
                <w:szCs w:val="20"/>
              </w:rPr>
              <w:t>Manual Mode (ALC  and ALGC modes are OFF)</w:t>
            </w:r>
          </w:p>
        </w:tc>
      </w:tr>
      <w:tr w:rsidR="009678FE">
        <w:trPr>
          <w:trHeight w:val="486"/>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40 0x </w:t>
            </w:r>
          </w:p>
        </w:tc>
        <w:tc>
          <w:tcPr>
            <w:tcW w:w="6533" w:type="dxa"/>
            <w:tcBorders>
              <w:top w:val="nil"/>
              <w:left w:val="nil"/>
              <w:bottom w:val="nil"/>
              <w:right w:val="nil"/>
            </w:tcBorders>
            <w:noWrap/>
            <w:vAlign w:val="center"/>
          </w:tcPr>
          <w:p w:rsidR="009678FE" w:rsidRDefault="009678FE">
            <w:pPr>
              <w:spacing w:after="0"/>
              <w:rPr>
                <w:rFonts w:ascii="Arial" w:hAnsi="Arial" w:cs="Arial"/>
                <w:color w:val="000000"/>
                <w:szCs w:val="20"/>
              </w:rPr>
            </w:pPr>
            <w:r>
              <w:rPr>
                <w:rFonts w:ascii="Arial" w:hAnsi="Arial" w:cs="Arial"/>
                <w:color w:val="000000"/>
                <w:szCs w:val="20"/>
              </w:rPr>
              <w:t>acknowledge</w:t>
            </w:r>
          </w:p>
        </w:tc>
      </w:tr>
      <w:tr w:rsidR="009678FE">
        <w:trPr>
          <w:trHeight w:val="486"/>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p>
        </w:tc>
        <w:tc>
          <w:tcPr>
            <w:tcW w:w="6533" w:type="dxa"/>
            <w:tcBorders>
              <w:top w:val="nil"/>
              <w:left w:val="nil"/>
              <w:bottom w:val="nil"/>
              <w:right w:val="nil"/>
            </w:tcBorders>
            <w:noWrap/>
            <w:vAlign w:val="center"/>
          </w:tcPr>
          <w:p w:rsidR="009678FE" w:rsidRDefault="009678FE">
            <w:pPr>
              <w:spacing w:after="0"/>
              <w:rPr>
                <w:rFonts w:ascii="Arial" w:hAnsi="Arial" w:cs="Arial"/>
                <w:color w:val="000000"/>
                <w:szCs w:val="20"/>
              </w:rPr>
            </w:pPr>
            <w:r>
              <w:rPr>
                <w:rFonts w:ascii="Arial" w:hAnsi="Arial" w:cs="Arial"/>
                <w:color w:val="000000"/>
                <w:szCs w:val="20"/>
              </w:rPr>
              <w:t>x= 0;  Manual Mode</w:t>
            </w:r>
          </w:p>
          <w:p w:rsidR="009678FE" w:rsidRDefault="009678FE">
            <w:pPr>
              <w:spacing w:after="0"/>
              <w:rPr>
                <w:rFonts w:ascii="Arial" w:hAnsi="Arial" w:cs="Arial"/>
                <w:color w:val="000000"/>
                <w:szCs w:val="20"/>
              </w:rPr>
            </w:pPr>
            <w:r>
              <w:rPr>
                <w:rFonts w:ascii="Arial" w:hAnsi="Arial" w:cs="Arial"/>
                <w:color w:val="000000"/>
                <w:szCs w:val="20"/>
              </w:rPr>
              <w:t>x= 1;  AGLC Mode</w:t>
            </w:r>
          </w:p>
          <w:p w:rsidR="009678FE" w:rsidRDefault="009678FE">
            <w:pPr>
              <w:spacing w:after="0"/>
              <w:rPr>
                <w:rFonts w:ascii="Arial" w:hAnsi="Arial" w:cs="Arial"/>
                <w:color w:val="000000"/>
                <w:szCs w:val="20"/>
              </w:rPr>
            </w:pPr>
            <w:r>
              <w:rPr>
                <w:rFonts w:ascii="Arial" w:hAnsi="Arial" w:cs="Arial"/>
                <w:color w:val="000000"/>
                <w:szCs w:val="20"/>
              </w:rPr>
              <w:t xml:space="preserve">x = 2; ALC mode </w:t>
            </w:r>
          </w:p>
          <w:p w:rsidR="009678FE" w:rsidRDefault="009678FE">
            <w:pPr>
              <w:spacing w:after="0"/>
              <w:rPr>
                <w:rFonts w:ascii="Arial" w:hAnsi="Arial" w:cs="Arial"/>
                <w:color w:val="000000"/>
                <w:szCs w:val="20"/>
              </w:rPr>
            </w:pPr>
            <w:r>
              <w:rPr>
                <w:rFonts w:ascii="Arial" w:hAnsi="Arial" w:cs="Arial"/>
                <w:b/>
                <w:i/>
                <w:color w:val="000000"/>
                <w:szCs w:val="20"/>
              </w:rPr>
              <w:t>Each mode is mutually exclusive</w:t>
            </w:r>
            <w:r>
              <w:rPr>
                <w:rFonts w:ascii="Arial" w:hAnsi="Arial" w:cs="Arial"/>
                <w:color w:val="000000"/>
                <w:szCs w:val="20"/>
              </w:rPr>
              <w:t>.</w:t>
            </w:r>
          </w:p>
        </w:tc>
      </w:tr>
    </w:tbl>
    <w:p w:rsidR="009678FE" w:rsidRDefault="009678FE">
      <w:pPr>
        <w:pStyle w:val="Heading4"/>
      </w:pPr>
      <w:bookmarkStart w:id="258" w:name="_Toc402794202"/>
      <w:r>
        <w:t>HD IR PIP Brightness/ALC control</w:t>
      </w:r>
      <w:bookmarkEnd w:id="258"/>
    </w:p>
    <w:tbl>
      <w:tblPr>
        <w:tblW w:w="9198" w:type="dxa"/>
        <w:tblInd w:w="720" w:type="dxa"/>
        <w:tblLook w:val="04A0"/>
      </w:tblPr>
      <w:tblGrid>
        <w:gridCol w:w="2662"/>
        <w:gridCol w:w="6536"/>
      </w:tblGrid>
      <w:tr w:rsidR="009678FE">
        <w:trPr>
          <w:trHeight w:val="594"/>
        </w:trPr>
        <w:tc>
          <w:tcPr>
            <w:tcW w:w="2662"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41  xx</w:t>
            </w:r>
          </w:p>
        </w:tc>
        <w:tc>
          <w:tcPr>
            <w:tcW w:w="6536" w:type="dxa"/>
            <w:tcBorders>
              <w:top w:val="nil"/>
              <w:left w:val="nil"/>
              <w:bottom w:val="nil"/>
              <w:right w:val="nil"/>
            </w:tcBorders>
            <w:noWrap/>
            <w:vAlign w:val="center"/>
            <w:hideMark/>
          </w:tcPr>
          <w:p w:rsidR="009678FE" w:rsidRDefault="009678FE">
            <w:pPr>
              <w:spacing w:after="0"/>
              <w:rPr>
                <w:rFonts w:ascii="Arial" w:hAnsi="Arial" w:cs="Arial"/>
                <w:color w:val="FF0000"/>
                <w:szCs w:val="20"/>
              </w:rPr>
            </w:pPr>
            <w:r>
              <w:rPr>
                <w:rFonts w:cs="Arial"/>
                <w:color w:val="000000"/>
                <w:szCs w:val="20"/>
              </w:rPr>
              <w:t>xx 00h (lowest) to FFh (highest)</w:t>
            </w:r>
            <w:r>
              <w:rPr>
                <w:rFonts w:cs="Arial"/>
                <w:color w:val="000000"/>
                <w:szCs w:val="20"/>
              </w:rPr>
              <w:br/>
            </w:r>
            <w:r>
              <w:rPr>
                <w:rFonts w:cs="Arial"/>
                <w:b/>
                <w:color w:val="000000"/>
                <w:szCs w:val="20"/>
              </w:rPr>
              <w:t>When mode=Manual</w:t>
            </w:r>
            <w:r>
              <w:rPr>
                <w:rFonts w:cs="Arial"/>
                <w:color w:val="000000"/>
                <w:szCs w:val="20"/>
              </w:rPr>
              <w:t xml:space="preserve"> (FF 00 24 77 00 00) values control brightness</w:t>
            </w:r>
            <w:r>
              <w:rPr>
                <w:rFonts w:cs="Arial"/>
                <w:color w:val="000000"/>
                <w:szCs w:val="20"/>
              </w:rPr>
              <w:br/>
            </w:r>
            <w:r>
              <w:rPr>
                <w:rFonts w:cs="Arial"/>
                <w:b/>
                <w:color w:val="000000"/>
                <w:szCs w:val="20"/>
              </w:rPr>
              <w:t>When mode = AGLC</w:t>
            </w:r>
            <w:r>
              <w:rPr>
                <w:rFonts w:cs="Arial"/>
                <w:color w:val="000000"/>
                <w:szCs w:val="20"/>
              </w:rPr>
              <w:t xml:space="preserve"> (FF 00 24 77 00 01) </w:t>
            </w:r>
            <w:r>
              <w:rPr>
                <w:rFonts w:cs="Arial"/>
                <w:b/>
                <w:color w:val="000000"/>
                <w:szCs w:val="20"/>
              </w:rPr>
              <w:t>or ALC</w:t>
            </w:r>
            <w:r>
              <w:rPr>
                <w:rFonts w:cs="Arial"/>
                <w:color w:val="000000"/>
                <w:szCs w:val="20"/>
              </w:rPr>
              <w:t xml:space="preserve"> (FF 00 24 77 00 02) values control ALC level</w:t>
            </w:r>
          </w:p>
        </w:tc>
      </w:tr>
      <w:tr w:rsidR="009678FE">
        <w:trPr>
          <w:trHeight w:val="504"/>
        </w:trPr>
        <w:tc>
          <w:tcPr>
            <w:tcW w:w="2662" w:type="dxa"/>
            <w:tcBorders>
              <w:top w:val="nil"/>
              <w:left w:val="nil"/>
              <w:bottom w:val="nil"/>
              <w:right w:val="nil"/>
            </w:tcBorders>
            <w:vAlign w:val="center"/>
          </w:tcPr>
          <w:p w:rsidR="009678FE" w:rsidRDefault="009678FE">
            <w:pPr>
              <w:spacing w:after="0"/>
              <w:rPr>
                <w:rFonts w:ascii="Arial" w:hAnsi="Arial" w:cs="Arial"/>
                <w:color w:val="FF0000"/>
                <w:szCs w:val="20"/>
              </w:rPr>
            </w:pPr>
            <w:r>
              <w:rPr>
                <w:rFonts w:ascii="Arial" w:hAnsi="Arial" w:cs="Arial"/>
                <w:color w:val="FF0000"/>
                <w:szCs w:val="20"/>
              </w:rPr>
              <w:t xml:space="preserve">FF 00 24 77 41  xx </w:t>
            </w:r>
          </w:p>
        </w:tc>
        <w:tc>
          <w:tcPr>
            <w:tcW w:w="6536" w:type="dxa"/>
            <w:tcBorders>
              <w:top w:val="nil"/>
              <w:left w:val="nil"/>
              <w:bottom w:val="nil"/>
              <w:right w:val="nil"/>
            </w:tcBorders>
            <w:noWrap/>
            <w:vAlign w:val="center"/>
          </w:tcPr>
          <w:p w:rsidR="009678FE" w:rsidRDefault="009678FE">
            <w:pPr>
              <w:spacing w:after="0"/>
              <w:rPr>
                <w:rFonts w:ascii="Arial" w:hAnsi="Arial" w:cs="Arial"/>
                <w:color w:val="FF0000"/>
                <w:szCs w:val="20"/>
              </w:rPr>
            </w:pPr>
            <w:r>
              <w:rPr>
                <w:rFonts w:ascii="Arial" w:hAnsi="Arial" w:cs="Arial"/>
                <w:color w:val="FF0000"/>
                <w:szCs w:val="20"/>
              </w:rPr>
              <w:t>Acknowledge</w:t>
            </w:r>
          </w:p>
        </w:tc>
      </w:tr>
    </w:tbl>
    <w:p w:rsidR="009678FE" w:rsidRDefault="009678FE">
      <w:pPr>
        <w:pStyle w:val="Heading4"/>
      </w:pPr>
      <w:bookmarkStart w:id="259" w:name="_Toc402794203"/>
      <w:r>
        <w:t>HD IR PIP Contrast/AGC control</w:t>
      </w:r>
      <w:bookmarkEnd w:id="259"/>
    </w:p>
    <w:tbl>
      <w:tblPr>
        <w:tblW w:w="9198" w:type="dxa"/>
        <w:tblInd w:w="720" w:type="dxa"/>
        <w:tblLook w:val="04A0"/>
      </w:tblPr>
      <w:tblGrid>
        <w:gridCol w:w="2020"/>
        <w:gridCol w:w="7178"/>
      </w:tblGrid>
      <w:tr w:rsidR="009678FE">
        <w:trPr>
          <w:trHeight w:val="936"/>
        </w:trPr>
        <w:tc>
          <w:tcPr>
            <w:tcW w:w="2020" w:type="dxa"/>
            <w:tcBorders>
              <w:top w:val="nil"/>
              <w:left w:val="nil"/>
              <w:bottom w:val="nil"/>
              <w:right w:val="nil"/>
            </w:tcBorders>
            <w:vAlign w:val="center"/>
            <w:hideMark/>
          </w:tcPr>
          <w:p w:rsidR="009678FE" w:rsidRDefault="009678FE">
            <w:pPr>
              <w:spacing w:after="0"/>
              <w:rPr>
                <w:rFonts w:ascii="Arial" w:hAnsi="Arial" w:cs="Arial"/>
                <w:szCs w:val="20"/>
              </w:rPr>
            </w:pPr>
            <w:r>
              <w:rPr>
                <w:rFonts w:ascii="Arial" w:hAnsi="Arial" w:cs="Arial"/>
                <w:szCs w:val="20"/>
              </w:rPr>
              <w:t>FF 00 24 77 42  xx</w:t>
            </w:r>
          </w:p>
        </w:tc>
        <w:tc>
          <w:tcPr>
            <w:tcW w:w="7178" w:type="dxa"/>
            <w:tcBorders>
              <w:top w:val="nil"/>
              <w:left w:val="nil"/>
              <w:bottom w:val="nil"/>
              <w:right w:val="nil"/>
            </w:tcBorders>
            <w:vAlign w:val="center"/>
            <w:hideMark/>
          </w:tcPr>
          <w:p w:rsidR="009678FE" w:rsidRDefault="009678FE">
            <w:pPr>
              <w:spacing w:after="0"/>
              <w:rPr>
                <w:rFonts w:cs="Arial"/>
                <w:color w:val="000000"/>
                <w:szCs w:val="20"/>
              </w:rPr>
            </w:pPr>
            <w:r>
              <w:rPr>
                <w:rFonts w:cs="Arial"/>
                <w:color w:val="000000"/>
                <w:szCs w:val="20"/>
              </w:rPr>
              <w:t>xx 00h (lowest) to FFh (highest</w:t>
            </w:r>
            <w:r>
              <w:rPr>
                <w:rFonts w:cs="Arial"/>
                <w:color w:val="000000"/>
                <w:szCs w:val="20"/>
              </w:rPr>
              <w:br w:type="page"/>
            </w:r>
          </w:p>
          <w:p w:rsidR="009678FE" w:rsidRDefault="009678FE">
            <w:pPr>
              <w:spacing w:after="0"/>
              <w:rPr>
                <w:rFonts w:cs="Arial"/>
                <w:color w:val="000000"/>
                <w:szCs w:val="20"/>
              </w:rPr>
            </w:pPr>
            <w:r>
              <w:rPr>
                <w:rFonts w:cs="Arial"/>
                <w:b/>
                <w:color w:val="000000"/>
                <w:szCs w:val="20"/>
              </w:rPr>
              <w:t>When mode=Manual</w:t>
            </w:r>
            <w:r>
              <w:rPr>
                <w:rFonts w:cs="Arial"/>
                <w:color w:val="000000"/>
                <w:szCs w:val="20"/>
              </w:rPr>
              <w:t xml:space="preserve"> (FF 00 24 77 00 00) </w:t>
            </w:r>
            <w:r>
              <w:rPr>
                <w:rFonts w:cs="Arial"/>
                <w:b/>
                <w:color w:val="000000"/>
                <w:szCs w:val="20"/>
              </w:rPr>
              <w:t>or ALC</w:t>
            </w:r>
            <w:r>
              <w:rPr>
                <w:rFonts w:cs="Arial"/>
                <w:color w:val="000000"/>
                <w:szCs w:val="20"/>
              </w:rPr>
              <w:t xml:space="preserve"> (FF 00 24 77 00 02) values control Contrast</w:t>
            </w:r>
            <w:r>
              <w:rPr>
                <w:rFonts w:cs="Arial"/>
                <w:color w:val="000000"/>
                <w:szCs w:val="20"/>
              </w:rPr>
              <w:br w:type="page"/>
            </w:r>
          </w:p>
          <w:p w:rsidR="009678FE" w:rsidRDefault="009678FE">
            <w:pPr>
              <w:spacing w:after="0"/>
              <w:rPr>
                <w:rFonts w:cs="Arial"/>
                <w:color w:val="000000"/>
                <w:szCs w:val="20"/>
              </w:rPr>
            </w:pPr>
            <w:r>
              <w:rPr>
                <w:rFonts w:cs="Arial"/>
                <w:b/>
                <w:color w:val="000000"/>
                <w:szCs w:val="20"/>
              </w:rPr>
              <w:t>When mode = AGLC</w:t>
            </w:r>
            <w:r>
              <w:rPr>
                <w:rFonts w:cs="Arial"/>
                <w:color w:val="000000"/>
                <w:szCs w:val="20"/>
              </w:rPr>
              <w:t xml:space="preserve"> (FF 00 24 77 00 01) values control AGC gain</w:t>
            </w:r>
          </w:p>
        </w:tc>
      </w:tr>
      <w:tr w:rsidR="009678FE">
        <w:trPr>
          <w:trHeight w:val="459"/>
        </w:trPr>
        <w:tc>
          <w:tcPr>
            <w:tcW w:w="2020" w:type="dxa"/>
            <w:tcBorders>
              <w:top w:val="nil"/>
              <w:left w:val="nil"/>
              <w:bottom w:val="nil"/>
              <w:right w:val="nil"/>
            </w:tcBorders>
            <w:vAlign w:val="center"/>
          </w:tcPr>
          <w:p w:rsidR="009678FE" w:rsidRDefault="009678FE">
            <w:pPr>
              <w:spacing w:after="0"/>
              <w:rPr>
                <w:rFonts w:ascii="Arial" w:hAnsi="Arial" w:cs="Arial"/>
                <w:szCs w:val="20"/>
              </w:rPr>
            </w:pPr>
            <w:r>
              <w:rPr>
                <w:rFonts w:ascii="Arial" w:hAnsi="Arial" w:cs="Arial"/>
                <w:color w:val="FF0000"/>
                <w:szCs w:val="20"/>
              </w:rPr>
              <w:t>FF 00 24 77 42  xx</w:t>
            </w:r>
          </w:p>
        </w:tc>
        <w:tc>
          <w:tcPr>
            <w:tcW w:w="7178" w:type="dxa"/>
            <w:tcBorders>
              <w:top w:val="nil"/>
              <w:left w:val="nil"/>
              <w:bottom w:val="nil"/>
              <w:right w:val="nil"/>
            </w:tcBorders>
            <w:vAlign w:val="center"/>
          </w:tcPr>
          <w:p w:rsidR="009678FE" w:rsidRDefault="009678FE">
            <w:pPr>
              <w:spacing w:after="0"/>
              <w:rPr>
                <w:rFonts w:cs="Arial"/>
                <w:color w:val="000000"/>
                <w:szCs w:val="20"/>
              </w:rPr>
            </w:pPr>
            <w:r>
              <w:rPr>
                <w:rFonts w:cs="Arial"/>
                <w:color w:val="000000"/>
                <w:szCs w:val="20"/>
              </w:rPr>
              <w:t>acknowledge</w:t>
            </w:r>
          </w:p>
        </w:tc>
      </w:tr>
    </w:tbl>
    <w:p w:rsidR="009678FE" w:rsidRDefault="009678FE"/>
    <w:p w:rsidR="009678FE" w:rsidRDefault="009678FE">
      <w:pPr>
        <w:pStyle w:val="Heading4"/>
      </w:pPr>
      <w:bookmarkStart w:id="260" w:name="_Toc402794204"/>
      <w:r>
        <w:t>PIP Turbulence Filter</w:t>
      </w:r>
      <w:bookmarkEnd w:id="260"/>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53 xy</w:t>
            </w:r>
          </w:p>
        </w:tc>
        <w:tc>
          <w:tcPr>
            <w:tcW w:w="3330" w:type="dxa"/>
            <w:vMerge w:val="restart"/>
          </w:tcPr>
          <w:p w:rsidR="009678FE" w:rsidRDefault="009678FE">
            <w:r>
              <w:t>x  sets filter function:</w:t>
            </w:r>
            <w:r>
              <w:br/>
              <w:t xml:space="preserve"> x= 0 = OFF</w:t>
            </w:r>
            <w:r>
              <w:br/>
              <w:t>x=1=ON ;</w:t>
            </w:r>
          </w:p>
        </w:tc>
        <w:tc>
          <w:tcPr>
            <w:tcW w:w="3330" w:type="dxa"/>
            <w:vMerge w:val="restart"/>
          </w:tcPr>
          <w:p w:rsidR="009678FE" w:rsidRDefault="009678FE">
            <w:r>
              <w:t>y  sets LAC function:</w:t>
            </w:r>
            <w:r>
              <w:br/>
              <w:t xml:space="preserve"> y= 0 = OFF</w:t>
            </w:r>
            <w:r>
              <w:br/>
              <w:t xml:space="preserve">y=1=ON </w:t>
            </w:r>
          </w:p>
        </w:tc>
      </w:tr>
      <w:tr w:rsidR="009678FE">
        <w:trPr>
          <w:cantSplit/>
        </w:trPr>
        <w:tc>
          <w:tcPr>
            <w:tcW w:w="2448" w:type="dxa"/>
          </w:tcPr>
          <w:p w:rsidR="009678FE" w:rsidRDefault="009678FE">
            <w:pPr>
              <w:rPr>
                <w:color w:val="FF0000"/>
              </w:rPr>
            </w:pPr>
            <w:r>
              <w:rPr>
                <w:color w:val="FF0000"/>
              </w:rPr>
              <w:t>FF 00 27 77 53 xy</w:t>
            </w:r>
          </w:p>
        </w:tc>
        <w:tc>
          <w:tcPr>
            <w:tcW w:w="3330" w:type="dxa"/>
            <w:vMerge/>
          </w:tcPr>
          <w:p w:rsidR="009678FE" w:rsidRDefault="009678FE"/>
        </w:tc>
        <w:tc>
          <w:tcPr>
            <w:tcW w:w="3330" w:type="dxa"/>
            <w:vMerge/>
          </w:tcPr>
          <w:p w:rsidR="009678FE" w:rsidRDefault="009678FE"/>
        </w:tc>
      </w:tr>
    </w:tbl>
    <w:p w:rsidR="009678FE" w:rsidRDefault="009678FE">
      <w:pPr>
        <w:pStyle w:val="Heading4"/>
      </w:pPr>
      <w:bookmarkStart w:id="261" w:name="_Toc402794205"/>
      <w:r>
        <w:lastRenderedPageBreak/>
        <w:t>PIP Turbulence Mitigation-Super Resolution (TMSR)</w:t>
      </w:r>
      <w:bookmarkEnd w:id="261"/>
    </w:p>
    <w:tbl>
      <w:tblPr>
        <w:tblW w:w="0" w:type="auto"/>
        <w:tblInd w:w="720" w:type="dxa"/>
        <w:tblLook w:val="04A0"/>
      </w:tblPr>
      <w:tblGrid>
        <w:gridCol w:w="2448"/>
        <w:gridCol w:w="3330"/>
        <w:gridCol w:w="3330"/>
      </w:tblGrid>
      <w:tr w:rsidR="009678FE">
        <w:trPr>
          <w:cantSplit/>
        </w:trPr>
        <w:tc>
          <w:tcPr>
            <w:tcW w:w="2448" w:type="dxa"/>
          </w:tcPr>
          <w:p w:rsidR="009678FE" w:rsidRDefault="009678FE">
            <w:r>
              <w:t>FF 00 24 77 53 xy</w:t>
            </w:r>
          </w:p>
        </w:tc>
        <w:tc>
          <w:tcPr>
            <w:tcW w:w="3330" w:type="dxa"/>
            <w:vMerge w:val="restart"/>
          </w:tcPr>
          <w:p w:rsidR="009678FE" w:rsidRDefault="009678FE">
            <w:r>
              <w:t>x  sets filter function:</w:t>
            </w:r>
            <w:r>
              <w:br/>
              <w:t xml:space="preserve"> x= 0 = OFF</w:t>
            </w:r>
            <w:r>
              <w:br/>
              <w:t xml:space="preserve">x=2=ON </w:t>
            </w:r>
          </w:p>
        </w:tc>
        <w:tc>
          <w:tcPr>
            <w:tcW w:w="3330" w:type="dxa"/>
            <w:vMerge w:val="restart"/>
          </w:tcPr>
          <w:p w:rsidR="009678FE" w:rsidRDefault="009678FE">
            <w:r>
              <w:t>y  sets LAC function:</w:t>
            </w:r>
            <w:r>
              <w:br/>
              <w:t xml:space="preserve"> y= 0 = OFF</w:t>
            </w:r>
            <w:r>
              <w:br/>
              <w:t xml:space="preserve">x=1=ON </w:t>
            </w:r>
          </w:p>
        </w:tc>
      </w:tr>
      <w:tr w:rsidR="009678FE">
        <w:trPr>
          <w:cantSplit/>
        </w:trPr>
        <w:tc>
          <w:tcPr>
            <w:tcW w:w="2448" w:type="dxa"/>
          </w:tcPr>
          <w:p w:rsidR="009678FE" w:rsidRDefault="009678FE">
            <w:pPr>
              <w:rPr>
                <w:color w:val="FF0000"/>
              </w:rPr>
            </w:pPr>
            <w:r>
              <w:rPr>
                <w:color w:val="FF0000"/>
              </w:rPr>
              <w:t>FF 00 27 77 53 xy</w:t>
            </w:r>
          </w:p>
        </w:tc>
        <w:tc>
          <w:tcPr>
            <w:tcW w:w="3330" w:type="dxa"/>
            <w:vMerge/>
          </w:tcPr>
          <w:p w:rsidR="009678FE" w:rsidRDefault="009678FE"/>
        </w:tc>
        <w:tc>
          <w:tcPr>
            <w:tcW w:w="3330" w:type="dxa"/>
            <w:vMerge/>
          </w:tcPr>
          <w:p w:rsidR="009678FE" w:rsidRDefault="009678FE"/>
        </w:tc>
      </w:tr>
    </w:tbl>
    <w:p w:rsidR="009678FE" w:rsidRDefault="009678FE">
      <w:pPr>
        <w:ind w:firstLine="720"/>
      </w:pPr>
      <w:r>
        <w:t>This function may not be available in all WALRSS/L3 HD IR Cameras</w:t>
      </w:r>
    </w:p>
    <w:p w:rsidR="009678FE" w:rsidRDefault="009678FE" w:rsidP="009678FE">
      <w:pPr>
        <w:ind w:left="720"/>
      </w:pPr>
      <w:r>
        <w:t>Do not issue this control faster than once every seven seconds.  The camera rejects this command if issued more frequently.</w:t>
      </w:r>
    </w:p>
    <w:p w:rsidR="009678FE" w:rsidRDefault="009678FE" w:rsidP="009678FE">
      <w:pPr>
        <w:ind w:left="720"/>
      </w:pPr>
      <w:r>
        <w:t>When using the PIP Turbulence Filter control (FF 00 24 77 53 xy) the 2110 ensures that the RS170 SD NTSC video channel is turned on  The result is that Blur and Warp controls affect the SD video stream.</w:t>
      </w:r>
    </w:p>
    <w:p w:rsidR="009678FE" w:rsidRDefault="009678FE">
      <w:pPr>
        <w:pStyle w:val="Heading3"/>
      </w:pPr>
      <w:bookmarkStart w:id="262" w:name="_Toc402794206"/>
      <w:r>
        <w:t>Set IR Palette (FLIR HRC only)</w:t>
      </w:r>
      <w:bookmarkEnd w:id="262"/>
    </w:p>
    <w:p w:rsidR="009678FE" w:rsidRDefault="009678FE">
      <w:pPr>
        <w:keepNext/>
        <w:ind w:left="720"/>
        <w:rPr>
          <w:b/>
          <w:i/>
        </w:rPr>
      </w:pPr>
      <w:r>
        <w:rPr>
          <w:b/>
          <w:i/>
        </w:rPr>
        <w:t>This command either inverts or restores the current palette.  There is no command yet implemented to change the palette.</w:t>
      </w:r>
    </w:p>
    <w:p w:rsidR="009678FE" w:rsidRDefault="009678FE">
      <w:pPr>
        <w:keepNext/>
        <w:ind w:left="720"/>
      </w:pPr>
      <w:r>
        <w:t xml:space="preserve">See </w:t>
      </w:r>
      <w:r w:rsidR="006A167A">
        <w:fldChar w:fldCharType="begin"/>
      </w:r>
      <w:r>
        <w:instrText xml:space="preserve"> REF _Ref302136915 \h </w:instrText>
      </w:r>
      <w:r w:rsidR="006A167A">
        <w:fldChar w:fldCharType="separate"/>
      </w:r>
      <w:r w:rsidR="00A8293C">
        <w:t>Cameras</w:t>
      </w:r>
      <w:r w:rsidR="006A167A">
        <w:fldChar w:fldCharType="end"/>
      </w:r>
      <w:r>
        <w:t xml:space="preserve"> page </w:t>
      </w:r>
      <w:r w:rsidR="006A167A">
        <w:fldChar w:fldCharType="begin"/>
      </w:r>
      <w:r>
        <w:instrText xml:space="preserve"> PAGEREF _Ref302136915 \h </w:instrText>
      </w:r>
      <w:r w:rsidR="006A167A">
        <w:fldChar w:fldCharType="separate"/>
      </w:r>
      <w:r w:rsidR="00A8293C">
        <w:rPr>
          <w:noProof/>
        </w:rPr>
        <w:t>80</w:t>
      </w:r>
      <w:r w:rsidR="006A167A">
        <w:fldChar w:fldCharType="end"/>
      </w:r>
      <w:r>
        <w:t xml:space="preserve"> for the type number.</w:t>
      </w:r>
    </w:p>
    <w:tbl>
      <w:tblPr>
        <w:tblW w:w="0" w:type="auto"/>
        <w:tblInd w:w="720" w:type="dxa"/>
        <w:tblLook w:val="04A0"/>
      </w:tblPr>
      <w:tblGrid>
        <w:gridCol w:w="2448"/>
        <w:gridCol w:w="6480"/>
      </w:tblGrid>
      <w:tr w:rsidR="009678FE">
        <w:trPr>
          <w:cantSplit/>
        </w:trPr>
        <w:tc>
          <w:tcPr>
            <w:tcW w:w="2448" w:type="dxa"/>
          </w:tcPr>
          <w:p w:rsidR="009678FE" w:rsidRDefault="009678FE">
            <w:r>
              <w:t>FF 00 24 77 03 xx</w:t>
            </w:r>
          </w:p>
        </w:tc>
        <w:tc>
          <w:tcPr>
            <w:tcW w:w="6480" w:type="dxa"/>
          </w:tcPr>
          <w:p w:rsidR="009678FE" w:rsidRDefault="009678FE">
            <w:r>
              <w:t>Xx=00 sets current palette to normal (similar to white hot)</w:t>
            </w:r>
          </w:p>
          <w:p w:rsidR="009678FE" w:rsidRDefault="009678FE">
            <w:r>
              <w:t>Xx=01 inverts the current palette (similar to black hot)</w:t>
            </w:r>
          </w:p>
        </w:tc>
      </w:tr>
      <w:tr w:rsidR="009678FE">
        <w:trPr>
          <w:cantSplit/>
        </w:trPr>
        <w:tc>
          <w:tcPr>
            <w:tcW w:w="2448" w:type="dxa"/>
          </w:tcPr>
          <w:p w:rsidR="009678FE" w:rsidRDefault="009678FE">
            <w:pPr>
              <w:rPr>
                <w:color w:val="FF0000"/>
              </w:rPr>
            </w:pPr>
            <w:r>
              <w:rPr>
                <w:color w:val="FF0000"/>
              </w:rPr>
              <w:t>FF 00 24 77 03 yy</w:t>
            </w:r>
          </w:p>
        </w:tc>
        <w:tc>
          <w:tcPr>
            <w:tcW w:w="6480" w:type="dxa"/>
          </w:tcPr>
          <w:p w:rsidR="009678FE" w:rsidRDefault="009678FE">
            <w:r>
              <w:t>yy= 8y to report max palette number or 9y for current setting</w:t>
            </w:r>
          </w:p>
          <w:p w:rsidR="009678FE" w:rsidRDefault="009678FE">
            <w:r>
              <w:t xml:space="preserve">2110 will always respond with 9y on any setting of xx except 88 (report capability).  </w:t>
            </w:r>
          </w:p>
        </w:tc>
      </w:tr>
    </w:tbl>
    <w:p w:rsidR="009678FE" w:rsidRDefault="009678FE">
      <w:pPr>
        <w:ind w:left="720"/>
      </w:pPr>
      <w:r>
        <w:t>Values of xx and yy are decimal</w:t>
      </w:r>
    </w:p>
    <w:p w:rsidR="009678FE" w:rsidRDefault="009678FE"/>
    <w:p w:rsidR="009678FE" w:rsidRDefault="009678FE">
      <w:pPr>
        <w:pStyle w:val="Heading2"/>
      </w:pPr>
      <w:bookmarkStart w:id="263" w:name="_Toc402794207"/>
      <w:r>
        <w:t>IR Lens Specific Commands</w:t>
      </w:r>
      <w:bookmarkEnd w:id="263"/>
    </w:p>
    <w:p w:rsidR="009678FE" w:rsidRDefault="009678FE">
      <w:r>
        <w:t xml:space="preserve">All currently supported IR cameras employ camera specific optics and lens controllers that are remotely controlled through the same serial port as the camera functions.  The 2110 controls for these functions are common, but the values sent with the command and return values differ depending </w:t>
      </w:r>
    </w:p>
    <w:p w:rsidR="009678FE" w:rsidRDefault="009678FE">
      <w:pPr>
        <w:pStyle w:val="Heading3"/>
      </w:pPr>
      <w:bookmarkStart w:id="264" w:name="_Toc402794208"/>
      <w:r>
        <w:t>Queries</w:t>
      </w:r>
      <w:bookmarkEnd w:id="264"/>
    </w:p>
    <w:p w:rsidR="009678FE" w:rsidRDefault="009678FE">
      <w:pPr>
        <w:pStyle w:val="Heading4"/>
      </w:pPr>
      <w:bookmarkStart w:id="265" w:name="_Toc402794209"/>
      <w:r>
        <w:t>IR Lens Autofocus Status</w:t>
      </w:r>
      <w:bookmarkEnd w:id="265"/>
    </w:p>
    <w:p w:rsidR="009678FE" w:rsidRDefault="009678FE">
      <w:pPr>
        <w:ind w:left="720"/>
      </w:pPr>
      <w:r>
        <w:t>This command will report the status of the autofocus sequence for any selected device having an autofocus lens.  For the IR camera you may use the IR Camera Status Command</w:t>
      </w:r>
      <w:r>
        <w:rPr>
          <w:color w:val="000000"/>
        </w:rPr>
        <w:t>, FF 00 0F 77 17 00, for this purpose.  Be aware if the IR Status Command is used, it ONLY reports the status of the IR camera</w:t>
      </w:r>
    </w:p>
    <w:p w:rsidR="009678FE" w:rsidRDefault="009678FE">
      <w:pPr>
        <w:ind w:left="1440"/>
        <w:rPr>
          <w:color w:val="000000"/>
        </w:rPr>
      </w:pPr>
      <w:r>
        <w:t>FF 00 32 77 04 01</w:t>
      </w:r>
      <w:r>
        <w:br/>
      </w:r>
      <w:r>
        <w:rPr>
          <w:color w:val="FF0000"/>
        </w:rPr>
        <w:t>FF 00 32 77 04 xx</w:t>
      </w:r>
      <w:r>
        <w:rPr>
          <w:color w:val="FF0000"/>
        </w:rPr>
        <w:br/>
      </w:r>
      <w:r>
        <w:rPr>
          <w:color w:val="000000"/>
        </w:rPr>
        <w:t>where xx = 00 complete; 01 in process; 02 timed out</w:t>
      </w:r>
    </w:p>
    <w:p w:rsidR="009678FE" w:rsidRDefault="009678FE">
      <w:pPr>
        <w:pStyle w:val="Heading4"/>
      </w:pPr>
      <w:bookmarkStart w:id="266" w:name="_Toc402794210"/>
      <w:r>
        <w:t>Query IR Lens  Values</w:t>
      </w:r>
      <w:bookmarkEnd w:id="266"/>
    </w:p>
    <w:tbl>
      <w:tblPr>
        <w:tblW w:w="9198" w:type="dxa"/>
        <w:tblInd w:w="720" w:type="dxa"/>
        <w:tblLook w:val="04A0"/>
      </w:tblPr>
      <w:tblGrid>
        <w:gridCol w:w="2178"/>
        <w:gridCol w:w="7020"/>
      </w:tblGrid>
      <w:tr w:rsidR="009678FE">
        <w:tc>
          <w:tcPr>
            <w:tcW w:w="2178" w:type="dxa"/>
          </w:tcPr>
          <w:p w:rsidR="009678FE" w:rsidRDefault="009678FE">
            <w:r>
              <w:t>FF 00  51 77 a0 00</w:t>
            </w:r>
          </w:p>
        </w:tc>
        <w:tc>
          <w:tcPr>
            <w:tcW w:w="7020" w:type="dxa"/>
          </w:tcPr>
          <w:p w:rsidR="009678FE" w:rsidRDefault="009678FE">
            <w:r>
              <w:t>The upper nibble, a, is defined as:</w:t>
            </w:r>
          </w:p>
          <w:p w:rsidR="009678FE" w:rsidRDefault="009678FE">
            <w:r>
              <w:t xml:space="preserve">  Bits 3 2 1 0 where 3=MSB</w:t>
            </w:r>
          </w:p>
          <w:p w:rsidR="009678FE" w:rsidRDefault="009678FE">
            <w:r>
              <w:t xml:space="preserve">   bit 3 = 0 return BCD (0-999) or 1 return binary 12 bits (0-4095)</w:t>
            </w:r>
          </w:p>
          <w:p w:rsidR="009678FE" w:rsidRDefault="009678FE">
            <w:r>
              <w:t xml:space="preserve">   bit 2 = 0 requests a Zoom value</w:t>
            </w:r>
          </w:p>
          <w:p w:rsidR="009678FE" w:rsidRDefault="009678FE">
            <w:r>
              <w:t xml:space="preserve">             = 1 requests a Focus value</w:t>
            </w:r>
          </w:p>
          <w:p w:rsidR="009678FE" w:rsidRDefault="009678FE">
            <w:r>
              <w:lastRenderedPageBreak/>
              <w:t xml:space="preserve">   bit 1 = 0 req Relative, bit 1 = 1 req FOV degrees</w:t>
            </w:r>
          </w:p>
          <w:p w:rsidR="009678FE" w:rsidRDefault="009678FE">
            <w:r>
              <w:t xml:space="preserve">   bit 0 = (reserved) </w:t>
            </w:r>
          </w:p>
          <w:p w:rsidR="009678FE" w:rsidRDefault="009678FE">
            <w:r>
              <w:t>xxx = 0-999 BCD format or 0-4095 binary format . When using FOV in degrees, 999=99.9 degrees.</w:t>
            </w:r>
          </w:p>
        </w:tc>
      </w:tr>
      <w:tr w:rsidR="009678FE">
        <w:tc>
          <w:tcPr>
            <w:tcW w:w="2178" w:type="dxa"/>
          </w:tcPr>
          <w:p w:rsidR="009678FE" w:rsidRDefault="009678FE">
            <w:pPr>
              <w:rPr>
                <w:color w:val="FF0000"/>
              </w:rPr>
            </w:pPr>
            <w:r>
              <w:rPr>
                <w:color w:val="FF0000"/>
              </w:rPr>
              <w:lastRenderedPageBreak/>
              <w:t>FF 00 51 77 yx xx</w:t>
            </w:r>
          </w:p>
        </w:tc>
        <w:tc>
          <w:tcPr>
            <w:tcW w:w="7020" w:type="dxa"/>
          </w:tcPr>
          <w:p w:rsidR="009678FE" w:rsidRDefault="009678FE">
            <w:r>
              <w:t>y response nibble is defined as:</w:t>
            </w:r>
          </w:p>
          <w:p w:rsidR="009678FE" w:rsidRDefault="009678FE">
            <w:r>
              <w:t xml:space="preserve">   Bits 3 2 1 0  where 3=MSB</w:t>
            </w:r>
          </w:p>
          <w:p w:rsidR="009678FE" w:rsidRDefault="009678FE">
            <w:r>
              <w:t xml:space="preserve">   bit 3 = 0 when BCD or 1 with binary response</w:t>
            </w:r>
          </w:p>
          <w:p w:rsidR="009678FE" w:rsidRDefault="009678FE">
            <w:r>
              <w:t xml:space="preserve">   bit 2 = 0 response is a Zoom Value</w:t>
            </w:r>
          </w:p>
          <w:p w:rsidR="009678FE" w:rsidRDefault="009678FE">
            <w:r>
              <w:t xml:space="preserve">             = 1 response is a Focus Value</w:t>
            </w:r>
          </w:p>
          <w:p w:rsidR="009678FE" w:rsidRDefault="009678FE">
            <w:r>
              <w:t xml:space="preserve">   bit 1 = 0 xxx is Relative, bit 1 = 1 xxx is FOV degrees</w:t>
            </w:r>
          </w:p>
          <w:p w:rsidR="009678FE" w:rsidRDefault="009678FE">
            <w:r>
              <w:t xml:space="preserve">   bit 0 = 0 is OK, 1=Error  </w:t>
            </w:r>
          </w:p>
          <w:p w:rsidR="009678FE" w:rsidRDefault="009678FE">
            <w:r>
              <w:t>y=1111 if there is no table for degrees.</w:t>
            </w:r>
          </w:p>
        </w:tc>
      </w:tr>
    </w:tbl>
    <w:p w:rsidR="009678FE" w:rsidRDefault="009678FE">
      <w:pPr>
        <w:ind w:left="720"/>
        <w:rPr>
          <w:color w:val="000000"/>
        </w:rPr>
      </w:pPr>
      <w:r>
        <w:t xml:space="preserve">In either case, the 2110 will take care of limiting commanded values to the range of the specific camera (active) and defined by the manifest (type).   </w:t>
      </w:r>
    </w:p>
    <w:p w:rsidR="009678FE" w:rsidRDefault="009678FE">
      <w:pPr>
        <w:pStyle w:val="Heading3"/>
      </w:pPr>
      <w:bookmarkStart w:id="267" w:name="_Toc402794211"/>
      <w:r>
        <w:t>Controls</w:t>
      </w:r>
      <w:bookmarkEnd w:id="267"/>
    </w:p>
    <w:p w:rsidR="009678FE" w:rsidRDefault="009678FE">
      <w:pPr>
        <w:pStyle w:val="Heading4"/>
      </w:pPr>
      <w:bookmarkStart w:id="268" w:name="_Toc402794212"/>
      <w:r>
        <w:t>Zoom IR</w:t>
      </w:r>
      <w:bookmarkEnd w:id="268"/>
    </w:p>
    <w:p w:rsidR="009678FE" w:rsidRDefault="009678FE">
      <w:r>
        <w:tab/>
        <w:t>FF 00 00 20 00 xx</w:t>
      </w:r>
      <w:r>
        <w:tab/>
        <w:t>Zoom to narrow FOV</w:t>
      </w:r>
    </w:p>
    <w:p w:rsidR="009678FE" w:rsidRDefault="009678FE">
      <w:pPr>
        <w:spacing w:after="0"/>
        <w:ind w:left="720"/>
      </w:pPr>
      <w:r>
        <w:t>FF 00 00 40 00 xx</w:t>
      </w:r>
      <w:r>
        <w:tab/>
        <w:t>Zoom to wide FOV</w:t>
      </w:r>
    </w:p>
    <w:p w:rsidR="009678FE" w:rsidRDefault="009678FE">
      <w:pPr>
        <w:spacing w:after="0"/>
        <w:ind w:left="2880"/>
        <w:rPr>
          <w:color w:val="000000"/>
        </w:rPr>
      </w:pPr>
      <w:r>
        <w:rPr>
          <w:color w:val="000000"/>
        </w:rPr>
        <w:t>xx = 01 to 3F = rate of zoom</w:t>
      </w:r>
      <w:r>
        <w:rPr>
          <w:color w:val="000000"/>
        </w:rPr>
        <w:br/>
        <w:t>if rate = 0, command is FF 00 00 00 00 00</w:t>
      </w:r>
    </w:p>
    <w:p w:rsidR="009678FE" w:rsidRDefault="009678FE">
      <w:pPr>
        <w:ind w:left="720"/>
      </w:pPr>
      <w:r>
        <w:rPr>
          <w:color w:val="000000"/>
        </w:rPr>
        <w:t>Time to complete lens moves is a variable and determined by the camera.  Queries of lens position require testing controller IR busy status before issuing a lens position query.  Any such query returned value is the last value received from the camera.  If the last value does not equal the value commanded by the controller internally, the 1000 is added to the returned value. This out of range value can be used by interfacing software to detect an error has occurred and signal such to a user for remedial action.</w:t>
      </w:r>
    </w:p>
    <w:p w:rsidR="009678FE" w:rsidRDefault="009678FE">
      <w:pPr>
        <w:pStyle w:val="Heading4"/>
      </w:pPr>
      <w:bookmarkStart w:id="269" w:name="_Toc402794213"/>
      <w:bookmarkStart w:id="270" w:name="_Ref302382770"/>
      <w:r>
        <w:t>IR Focus Near</w:t>
      </w:r>
      <w:bookmarkEnd w:id="269"/>
    </w:p>
    <w:p w:rsidR="009678FE" w:rsidRDefault="009678FE">
      <w:r>
        <w:tab/>
      </w:r>
    </w:p>
    <w:tbl>
      <w:tblPr>
        <w:tblW w:w="0" w:type="auto"/>
        <w:tblInd w:w="720" w:type="dxa"/>
        <w:tblLook w:val="04A0"/>
      </w:tblPr>
      <w:tblGrid>
        <w:gridCol w:w="2988"/>
        <w:gridCol w:w="6030"/>
      </w:tblGrid>
      <w:tr w:rsidR="009678FE">
        <w:tc>
          <w:tcPr>
            <w:tcW w:w="2988" w:type="dxa"/>
          </w:tcPr>
          <w:p w:rsidR="009678FE" w:rsidRDefault="009678FE">
            <w:r>
              <w:rPr>
                <w:rFonts w:ascii="Arial" w:hAnsi="Arial" w:cs="Arial"/>
                <w:szCs w:val="20"/>
              </w:rPr>
              <w:t>FF 00 01 00 xx 00</w:t>
            </w:r>
          </w:p>
        </w:tc>
        <w:tc>
          <w:tcPr>
            <w:tcW w:w="6030" w:type="dxa"/>
          </w:tcPr>
          <w:p w:rsidR="009678FE" w:rsidRDefault="009678FE">
            <w:r>
              <w:t>01 (1) to 7F (127) focus rate ; 00 stop</w:t>
            </w:r>
          </w:p>
          <w:p w:rsidR="009678FE" w:rsidRDefault="009678FE">
            <w:r>
              <w:t>Moves focus to near at specified rate until stopped</w:t>
            </w:r>
          </w:p>
        </w:tc>
      </w:tr>
      <w:tr w:rsidR="009678FE">
        <w:tc>
          <w:tcPr>
            <w:tcW w:w="2988" w:type="dxa"/>
          </w:tcPr>
          <w:p w:rsidR="009678FE" w:rsidRDefault="009678FE"/>
        </w:tc>
        <w:tc>
          <w:tcPr>
            <w:tcW w:w="6030" w:type="dxa"/>
          </w:tcPr>
          <w:p w:rsidR="009678FE" w:rsidRDefault="009678FE"/>
        </w:tc>
      </w:tr>
    </w:tbl>
    <w:p w:rsidR="009678FE" w:rsidRDefault="009678FE">
      <w:pPr>
        <w:pStyle w:val="Heading4"/>
      </w:pPr>
      <w:bookmarkStart w:id="271" w:name="_Toc402794214"/>
      <w:r>
        <w:t>IR Focus Far</w:t>
      </w:r>
      <w:bookmarkEnd w:id="271"/>
    </w:p>
    <w:p w:rsidR="009678FE" w:rsidRDefault="009678FE">
      <w:r>
        <w:tab/>
      </w:r>
    </w:p>
    <w:tbl>
      <w:tblPr>
        <w:tblW w:w="0" w:type="auto"/>
        <w:tblInd w:w="720" w:type="dxa"/>
        <w:tblLook w:val="04A0"/>
      </w:tblPr>
      <w:tblGrid>
        <w:gridCol w:w="2988"/>
        <w:gridCol w:w="6030"/>
      </w:tblGrid>
      <w:tr w:rsidR="009678FE">
        <w:tc>
          <w:tcPr>
            <w:tcW w:w="2988" w:type="dxa"/>
          </w:tcPr>
          <w:p w:rsidR="009678FE" w:rsidRDefault="009678FE">
            <w:r>
              <w:rPr>
                <w:rFonts w:ascii="Arial" w:hAnsi="Arial" w:cs="Arial"/>
                <w:szCs w:val="20"/>
              </w:rPr>
              <w:t>FF 00 00 80 xx 00</w:t>
            </w:r>
          </w:p>
        </w:tc>
        <w:tc>
          <w:tcPr>
            <w:tcW w:w="6030" w:type="dxa"/>
          </w:tcPr>
          <w:p w:rsidR="009678FE" w:rsidRDefault="009678FE">
            <w:r>
              <w:t>01 (1) to 7F (127) focus rate ; 00 stop</w:t>
            </w:r>
          </w:p>
          <w:p w:rsidR="009678FE" w:rsidRDefault="009678FE">
            <w:r>
              <w:t>Moves focus to far at specified rate until stopped</w:t>
            </w:r>
          </w:p>
        </w:tc>
      </w:tr>
      <w:tr w:rsidR="009678FE">
        <w:tc>
          <w:tcPr>
            <w:tcW w:w="2988" w:type="dxa"/>
          </w:tcPr>
          <w:p w:rsidR="009678FE" w:rsidRDefault="009678FE"/>
        </w:tc>
        <w:tc>
          <w:tcPr>
            <w:tcW w:w="6030" w:type="dxa"/>
          </w:tcPr>
          <w:p w:rsidR="009678FE" w:rsidRDefault="009678FE"/>
        </w:tc>
      </w:tr>
    </w:tbl>
    <w:p w:rsidR="009678FE" w:rsidRDefault="009678FE"/>
    <w:p w:rsidR="009678FE" w:rsidRDefault="009678FE">
      <w:pPr>
        <w:pStyle w:val="Heading4"/>
      </w:pPr>
      <w:bookmarkStart w:id="272" w:name="_Toc402794215"/>
      <w:r>
        <w:lastRenderedPageBreak/>
        <w:t>IR Lens Autofocus</w:t>
      </w:r>
      <w:bookmarkEnd w:id="270"/>
      <w:bookmarkEnd w:id="272"/>
    </w:p>
    <w:p w:rsidR="009678FE" w:rsidRDefault="009678FE">
      <w:pPr>
        <w:ind w:left="720"/>
      </w:pPr>
      <w:r>
        <w:t>This command is only supported in the WALRSS, WALRSSA and FLIR HRC camera as of this writing.  Issue of this command with any other camera type will be ignored.</w:t>
      </w:r>
    </w:p>
    <w:p w:rsidR="009678FE" w:rsidRDefault="009678FE">
      <w:pPr>
        <w:ind w:left="720"/>
      </w:pPr>
      <w:r>
        <w:t xml:space="preserve">If capable, imitates an autofocus sequence of the camera/lens system of the selected device.  In all cases this is a onetime sequence and does not start a continuous autofocus function.  For the IR camera, this command will also initiate an autofocus.  The command used in the 00 and 01 controllers to autofocus the IR camera, FF 00 24 77 0D 00, will also work, but for the IR camera (if on the manifest) ONLY. </w:t>
      </w:r>
    </w:p>
    <w:p w:rsidR="009678FE" w:rsidRDefault="009678FE">
      <w:pPr>
        <w:ind w:left="720"/>
      </w:pPr>
      <w:r>
        <w:t>Since autofocus is an indefinite length command (e.g. the time to complete is unknown), any GUI must query lens autofocus status before initiating another autofocus sequence.  Similarly, ALL lens operations (zoom and focus) should be inhibited until autofocus is complete.</w:t>
      </w:r>
    </w:p>
    <w:p w:rsidR="009678FE" w:rsidRDefault="009678FE">
      <w:pPr>
        <w:ind w:left="720"/>
      </w:pPr>
      <w:r>
        <w:t>If the active lens does not support autofocus the response to the command will be FF 00 32 77 04 99.</w:t>
      </w:r>
    </w:p>
    <w:p w:rsidR="009678FE" w:rsidRDefault="009678FE">
      <w:pPr>
        <w:ind w:left="720"/>
        <w:rPr>
          <w:color w:val="000000"/>
        </w:rPr>
      </w:pPr>
      <w:r>
        <w:rPr>
          <w:color w:val="000000"/>
        </w:rPr>
        <w:t xml:space="preserve">In any GUI, this command should inhibit the ability to use this command again until Autofocus is complete.  Complete can be determined by testing the controller IR status.  </w:t>
      </w:r>
    </w:p>
    <w:p w:rsidR="009678FE" w:rsidRDefault="009678FE">
      <w:pPr>
        <w:ind w:left="720"/>
        <w:rPr>
          <w:color w:val="FF0000"/>
        </w:rPr>
      </w:pPr>
      <w:r>
        <w:t>FF 00 24 77 0D 00</w:t>
      </w:r>
      <w:r>
        <w:tab/>
        <w:t>Autofocus command</w:t>
      </w:r>
      <w:r>
        <w:br/>
      </w:r>
      <w:r>
        <w:rPr>
          <w:color w:val="FF0000"/>
        </w:rPr>
        <w:t xml:space="preserve">FF 00 24 77 0D 00 </w:t>
      </w:r>
    </w:p>
    <w:p w:rsidR="009678FE" w:rsidRDefault="009678FE">
      <w:pPr>
        <w:ind w:left="720"/>
        <w:rPr>
          <w:color w:val="000000"/>
        </w:rPr>
      </w:pPr>
      <w:r>
        <w:rPr>
          <w:color w:val="000000"/>
        </w:rPr>
        <w:t xml:space="preserve">At this point, inhibit this command as well as refocus (below) until the status query, FF 00 0F 77 17 00 IR camera status </w:t>
      </w:r>
      <w:r>
        <w:rPr>
          <w:i/>
          <w:color w:val="000000"/>
        </w:rPr>
        <w:t xml:space="preserve">(at least 100 ms between requests), reports </w:t>
      </w:r>
      <w:r>
        <w:rPr>
          <w:color w:val="000000"/>
        </w:rPr>
        <w:t xml:space="preserve">FF 00 0F 77 17 00 (IR camera busy is FF 00 0F 77 17 01) </w:t>
      </w:r>
    </w:p>
    <w:p w:rsidR="009678FE" w:rsidRDefault="009678FE">
      <w:pPr>
        <w:ind w:left="720"/>
        <w:rPr>
          <w:color w:val="000000"/>
        </w:rPr>
      </w:pPr>
      <w:r>
        <w:rPr>
          <w:color w:val="000000"/>
        </w:rPr>
        <w:t>At the end of this function, the current position is updated within the controller and is available for query.</w:t>
      </w:r>
    </w:p>
    <w:p w:rsidR="009678FE" w:rsidRDefault="009678FE">
      <w:pPr>
        <w:ind w:left="720"/>
      </w:pPr>
    </w:p>
    <w:p w:rsidR="009678FE" w:rsidRDefault="009678FE">
      <w:pPr>
        <w:pStyle w:val="Heading4"/>
      </w:pPr>
      <w:bookmarkStart w:id="273" w:name="_Ref302383055"/>
      <w:bookmarkStart w:id="274" w:name="_Toc402794216"/>
      <w:r>
        <w:t>IR Lens Ezoom (Electronic Zoom)</w:t>
      </w:r>
      <w:bookmarkEnd w:id="273"/>
      <w:bookmarkEnd w:id="274"/>
    </w:p>
    <w:p w:rsidR="009678FE" w:rsidRDefault="009678FE">
      <w:pPr>
        <w:ind w:left="720"/>
      </w:pPr>
      <w:r>
        <w:t xml:space="preserve">When 2110 receives this command it increments or decrements the amount of electronic zoom.  The range of electronic zoom is 100% (FOV equals the optical FOV) to 400% (one fourth of the current optical FOV).   This capability enhances the zoom range of the optical FOV range of the camera lens.  The command sends an increment/decrement signal.   When ten (10) increment commands have been send to the controller further increment commands are ignored.  At ten, the full 400% Ezoom is reached.  Decrement commands received after the count has reached zero are also ignored.  A zero count is equivalent to no Ezoom enhancement.  </w:t>
      </w:r>
    </w:p>
    <w:p w:rsidR="009678FE" w:rsidRDefault="009678FE">
      <w:pPr>
        <w:ind w:left="1440"/>
      </w:pPr>
      <w:r>
        <w:t xml:space="preserve">FF 00 24 77 </w:t>
      </w:r>
      <w:r w:rsidR="00F05A68">
        <w:t>xx yy</w:t>
      </w:r>
    </w:p>
    <w:p w:rsidR="00F05A68" w:rsidRDefault="00F05A68">
      <w:pPr>
        <w:ind w:left="1440"/>
        <w:rPr>
          <w:color w:val="000000"/>
        </w:rPr>
      </w:pPr>
      <w:r>
        <w:rPr>
          <w:color w:val="000000"/>
        </w:rPr>
        <w:t>xx  = 12 controls the main video channel</w:t>
      </w:r>
    </w:p>
    <w:p w:rsidR="00F05A68" w:rsidRDefault="00F05A68">
      <w:pPr>
        <w:ind w:left="1440"/>
        <w:rPr>
          <w:color w:val="000000"/>
        </w:rPr>
      </w:pPr>
      <w:r>
        <w:rPr>
          <w:color w:val="000000"/>
        </w:rPr>
        <w:t>xx=52 controls the PIP video channel</w:t>
      </w:r>
    </w:p>
    <w:p w:rsidR="00F05A68" w:rsidRDefault="00F05A68" w:rsidP="00F05A68">
      <w:pPr>
        <w:pStyle w:val="Heading5"/>
        <w:jc w:val="center"/>
      </w:pPr>
      <w:r>
        <w:t>Values of yy (HEX)</w:t>
      </w: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458"/>
      </w:tblGrid>
      <w:tr w:rsidR="00F05A68" w:rsidRPr="0041595C" w:rsidTr="0041595C">
        <w:trPr>
          <w:jc w:val="center"/>
        </w:trPr>
        <w:tc>
          <w:tcPr>
            <w:tcW w:w="828" w:type="dxa"/>
          </w:tcPr>
          <w:p w:rsidR="00F05A68" w:rsidRPr="0041595C" w:rsidRDefault="00F05A68">
            <w:pPr>
              <w:rPr>
                <w:color w:val="000000"/>
              </w:rPr>
            </w:pPr>
            <w:r w:rsidRPr="0041595C">
              <w:rPr>
                <w:color w:val="000000"/>
              </w:rPr>
              <w:t>00</w:t>
            </w:r>
          </w:p>
        </w:tc>
        <w:tc>
          <w:tcPr>
            <w:tcW w:w="1458" w:type="dxa"/>
          </w:tcPr>
          <w:p w:rsidR="00F05A68" w:rsidRPr="0041595C" w:rsidRDefault="00F05A68">
            <w:pPr>
              <w:rPr>
                <w:color w:val="000000"/>
              </w:rPr>
            </w:pPr>
            <w:r w:rsidRPr="0041595C">
              <w:rPr>
                <w:color w:val="000000"/>
              </w:rPr>
              <w:t>Ezoom Off</w:t>
            </w:r>
          </w:p>
        </w:tc>
      </w:tr>
      <w:tr w:rsidR="00F05A68" w:rsidRPr="0041595C" w:rsidTr="0041595C">
        <w:trPr>
          <w:jc w:val="center"/>
        </w:trPr>
        <w:tc>
          <w:tcPr>
            <w:tcW w:w="828" w:type="dxa"/>
          </w:tcPr>
          <w:p w:rsidR="00F05A68" w:rsidRPr="0041595C" w:rsidRDefault="00F05A68">
            <w:pPr>
              <w:rPr>
                <w:color w:val="000000"/>
              </w:rPr>
            </w:pPr>
            <w:r w:rsidRPr="0041595C">
              <w:rPr>
                <w:color w:val="000000"/>
              </w:rPr>
              <w:t>10</w:t>
            </w:r>
          </w:p>
        </w:tc>
        <w:tc>
          <w:tcPr>
            <w:tcW w:w="1458" w:type="dxa"/>
          </w:tcPr>
          <w:p w:rsidR="00F05A68" w:rsidRPr="0041595C" w:rsidRDefault="00F05A68">
            <w:pPr>
              <w:rPr>
                <w:color w:val="000000"/>
              </w:rPr>
            </w:pPr>
            <w:r w:rsidRPr="0041595C">
              <w:rPr>
                <w:color w:val="000000"/>
              </w:rPr>
              <w:t>Ezoom On</w:t>
            </w:r>
          </w:p>
        </w:tc>
      </w:tr>
      <w:tr w:rsidR="00F05A68" w:rsidRPr="0041595C" w:rsidTr="0041595C">
        <w:trPr>
          <w:jc w:val="center"/>
        </w:trPr>
        <w:tc>
          <w:tcPr>
            <w:tcW w:w="828" w:type="dxa"/>
          </w:tcPr>
          <w:p w:rsidR="00F05A68" w:rsidRPr="0041595C" w:rsidRDefault="00F05A68">
            <w:pPr>
              <w:rPr>
                <w:color w:val="000000"/>
              </w:rPr>
            </w:pPr>
            <w:r w:rsidRPr="0041595C">
              <w:rPr>
                <w:color w:val="000000"/>
              </w:rPr>
              <w:t>11</w:t>
            </w:r>
          </w:p>
        </w:tc>
        <w:tc>
          <w:tcPr>
            <w:tcW w:w="1458" w:type="dxa"/>
          </w:tcPr>
          <w:p w:rsidR="00F05A68" w:rsidRPr="0041595C" w:rsidRDefault="00F05A68">
            <w:pPr>
              <w:rPr>
                <w:color w:val="000000"/>
              </w:rPr>
            </w:pPr>
            <w:r w:rsidRPr="0041595C">
              <w:rPr>
                <w:color w:val="000000"/>
              </w:rPr>
              <w:t>Step in</w:t>
            </w:r>
          </w:p>
        </w:tc>
      </w:tr>
      <w:tr w:rsidR="00F05A68" w:rsidRPr="0041595C" w:rsidTr="0041595C">
        <w:trPr>
          <w:jc w:val="center"/>
        </w:trPr>
        <w:tc>
          <w:tcPr>
            <w:tcW w:w="828" w:type="dxa"/>
          </w:tcPr>
          <w:p w:rsidR="00F05A68" w:rsidRPr="0041595C" w:rsidRDefault="00F05A68">
            <w:pPr>
              <w:rPr>
                <w:color w:val="000000"/>
              </w:rPr>
            </w:pPr>
            <w:r w:rsidRPr="0041595C">
              <w:rPr>
                <w:color w:val="000000"/>
              </w:rPr>
              <w:t>12</w:t>
            </w:r>
          </w:p>
        </w:tc>
        <w:tc>
          <w:tcPr>
            <w:tcW w:w="1458" w:type="dxa"/>
          </w:tcPr>
          <w:p w:rsidR="00F05A68" w:rsidRPr="0041595C" w:rsidRDefault="00F05A68">
            <w:pPr>
              <w:rPr>
                <w:color w:val="000000"/>
              </w:rPr>
            </w:pPr>
            <w:r w:rsidRPr="0041595C">
              <w:rPr>
                <w:color w:val="000000"/>
              </w:rPr>
              <w:t>Step out</w:t>
            </w:r>
          </w:p>
        </w:tc>
      </w:tr>
      <w:tr w:rsidR="00F05A68" w:rsidRPr="0041595C" w:rsidTr="0041595C">
        <w:trPr>
          <w:jc w:val="center"/>
        </w:trPr>
        <w:tc>
          <w:tcPr>
            <w:tcW w:w="828" w:type="dxa"/>
          </w:tcPr>
          <w:p w:rsidR="00F05A68" w:rsidRPr="0041595C" w:rsidRDefault="00F05A68">
            <w:pPr>
              <w:rPr>
                <w:color w:val="000000"/>
              </w:rPr>
            </w:pPr>
            <w:r w:rsidRPr="0041595C">
              <w:rPr>
                <w:color w:val="000000"/>
              </w:rPr>
              <w:t>14</w:t>
            </w:r>
          </w:p>
        </w:tc>
        <w:tc>
          <w:tcPr>
            <w:tcW w:w="1458" w:type="dxa"/>
          </w:tcPr>
          <w:p w:rsidR="00F05A68" w:rsidRPr="0041595C" w:rsidRDefault="00F05A68">
            <w:pPr>
              <w:rPr>
                <w:color w:val="000000"/>
              </w:rPr>
            </w:pPr>
            <w:r w:rsidRPr="0041595C">
              <w:rPr>
                <w:color w:val="000000"/>
              </w:rPr>
              <w:t>100%</w:t>
            </w:r>
          </w:p>
        </w:tc>
      </w:tr>
      <w:tr w:rsidR="00F05A68" w:rsidRPr="0041595C" w:rsidTr="0041595C">
        <w:trPr>
          <w:jc w:val="center"/>
        </w:trPr>
        <w:tc>
          <w:tcPr>
            <w:tcW w:w="828" w:type="dxa"/>
          </w:tcPr>
          <w:p w:rsidR="00F05A68" w:rsidRPr="0041595C" w:rsidRDefault="00F05A68">
            <w:pPr>
              <w:rPr>
                <w:color w:val="000000"/>
              </w:rPr>
            </w:pPr>
            <w:r w:rsidRPr="0041595C">
              <w:rPr>
                <w:color w:val="000000"/>
              </w:rPr>
              <w:t>15</w:t>
            </w:r>
          </w:p>
        </w:tc>
        <w:tc>
          <w:tcPr>
            <w:tcW w:w="1458" w:type="dxa"/>
          </w:tcPr>
          <w:p w:rsidR="00F05A68" w:rsidRPr="0041595C" w:rsidRDefault="00F05A68">
            <w:pPr>
              <w:rPr>
                <w:color w:val="000000"/>
              </w:rPr>
            </w:pPr>
            <w:r w:rsidRPr="0041595C">
              <w:rPr>
                <w:color w:val="000000"/>
              </w:rPr>
              <w:t>130%</w:t>
            </w:r>
          </w:p>
        </w:tc>
      </w:tr>
      <w:tr w:rsidR="00F05A68" w:rsidRPr="0041595C" w:rsidTr="0041595C">
        <w:trPr>
          <w:jc w:val="center"/>
        </w:trPr>
        <w:tc>
          <w:tcPr>
            <w:tcW w:w="828" w:type="dxa"/>
          </w:tcPr>
          <w:p w:rsidR="00F05A68" w:rsidRPr="0041595C" w:rsidRDefault="00F05A68">
            <w:pPr>
              <w:rPr>
                <w:color w:val="000000"/>
              </w:rPr>
            </w:pPr>
            <w:r w:rsidRPr="0041595C">
              <w:rPr>
                <w:color w:val="000000"/>
              </w:rPr>
              <w:t>16</w:t>
            </w:r>
          </w:p>
        </w:tc>
        <w:tc>
          <w:tcPr>
            <w:tcW w:w="1458" w:type="dxa"/>
          </w:tcPr>
          <w:p w:rsidR="00F05A68" w:rsidRPr="0041595C" w:rsidRDefault="00F05A68">
            <w:pPr>
              <w:rPr>
                <w:color w:val="000000"/>
              </w:rPr>
            </w:pPr>
            <w:r w:rsidRPr="0041595C">
              <w:rPr>
                <w:color w:val="000000"/>
              </w:rPr>
              <w:t>160%</w:t>
            </w:r>
          </w:p>
        </w:tc>
      </w:tr>
      <w:tr w:rsidR="00F05A68" w:rsidRPr="0041595C" w:rsidTr="0041595C">
        <w:trPr>
          <w:jc w:val="center"/>
        </w:trPr>
        <w:tc>
          <w:tcPr>
            <w:tcW w:w="828" w:type="dxa"/>
          </w:tcPr>
          <w:p w:rsidR="00F05A68" w:rsidRPr="0041595C" w:rsidRDefault="00F05A68">
            <w:pPr>
              <w:rPr>
                <w:color w:val="000000"/>
              </w:rPr>
            </w:pPr>
            <w:r w:rsidRPr="0041595C">
              <w:rPr>
                <w:color w:val="000000"/>
              </w:rPr>
              <w:t>17</w:t>
            </w:r>
          </w:p>
        </w:tc>
        <w:tc>
          <w:tcPr>
            <w:tcW w:w="1458" w:type="dxa"/>
          </w:tcPr>
          <w:p w:rsidR="00F05A68" w:rsidRPr="0041595C" w:rsidRDefault="00F05A68">
            <w:pPr>
              <w:rPr>
                <w:color w:val="000000"/>
              </w:rPr>
            </w:pPr>
            <w:r w:rsidRPr="0041595C">
              <w:rPr>
                <w:color w:val="000000"/>
              </w:rPr>
              <w:t>190%</w:t>
            </w:r>
          </w:p>
        </w:tc>
      </w:tr>
      <w:tr w:rsidR="00F05A68" w:rsidRPr="0041595C" w:rsidTr="0041595C">
        <w:trPr>
          <w:jc w:val="center"/>
        </w:trPr>
        <w:tc>
          <w:tcPr>
            <w:tcW w:w="828" w:type="dxa"/>
          </w:tcPr>
          <w:p w:rsidR="00F05A68" w:rsidRPr="0041595C" w:rsidRDefault="00F05A68">
            <w:pPr>
              <w:rPr>
                <w:color w:val="000000"/>
              </w:rPr>
            </w:pPr>
            <w:r w:rsidRPr="0041595C">
              <w:rPr>
                <w:color w:val="000000"/>
              </w:rPr>
              <w:lastRenderedPageBreak/>
              <w:t>18</w:t>
            </w:r>
          </w:p>
        </w:tc>
        <w:tc>
          <w:tcPr>
            <w:tcW w:w="1458" w:type="dxa"/>
          </w:tcPr>
          <w:p w:rsidR="00F05A68" w:rsidRPr="0041595C" w:rsidRDefault="00F05A68">
            <w:pPr>
              <w:rPr>
                <w:color w:val="000000"/>
              </w:rPr>
            </w:pPr>
            <w:r w:rsidRPr="0041595C">
              <w:rPr>
                <w:color w:val="000000"/>
              </w:rPr>
              <w:t>220%</w:t>
            </w:r>
          </w:p>
        </w:tc>
      </w:tr>
      <w:tr w:rsidR="00F05A68" w:rsidRPr="0041595C" w:rsidTr="0041595C">
        <w:trPr>
          <w:jc w:val="center"/>
        </w:trPr>
        <w:tc>
          <w:tcPr>
            <w:tcW w:w="828" w:type="dxa"/>
          </w:tcPr>
          <w:p w:rsidR="00F05A68" w:rsidRPr="0041595C" w:rsidRDefault="00F05A68">
            <w:pPr>
              <w:rPr>
                <w:color w:val="000000"/>
              </w:rPr>
            </w:pPr>
            <w:r w:rsidRPr="0041595C">
              <w:rPr>
                <w:color w:val="000000"/>
              </w:rPr>
              <w:t>19</w:t>
            </w:r>
          </w:p>
        </w:tc>
        <w:tc>
          <w:tcPr>
            <w:tcW w:w="1458" w:type="dxa"/>
          </w:tcPr>
          <w:p w:rsidR="00F05A68" w:rsidRPr="0041595C" w:rsidRDefault="00F05A68">
            <w:pPr>
              <w:rPr>
                <w:color w:val="000000"/>
              </w:rPr>
            </w:pPr>
            <w:r w:rsidRPr="0041595C">
              <w:rPr>
                <w:color w:val="000000"/>
              </w:rPr>
              <w:t>250%</w:t>
            </w:r>
          </w:p>
        </w:tc>
      </w:tr>
      <w:tr w:rsidR="00F05A68" w:rsidRPr="0041595C" w:rsidTr="0041595C">
        <w:trPr>
          <w:jc w:val="center"/>
        </w:trPr>
        <w:tc>
          <w:tcPr>
            <w:tcW w:w="828" w:type="dxa"/>
          </w:tcPr>
          <w:p w:rsidR="00F05A68" w:rsidRPr="0041595C" w:rsidRDefault="00F05A68">
            <w:pPr>
              <w:rPr>
                <w:color w:val="000000"/>
              </w:rPr>
            </w:pPr>
            <w:r w:rsidRPr="0041595C">
              <w:rPr>
                <w:color w:val="000000"/>
              </w:rPr>
              <w:t>1A</w:t>
            </w:r>
          </w:p>
        </w:tc>
        <w:tc>
          <w:tcPr>
            <w:tcW w:w="1458" w:type="dxa"/>
          </w:tcPr>
          <w:p w:rsidR="00F05A68" w:rsidRPr="0041595C" w:rsidRDefault="00F05A68">
            <w:pPr>
              <w:rPr>
                <w:color w:val="000000"/>
              </w:rPr>
            </w:pPr>
            <w:r w:rsidRPr="0041595C">
              <w:rPr>
                <w:color w:val="000000"/>
              </w:rPr>
              <w:t>280%</w:t>
            </w:r>
          </w:p>
        </w:tc>
      </w:tr>
      <w:tr w:rsidR="00F05A68" w:rsidRPr="0041595C" w:rsidTr="0041595C">
        <w:trPr>
          <w:jc w:val="center"/>
        </w:trPr>
        <w:tc>
          <w:tcPr>
            <w:tcW w:w="828" w:type="dxa"/>
          </w:tcPr>
          <w:p w:rsidR="00F05A68" w:rsidRPr="0041595C" w:rsidRDefault="00F05A68">
            <w:pPr>
              <w:rPr>
                <w:color w:val="000000"/>
              </w:rPr>
            </w:pPr>
            <w:r w:rsidRPr="0041595C">
              <w:rPr>
                <w:color w:val="000000"/>
              </w:rPr>
              <w:t>1B</w:t>
            </w:r>
          </w:p>
        </w:tc>
        <w:tc>
          <w:tcPr>
            <w:tcW w:w="1458" w:type="dxa"/>
          </w:tcPr>
          <w:p w:rsidR="00F05A68" w:rsidRPr="0041595C" w:rsidRDefault="00F05A68">
            <w:pPr>
              <w:rPr>
                <w:color w:val="000000"/>
              </w:rPr>
            </w:pPr>
            <w:r w:rsidRPr="0041595C">
              <w:rPr>
                <w:color w:val="000000"/>
              </w:rPr>
              <w:t>310%</w:t>
            </w:r>
          </w:p>
        </w:tc>
      </w:tr>
      <w:tr w:rsidR="00F05A68" w:rsidRPr="0041595C" w:rsidTr="0041595C">
        <w:trPr>
          <w:jc w:val="center"/>
        </w:trPr>
        <w:tc>
          <w:tcPr>
            <w:tcW w:w="828" w:type="dxa"/>
          </w:tcPr>
          <w:p w:rsidR="00F05A68" w:rsidRPr="0041595C" w:rsidRDefault="00F05A68">
            <w:pPr>
              <w:rPr>
                <w:color w:val="000000"/>
              </w:rPr>
            </w:pPr>
            <w:r w:rsidRPr="0041595C">
              <w:rPr>
                <w:color w:val="000000"/>
              </w:rPr>
              <w:t>1C</w:t>
            </w:r>
          </w:p>
        </w:tc>
        <w:tc>
          <w:tcPr>
            <w:tcW w:w="1458" w:type="dxa"/>
          </w:tcPr>
          <w:p w:rsidR="00F05A68" w:rsidRPr="0041595C" w:rsidRDefault="00F05A68">
            <w:pPr>
              <w:rPr>
                <w:color w:val="000000"/>
              </w:rPr>
            </w:pPr>
            <w:r w:rsidRPr="0041595C">
              <w:rPr>
                <w:color w:val="000000"/>
              </w:rPr>
              <w:t>340%</w:t>
            </w:r>
          </w:p>
        </w:tc>
      </w:tr>
      <w:tr w:rsidR="00F05A68" w:rsidRPr="0041595C" w:rsidTr="0041595C">
        <w:trPr>
          <w:jc w:val="center"/>
        </w:trPr>
        <w:tc>
          <w:tcPr>
            <w:tcW w:w="828" w:type="dxa"/>
          </w:tcPr>
          <w:p w:rsidR="00F05A68" w:rsidRPr="0041595C" w:rsidRDefault="00F05A68">
            <w:pPr>
              <w:rPr>
                <w:color w:val="000000"/>
              </w:rPr>
            </w:pPr>
            <w:r w:rsidRPr="0041595C">
              <w:rPr>
                <w:color w:val="000000"/>
              </w:rPr>
              <w:t>1E</w:t>
            </w:r>
          </w:p>
        </w:tc>
        <w:tc>
          <w:tcPr>
            <w:tcW w:w="1458" w:type="dxa"/>
          </w:tcPr>
          <w:p w:rsidR="00F05A68" w:rsidRPr="0041595C" w:rsidRDefault="00F05A68">
            <w:pPr>
              <w:rPr>
                <w:color w:val="000000"/>
              </w:rPr>
            </w:pPr>
            <w:r w:rsidRPr="0041595C">
              <w:rPr>
                <w:color w:val="000000"/>
              </w:rPr>
              <w:t>370%</w:t>
            </w:r>
          </w:p>
        </w:tc>
      </w:tr>
      <w:tr w:rsidR="00F05A68" w:rsidRPr="0041595C" w:rsidTr="0041595C">
        <w:trPr>
          <w:jc w:val="center"/>
        </w:trPr>
        <w:tc>
          <w:tcPr>
            <w:tcW w:w="828" w:type="dxa"/>
          </w:tcPr>
          <w:p w:rsidR="00F05A68" w:rsidRPr="0041595C" w:rsidRDefault="00F05A68">
            <w:pPr>
              <w:rPr>
                <w:color w:val="000000"/>
              </w:rPr>
            </w:pPr>
            <w:r w:rsidRPr="0041595C">
              <w:rPr>
                <w:color w:val="000000"/>
              </w:rPr>
              <w:t>1F</w:t>
            </w:r>
          </w:p>
        </w:tc>
        <w:tc>
          <w:tcPr>
            <w:tcW w:w="1458" w:type="dxa"/>
          </w:tcPr>
          <w:p w:rsidR="00F05A68" w:rsidRPr="0041595C" w:rsidRDefault="00F05A68" w:rsidP="00F05A68">
            <w:pPr>
              <w:rPr>
                <w:color w:val="000000"/>
              </w:rPr>
            </w:pPr>
            <w:r w:rsidRPr="0041595C">
              <w:rPr>
                <w:color w:val="000000"/>
              </w:rPr>
              <w:t>400%</w:t>
            </w:r>
          </w:p>
        </w:tc>
      </w:tr>
      <w:tr w:rsidR="00F05A68" w:rsidRPr="0041595C" w:rsidTr="0041595C">
        <w:trPr>
          <w:jc w:val="center"/>
        </w:trPr>
        <w:tc>
          <w:tcPr>
            <w:tcW w:w="828" w:type="dxa"/>
          </w:tcPr>
          <w:p w:rsidR="00F05A68" w:rsidRPr="0041595C" w:rsidRDefault="00F05A68">
            <w:pPr>
              <w:rPr>
                <w:color w:val="000000"/>
              </w:rPr>
            </w:pPr>
            <w:r w:rsidRPr="0041595C">
              <w:rPr>
                <w:color w:val="000000"/>
              </w:rPr>
              <w:t>99</w:t>
            </w:r>
          </w:p>
        </w:tc>
        <w:tc>
          <w:tcPr>
            <w:tcW w:w="1458" w:type="dxa"/>
          </w:tcPr>
          <w:p w:rsidR="00F05A68" w:rsidRPr="0041595C" w:rsidRDefault="00F05A68" w:rsidP="00F05A68">
            <w:pPr>
              <w:rPr>
                <w:color w:val="000000"/>
              </w:rPr>
            </w:pPr>
            <w:r w:rsidRPr="0041595C">
              <w:rPr>
                <w:color w:val="000000"/>
              </w:rPr>
              <w:t>Status Query</w:t>
            </w:r>
          </w:p>
        </w:tc>
      </w:tr>
    </w:tbl>
    <w:p w:rsidR="00F05A68" w:rsidRPr="00F05A68" w:rsidRDefault="00F05A68">
      <w:pPr>
        <w:ind w:left="1440"/>
        <w:rPr>
          <w:color w:val="000000"/>
        </w:rPr>
      </w:pPr>
    </w:p>
    <w:p w:rsidR="009678FE" w:rsidRDefault="009678FE">
      <w:pPr>
        <w:pStyle w:val="Heading4"/>
      </w:pPr>
      <w:bookmarkStart w:id="275" w:name="_Ref302383405"/>
      <w:bookmarkStart w:id="276" w:name="_Toc402794217"/>
      <w:r>
        <w:t>Command Refocus</w:t>
      </w:r>
      <w:bookmarkEnd w:id="275"/>
      <w:r>
        <w:t xml:space="preserve"> (WALRSS &amp; WALRSS A Cameras Only)</w:t>
      </w:r>
      <w:bookmarkEnd w:id="276"/>
    </w:p>
    <w:p w:rsidR="009678FE" w:rsidRDefault="009678FE">
      <w:pPr>
        <w:ind w:left="720"/>
      </w:pPr>
      <w:r>
        <w:t>This command is only supported with the WALRSS and WALRSS A camera types.  Issue of this command with any other camera will be ignored.</w:t>
      </w:r>
    </w:p>
    <w:p w:rsidR="009678FE" w:rsidRDefault="009678FE">
      <w:pPr>
        <w:ind w:left="720"/>
      </w:pPr>
      <w:r>
        <w:t>Check that the camera is not busy first (FF 00 0F 17 00 as shown above)</w:t>
      </w:r>
    </w:p>
    <w:p w:rsidR="009678FE" w:rsidRDefault="009678FE">
      <w:pPr>
        <w:ind w:left="720"/>
        <w:rPr>
          <w:color w:val="000000"/>
        </w:rPr>
      </w:pPr>
      <w:r>
        <w:rPr>
          <w:color w:val="000000"/>
        </w:rPr>
        <w:t>At the end of this function, the current position is updated within the controller and is available for query.</w:t>
      </w:r>
    </w:p>
    <w:p w:rsidR="009678FE" w:rsidRDefault="009678FE">
      <w:pPr>
        <w:ind w:left="720"/>
        <w:rPr>
          <w:color w:val="000000"/>
        </w:rPr>
      </w:pPr>
      <w:r>
        <w:rPr>
          <w:color w:val="000000"/>
        </w:rPr>
        <w:t xml:space="preserve">In any GUI, this command should inhibit the ability to use this command again until Refocus is complete.  Complete can be determined by testing the controller IR status.  </w:t>
      </w:r>
    </w:p>
    <w:p w:rsidR="009678FE" w:rsidRDefault="009678FE">
      <w:pPr>
        <w:ind w:left="720"/>
        <w:rPr>
          <w:color w:val="FF0000"/>
        </w:rPr>
      </w:pPr>
      <w:r>
        <w:t>FF 00 24 77 0D 01</w:t>
      </w:r>
      <w:r>
        <w:br/>
      </w:r>
      <w:r>
        <w:rPr>
          <w:color w:val="FF0000"/>
        </w:rPr>
        <w:t>FF 00 24 77 0D 01</w:t>
      </w:r>
    </w:p>
    <w:p w:rsidR="009678FE" w:rsidRDefault="009678FE">
      <w:pPr>
        <w:ind w:left="720"/>
        <w:rPr>
          <w:color w:val="000000"/>
        </w:rPr>
      </w:pPr>
      <w:r>
        <w:rPr>
          <w:color w:val="000000"/>
        </w:rPr>
        <w:t xml:space="preserve">At this point, inhibit this command as well as Autofocus (above) until the status query, FF 00 0F 77 17 00 IR camera status </w:t>
      </w:r>
      <w:r>
        <w:rPr>
          <w:i/>
          <w:color w:val="000000"/>
        </w:rPr>
        <w:t xml:space="preserve">(at least 100 ms between requests), reports </w:t>
      </w:r>
      <w:r>
        <w:rPr>
          <w:color w:val="000000"/>
        </w:rPr>
        <w:t>FF 00 0F 77 17 00 (IR camera busy is FF 00 0F 77 17 01)</w:t>
      </w:r>
    </w:p>
    <w:p w:rsidR="009678FE" w:rsidRDefault="009678FE"/>
    <w:p w:rsidR="009678FE" w:rsidRDefault="009678FE">
      <w:pPr>
        <w:pStyle w:val="Heading2"/>
      </w:pPr>
      <w:bookmarkStart w:id="277" w:name="_Toc402794218"/>
      <w:r>
        <w:t>Illuminator &amp; Laser Pointer Commands</w:t>
      </w:r>
      <w:bookmarkEnd w:id="277"/>
    </w:p>
    <w:p w:rsidR="009678FE" w:rsidRDefault="009678FE">
      <w:r>
        <w:t xml:space="preserve">These controls are only active if an illuminator, laser pointer or both types (see </w:t>
      </w:r>
      <w:r w:rsidR="006A167A">
        <w:fldChar w:fldCharType="begin"/>
      </w:r>
      <w:r>
        <w:instrText xml:space="preserve"> REF _Ref302385288 \h </w:instrText>
      </w:r>
      <w:r w:rsidR="006A167A">
        <w:fldChar w:fldCharType="separate"/>
      </w:r>
      <w:r w:rsidR="00A8293C">
        <w:t>Lasers &amp; Illuminator Pods</w:t>
      </w:r>
      <w:r w:rsidR="006A167A">
        <w:fldChar w:fldCharType="end"/>
      </w:r>
      <w:r>
        <w:t xml:space="preserve"> page </w:t>
      </w:r>
      <w:r w:rsidR="006A167A">
        <w:fldChar w:fldCharType="begin"/>
      </w:r>
      <w:r>
        <w:instrText xml:space="preserve"> PAGEREF _Ref302385297 \h </w:instrText>
      </w:r>
      <w:r w:rsidR="006A167A">
        <w:fldChar w:fldCharType="separate"/>
      </w:r>
      <w:r w:rsidR="00A8293C">
        <w:rPr>
          <w:noProof/>
        </w:rPr>
        <w:t>82</w:t>
      </w:r>
      <w:r w:rsidR="006A167A">
        <w:fldChar w:fldCharType="end"/>
      </w:r>
      <w:r>
        <w:t xml:space="preserve">) is set in the System Manifest (see page </w:t>
      </w:r>
      <w:r w:rsidR="006A167A">
        <w:fldChar w:fldCharType="begin"/>
      </w:r>
      <w:r>
        <w:instrText xml:space="preserve"> PAGEREF _Ref302133979 \h </w:instrText>
      </w:r>
      <w:r w:rsidR="006A167A">
        <w:fldChar w:fldCharType="separate"/>
      </w:r>
      <w:r w:rsidR="00A8293C">
        <w:rPr>
          <w:noProof/>
        </w:rPr>
        <w:t>14</w:t>
      </w:r>
      <w:r w:rsidR="006A167A">
        <w:fldChar w:fldCharType="end"/>
      </w:r>
      <w:r>
        <w:t>).</w:t>
      </w:r>
    </w:p>
    <w:p w:rsidR="009678FE" w:rsidRDefault="009678FE">
      <w:r>
        <w:t xml:space="preserve">The illuminator is a zoomable device and, therefore, the Illuminator Busy Status should be used prior to commanding new go to or zoom rates.   Query Illuminator Zoom Position will return a 00 unless the manifest is set to a type that includes the zoomable illuminator.   Zoom Illuminator and Illuminator Zoom Goto are ignored unless the manifest is set to a type that includes the zoomable illuminator. </w:t>
      </w:r>
    </w:p>
    <w:p w:rsidR="009678FE" w:rsidRDefault="009678FE">
      <w:r>
        <w:t>The pointer is an eye safe laser offering two modes of operation, pulsed and continuous light.</w:t>
      </w:r>
    </w:p>
    <w:p w:rsidR="009678FE" w:rsidRDefault="009678FE">
      <w:r>
        <w:t xml:space="preserve">  However, the 2110 will report initialization values as follows:</w:t>
      </w:r>
    </w:p>
    <w:p w:rsidR="009678FE" w:rsidRDefault="009678FE">
      <w:pPr>
        <w:ind w:left="720"/>
      </w:pPr>
      <w:r>
        <w:t>Illuminator Busy Status = 63h (none)</w:t>
      </w:r>
    </w:p>
    <w:p w:rsidR="009678FE" w:rsidRDefault="009678FE">
      <w:pPr>
        <w:ind w:left="720"/>
      </w:pPr>
      <w:r>
        <w:t>Zoom Illuminator = value will ignored</w:t>
      </w:r>
    </w:p>
    <w:p w:rsidR="009678FE" w:rsidRDefault="009678FE">
      <w:pPr>
        <w:ind w:left="720"/>
      </w:pPr>
      <w:r>
        <w:t>Illuminator Zoom Go To = will be ignored</w:t>
      </w:r>
    </w:p>
    <w:p w:rsidR="009678FE" w:rsidRDefault="009678FE">
      <w:pPr>
        <w:ind w:left="720"/>
      </w:pPr>
      <w:r>
        <w:t>Query Illuminator Zoom Position = will always return 00</w:t>
      </w:r>
    </w:p>
    <w:p w:rsidR="009678FE" w:rsidRDefault="009678FE">
      <w:pPr>
        <w:ind w:left="720"/>
      </w:pPr>
      <w:r>
        <w:t xml:space="preserve">Turn Illuminator ON/OFF = will be ignored and return 00 (off status). </w:t>
      </w:r>
    </w:p>
    <w:p w:rsidR="009678FE" w:rsidRDefault="009678FE">
      <w:pPr>
        <w:pStyle w:val="Heading3"/>
      </w:pPr>
      <w:bookmarkStart w:id="278" w:name="_Toc402794219"/>
      <w:r>
        <w:lastRenderedPageBreak/>
        <w:t>Queries</w:t>
      </w:r>
      <w:bookmarkEnd w:id="278"/>
    </w:p>
    <w:p w:rsidR="009678FE" w:rsidRDefault="009678FE">
      <w:pPr>
        <w:pStyle w:val="Heading4"/>
        <w:ind w:left="0"/>
      </w:pPr>
      <w:bookmarkStart w:id="279" w:name="_Toc402794220"/>
      <w:r>
        <w:t>Illuminator Busy Status</w:t>
      </w:r>
      <w:bookmarkEnd w:id="279"/>
    </w:p>
    <w:p w:rsidR="009678FE" w:rsidRDefault="009678FE">
      <w:pPr>
        <w:ind w:left="720"/>
      </w:pPr>
      <w:r>
        <w:t>FF 00 0F 77 27 00 or FF 00 40 77 01 00</w:t>
      </w:r>
      <w:r>
        <w:tab/>
        <w:t xml:space="preserve">xx is 00=Ready, 01 = busy, 02= com format error, </w:t>
      </w:r>
      <w:r>
        <w:br/>
      </w:r>
      <w:r>
        <w:rPr>
          <w:color w:val="FF0000"/>
        </w:rPr>
        <w:t>FF 00 0F 77 27 xx orFF 00 40 77 01 xx</w:t>
      </w:r>
      <w:r>
        <w:rPr>
          <w:color w:val="FF0000"/>
        </w:rPr>
        <w:tab/>
      </w:r>
      <w:r>
        <w:rPr>
          <w:color w:val="FF0000"/>
        </w:rPr>
        <w:tab/>
      </w:r>
      <w:r>
        <w:t>03= com timeout, 04 = OFF, 99= No Illuminator</w:t>
      </w:r>
      <w:r>
        <w:br/>
      </w:r>
      <w:r>
        <w:tab/>
      </w:r>
      <w:r>
        <w:tab/>
      </w:r>
      <w:r>
        <w:tab/>
      </w:r>
      <w:r>
        <w:br/>
        <w:t>Either command will work, but FF 00 0F 77 27 00 will render a FF 00 0F 77 27 xx response and FF 00 40 77 01 00 will render a FF 00 40 77 01 xx response.</w:t>
      </w:r>
    </w:p>
    <w:p w:rsidR="009678FE" w:rsidRDefault="009678FE">
      <w:pPr>
        <w:rPr>
          <w:i/>
          <w:color w:val="000000"/>
        </w:rPr>
      </w:pPr>
      <w:r>
        <w:t xml:space="preserve">When the illuminator is powered up, there may be an extended busy status until the Illuminator is reported. </w:t>
      </w:r>
      <w:r>
        <w:rPr>
          <w:i/>
          <w:color w:val="000000"/>
        </w:rPr>
        <w:t>After issuing this command, wait at least 100 milliseconds before requesting status again.</w:t>
      </w:r>
    </w:p>
    <w:p w:rsidR="009678FE" w:rsidRDefault="009678FE">
      <w:r>
        <w:t xml:space="preserve">This query will always return a 63h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pPr>
        <w:pStyle w:val="Heading4"/>
        <w:ind w:left="0"/>
      </w:pPr>
      <w:bookmarkStart w:id="280" w:name="_Toc402794221"/>
      <w:r>
        <w:t>Query Illuminator Zoom Position</w:t>
      </w:r>
      <w:bookmarkEnd w:id="280"/>
    </w:p>
    <w:p w:rsidR="009678FE" w:rsidRDefault="009678FE">
      <w:pPr>
        <w:ind w:firstLine="720"/>
      </w:pPr>
      <w:r>
        <w:t>FF 00 43 77 00 00</w:t>
      </w:r>
    </w:p>
    <w:p w:rsidR="009678FE" w:rsidRDefault="009678FE">
      <w:pPr>
        <w:ind w:firstLine="720"/>
        <w:rPr>
          <w:i/>
          <w:color w:val="000000"/>
        </w:rPr>
      </w:pPr>
      <w:r>
        <w:rPr>
          <w:color w:val="FF0000"/>
        </w:rPr>
        <w:t>FF 00 43 77 xx xx</w:t>
      </w:r>
      <w:r>
        <w:rPr>
          <w:color w:val="FF0000"/>
        </w:rPr>
        <w:tab/>
      </w:r>
      <w:r>
        <w:t>xx is 00 01 to 02 54(1-254) controller returns illuminator zoom position</w:t>
      </w:r>
    </w:p>
    <w:p w:rsidR="009678FE" w:rsidRDefault="009678FE">
      <w:pPr>
        <w:ind w:firstLine="720"/>
        <w:rPr>
          <w:i/>
          <w:color w:val="000000"/>
        </w:rPr>
      </w:pPr>
      <w:r>
        <w:rPr>
          <w:i/>
          <w:color w:val="000000"/>
        </w:rPr>
        <w:t>After issuing this command, wait at least 100 milliseconds before requesting status again.</w:t>
      </w:r>
    </w:p>
    <w:p w:rsidR="009678FE" w:rsidRDefault="009678FE">
      <w:r>
        <w:t xml:space="preserve">This query always returns 00 00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pPr>
        <w:pStyle w:val="Heading4"/>
        <w:ind w:left="0"/>
      </w:pPr>
      <w:bookmarkStart w:id="281" w:name="_Ref312240897"/>
      <w:bookmarkStart w:id="282" w:name="_Toc402794222"/>
      <w:r>
        <w:t>Query Laser Pointer Status</w:t>
      </w:r>
      <w:bookmarkEnd w:id="281"/>
      <w:bookmarkEnd w:id="282"/>
    </w:p>
    <w:p w:rsidR="009678FE" w:rsidRDefault="009678FE">
      <w:r>
        <w:t>There are two status queries for this device, a standard and extended.  When the extended status is requested (</w:t>
      </w:r>
      <w:r>
        <w:rPr>
          <w:rFonts w:ascii="Arial" w:hAnsi="Arial" w:cs="Arial"/>
          <w:szCs w:val="20"/>
        </w:rPr>
        <w:t>FF 00 0F 77 25 18)</w:t>
      </w:r>
      <w:r>
        <w:t>, a non-PELCO D structured status is returned where additional bytes are sent as described below.  When the standard status is requested (</w:t>
      </w:r>
      <w:r>
        <w:rPr>
          <w:rFonts w:ascii="Arial" w:hAnsi="Arial" w:cs="Arial"/>
          <w:szCs w:val="20"/>
        </w:rPr>
        <w:t>FF 00 0F 77 25 19)</w:t>
      </w:r>
      <w:r>
        <w:t xml:space="preserve">, a standard PELCO D structured response is retuned also as described </w:t>
      </w:r>
    </w:p>
    <w:p w:rsidR="009678FE" w:rsidRDefault="009678FE">
      <w:pPr>
        <w:spacing w:after="0"/>
        <w:ind w:left="720"/>
        <w:rPr>
          <w:rFonts w:ascii="Arial" w:hAnsi="Arial" w:cs="Arial"/>
          <w:szCs w:val="20"/>
        </w:rPr>
      </w:pPr>
      <w:r>
        <w:rPr>
          <w:rFonts w:ascii="Arial" w:hAnsi="Arial" w:cs="Arial"/>
          <w:szCs w:val="20"/>
        </w:rPr>
        <w:t>FF 00 0F 77 25 18  (Extended Status)</w:t>
      </w:r>
    </w:p>
    <w:p w:rsidR="009678FE" w:rsidRDefault="009678FE">
      <w:pPr>
        <w:spacing w:after="0"/>
        <w:ind w:left="720"/>
        <w:rPr>
          <w:rFonts w:ascii="Arial" w:hAnsi="Arial" w:cs="Arial"/>
          <w:color w:val="000000"/>
          <w:szCs w:val="20"/>
        </w:rPr>
      </w:pPr>
      <w:r>
        <w:rPr>
          <w:rFonts w:ascii="Arial" w:hAnsi="Arial" w:cs="Arial"/>
          <w:color w:val="000000"/>
          <w:szCs w:val="20"/>
        </w:rPr>
        <w:t>FF 00 0F 77 25 1z aa W</w:t>
      </w:r>
      <w:r>
        <w:rPr>
          <w:rFonts w:ascii="Arial" w:hAnsi="Arial" w:cs="Arial"/>
          <w:color w:val="000000"/>
          <w:szCs w:val="20"/>
        </w:rPr>
        <w:tab/>
      </w:r>
    </w:p>
    <w:p w:rsidR="009678FE" w:rsidRDefault="009678FE">
      <w:pPr>
        <w:spacing w:after="0"/>
        <w:ind w:left="720"/>
        <w:rPr>
          <w:rFonts w:ascii="Arial" w:hAnsi="Arial" w:cs="Arial"/>
          <w:color w:val="000000"/>
          <w:szCs w:val="20"/>
        </w:rPr>
      </w:pPr>
      <w:r>
        <w:rPr>
          <w:rFonts w:ascii="Arial" w:hAnsi="Arial" w:cs="Arial"/>
          <w:color w:val="000000"/>
          <w:szCs w:val="20"/>
        </w:rPr>
        <w:t>z is a status nibble where:</w:t>
      </w:r>
    </w:p>
    <w:p w:rsidR="009678FE" w:rsidRDefault="009678FE">
      <w:pPr>
        <w:spacing w:after="0"/>
        <w:ind w:left="1440"/>
        <w:rPr>
          <w:rFonts w:ascii="Arial" w:hAnsi="Arial" w:cs="Arial"/>
          <w:color w:val="000000"/>
          <w:szCs w:val="20"/>
        </w:rPr>
      </w:pPr>
      <w:r>
        <w:rPr>
          <w:rFonts w:ascii="Arial" w:hAnsi="Arial" w:cs="Arial"/>
          <w:color w:val="000000"/>
          <w:szCs w:val="20"/>
        </w:rPr>
        <w:t>1=BUSY, 2=FORMAT ERROR, 3=COM TIME OUT, 4=MESSAGE READY, 9=NOT PRESENT</w:t>
      </w:r>
    </w:p>
    <w:p w:rsidR="009678FE" w:rsidRDefault="009678FE">
      <w:pPr>
        <w:spacing w:after="0"/>
        <w:ind w:left="1440"/>
        <w:rPr>
          <w:rFonts w:ascii="Arial" w:hAnsi="Arial" w:cs="Arial"/>
          <w:color w:val="000000"/>
          <w:szCs w:val="20"/>
        </w:rPr>
      </w:pPr>
      <w:r>
        <w:rPr>
          <w:rFonts w:ascii="Arial" w:hAnsi="Arial" w:cs="Arial"/>
          <w:color w:val="000000"/>
          <w:szCs w:val="20"/>
        </w:rPr>
        <w:t>When 9 is returned, it means that a Laser Pointer is not specified in the manifest.</w:t>
      </w:r>
    </w:p>
    <w:p w:rsidR="009678FE" w:rsidRDefault="009678FE">
      <w:pPr>
        <w:spacing w:after="0"/>
        <w:ind w:left="720"/>
        <w:rPr>
          <w:rFonts w:ascii="Arial" w:hAnsi="Arial" w:cs="Arial"/>
          <w:color w:val="000000"/>
          <w:szCs w:val="20"/>
        </w:rPr>
      </w:pPr>
      <w:r>
        <w:rPr>
          <w:rFonts w:ascii="Arial" w:hAnsi="Arial" w:cs="Arial"/>
          <w:color w:val="000000"/>
          <w:szCs w:val="20"/>
        </w:rPr>
        <w:t>The aa byte is the message length of W to follow:  and is either 00 (none) or 1E</w:t>
      </w:r>
    </w:p>
    <w:p w:rsidR="009678FE" w:rsidRDefault="009678FE">
      <w:pPr>
        <w:spacing w:after="0"/>
        <w:ind w:left="720"/>
        <w:rPr>
          <w:rFonts w:ascii="Arial" w:hAnsi="Arial" w:cs="Arial"/>
          <w:color w:val="000000"/>
          <w:szCs w:val="20"/>
        </w:rPr>
      </w:pPr>
      <w:r>
        <w:rPr>
          <w:rFonts w:ascii="Arial" w:hAnsi="Arial" w:cs="Arial"/>
          <w:color w:val="000000"/>
          <w:szCs w:val="20"/>
        </w:rPr>
        <w:t xml:space="preserve">W is the status message.  When returned (aa=1E) W is a 30 byte binary message comprised of 15 words as defined below.  </w:t>
      </w:r>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5"/>
        <w:gridCol w:w="2368"/>
        <w:gridCol w:w="1120"/>
        <w:gridCol w:w="1120"/>
        <w:gridCol w:w="4821"/>
      </w:tblGrid>
      <w:tr w:rsidR="009678FE">
        <w:trPr>
          <w:cantSplit/>
          <w:trHeight w:val="111"/>
          <w:tblHeader/>
          <w:jc w:val="center"/>
        </w:trPr>
        <w:tc>
          <w:tcPr>
            <w:tcW w:w="795" w:type="dxa"/>
            <w:vAlign w:val="center"/>
          </w:tcPr>
          <w:p w:rsidR="009678FE" w:rsidRDefault="009678FE">
            <w:pPr>
              <w:pStyle w:val="Default"/>
              <w:spacing w:after="120"/>
              <w:jc w:val="center"/>
              <w:rPr>
                <w:b/>
                <w:sz w:val="20"/>
                <w:szCs w:val="20"/>
              </w:rPr>
            </w:pPr>
            <w:r>
              <w:rPr>
                <w:b/>
                <w:sz w:val="20"/>
                <w:szCs w:val="20"/>
              </w:rPr>
              <w:t>Word</w:t>
            </w:r>
          </w:p>
        </w:tc>
        <w:tc>
          <w:tcPr>
            <w:tcW w:w="2368" w:type="dxa"/>
            <w:vAlign w:val="center"/>
          </w:tcPr>
          <w:p w:rsidR="009678FE" w:rsidRDefault="009678FE">
            <w:pPr>
              <w:pStyle w:val="Default"/>
              <w:spacing w:after="120"/>
              <w:jc w:val="center"/>
              <w:rPr>
                <w:b/>
                <w:sz w:val="20"/>
                <w:szCs w:val="20"/>
              </w:rPr>
            </w:pPr>
            <w:r>
              <w:rPr>
                <w:b/>
                <w:sz w:val="20"/>
                <w:szCs w:val="20"/>
              </w:rPr>
              <w:t>Meaning</w:t>
            </w:r>
          </w:p>
        </w:tc>
        <w:tc>
          <w:tcPr>
            <w:tcW w:w="1120" w:type="dxa"/>
            <w:vAlign w:val="center"/>
          </w:tcPr>
          <w:p w:rsidR="009678FE" w:rsidRDefault="009678FE">
            <w:pPr>
              <w:pStyle w:val="Default"/>
              <w:spacing w:after="120"/>
              <w:jc w:val="center"/>
              <w:rPr>
                <w:b/>
                <w:sz w:val="20"/>
                <w:szCs w:val="20"/>
              </w:rPr>
            </w:pPr>
            <w:r>
              <w:rPr>
                <w:b/>
                <w:sz w:val="20"/>
                <w:szCs w:val="20"/>
              </w:rPr>
              <w:t>Byte 1</w:t>
            </w:r>
          </w:p>
        </w:tc>
        <w:tc>
          <w:tcPr>
            <w:tcW w:w="1120" w:type="dxa"/>
            <w:vAlign w:val="center"/>
          </w:tcPr>
          <w:p w:rsidR="009678FE" w:rsidRDefault="009678FE">
            <w:pPr>
              <w:pStyle w:val="Default"/>
              <w:spacing w:after="120"/>
              <w:jc w:val="center"/>
              <w:rPr>
                <w:b/>
                <w:sz w:val="20"/>
                <w:szCs w:val="20"/>
              </w:rPr>
            </w:pPr>
            <w:r>
              <w:rPr>
                <w:b/>
                <w:sz w:val="20"/>
                <w:szCs w:val="20"/>
              </w:rPr>
              <w:t>Byte 2</w:t>
            </w:r>
          </w:p>
        </w:tc>
        <w:tc>
          <w:tcPr>
            <w:tcW w:w="4821" w:type="dxa"/>
            <w:vAlign w:val="center"/>
          </w:tcPr>
          <w:p w:rsidR="009678FE" w:rsidRDefault="009678FE">
            <w:pPr>
              <w:pStyle w:val="Default"/>
              <w:spacing w:after="120"/>
              <w:jc w:val="center"/>
              <w:rPr>
                <w:b/>
                <w:sz w:val="20"/>
                <w:szCs w:val="20"/>
              </w:rPr>
            </w:pPr>
            <w:r>
              <w:rPr>
                <w:b/>
                <w:sz w:val="20"/>
                <w:szCs w:val="20"/>
              </w:rPr>
              <w:t>Example</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w:t>
            </w:r>
          </w:p>
        </w:tc>
        <w:tc>
          <w:tcPr>
            <w:tcW w:w="2368" w:type="dxa"/>
            <w:vAlign w:val="center"/>
          </w:tcPr>
          <w:p w:rsidR="009678FE" w:rsidRDefault="009678FE">
            <w:pPr>
              <w:pStyle w:val="Default"/>
              <w:spacing w:after="120"/>
              <w:jc w:val="center"/>
              <w:rPr>
                <w:sz w:val="20"/>
                <w:szCs w:val="20"/>
              </w:rPr>
            </w:pPr>
            <w:r>
              <w:rPr>
                <w:sz w:val="20"/>
                <w:szCs w:val="20"/>
              </w:rPr>
              <w:t>SW version (Major / minor), minor is the LS byte</w:t>
            </w:r>
          </w:p>
        </w:tc>
        <w:tc>
          <w:tcPr>
            <w:tcW w:w="1120" w:type="dxa"/>
            <w:vAlign w:val="center"/>
          </w:tcPr>
          <w:p w:rsidR="009678FE" w:rsidRDefault="009678FE">
            <w:pPr>
              <w:pStyle w:val="Default"/>
              <w:spacing w:after="120"/>
              <w:jc w:val="center"/>
              <w:rPr>
                <w:sz w:val="20"/>
                <w:szCs w:val="20"/>
              </w:rPr>
            </w:pPr>
            <w:r>
              <w:rPr>
                <w:sz w:val="20"/>
                <w:szCs w:val="20"/>
              </w:rPr>
              <w:t>02</w:t>
            </w:r>
          </w:p>
        </w:tc>
        <w:tc>
          <w:tcPr>
            <w:tcW w:w="1120" w:type="dxa"/>
            <w:vAlign w:val="center"/>
          </w:tcPr>
          <w:p w:rsidR="009678FE" w:rsidRDefault="009678FE">
            <w:pPr>
              <w:pStyle w:val="Default"/>
              <w:spacing w:after="120"/>
              <w:jc w:val="center"/>
              <w:rPr>
                <w:sz w:val="20"/>
                <w:szCs w:val="20"/>
              </w:rPr>
            </w:pPr>
            <w:r>
              <w:rPr>
                <w:sz w:val="20"/>
                <w:szCs w:val="20"/>
              </w:rPr>
              <w:t>32</w:t>
            </w:r>
          </w:p>
        </w:tc>
        <w:tc>
          <w:tcPr>
            <w:tcW w:w="4821" w:type="dxa"/>
            <w:vAlign w:val="center"/>
          </w:tcPr>
          <w:p w:rsidR="009678FE" w:rsidRDefault="009678FE">
            <w:pPr>
              <w:pStyle w:val="Default"/>
              <w:spacing w:after="120"/>
              <w:rPr>
                <w:sz w:val="20"/>
                <w:szCs w:val="20"/>
              </w:rPr>
            </w:pPr>
            <w:r>
              <w:rPr>
                <w:sz w:val="20"/>
                <w:szCs w:val="20"/>
              </w:rPr>
              <w:t>Values shown indicate a software version of 2.50</w:t>
            </w:r>
          </w:p>
        </w:tc>
      </w:tr>
      <w:tr w:rsidR="009678FE">
        <w:trPr>
          <w:cantSplit/>
          <w:trHeight w:val="351"/>
          <w:jc w:val="center"/>
        </w:trPr>
        <w:tc>
          <w:tcPr>
            <w:tcW w:w="795" w:type="dxa"/>
            <w:vMerge w:val="restart"/>
            <w:vAlign w:val="center"/>
          </w:tcPr>
          <w:p w:rsidR="009678FE" w:rsidRDefault="009678FE">
            <w:pPr>
              <w:pStyle w:val="Default"/>
              <w:spacing w:after="120"/>
              <w:jc w:val="center"/>
              <w:rPr>
                <w:sz w:val="20"/>
                <w:szCs w:val="20"/>
              </w:rPr>
            </w:pPr>
            <w:r>
              <w:rPr>
                <w:sz w:val="20"/>
                <w:szCs w:val="20"/>
              </w:rPr>
              <w:t>2</w:t>
            </w:r>
          </w:p>
        </w:tc>
        <w:tc>
          <w:tcPr>
            <w:tcW w:w="2368" w:type="dxa"/>
            <w:vMerge w:val="restart"/>
            <w:vAlign w:val="center"/>
          </w:tcPr>
          <w:p w:rsidR="009678FE" w:rsidRDefault="009678FE">
            <w:pPr>
              <w:pStyle w:val="Default"/>
              <w:spacing w:after="120"/>
              <w:jc w:val="center"/>
              <w:rPr>
                <w:sz w:val="20"/>
                <w:szCs w:val="20"/>
              </w:rPr>
            </w:pPr>
            <w:r>
              <w:rPr>
                <w:sz w:val="20"/>
                <w:szCs w:val="20"/>
              </w:rPr>
              <w:t>Laser command status</w:t>
            </w:r>
          </w:p>
        </w:tc>
        <w:tc>
          <w:tcPr>
            <w:tcW w:w="1120" w:type="dxa"/>
            <w:vAlign w:val="center"/>
          </w:tcPr>
          <w:p w:rsidR="009678FE" w:rsidRDefault="009678FE">
            <w:pPr>
              <w:pStyle w:val="Default"/>
              <w:spacing w:after="120"/>
              <w:jc w:val="center"/>
              <w:rPr>
                <w:sz w:val="20"/>
                <w:szCs w:val="20"/>
              </w:rPr>
            </w:pPr>
            <w:r>
              <w:rPr>
                <w:sz w:val="20"/>
                <w:szCs w:val="20"/>
              </w:rPr>
              <w:t>0A</w:t>
            </w:r>
          </w:p>
        </w:tc>
        <w:tc>
          <w:tcPr>
            <w:tcW w:w="1120" w:type="dxa"/>
            <w:vAlign w:val="center"/>
          </w:tcPr>
          <w:p w:rsidR="009678FE" w:rsidRDefault="009678FE">
            <w:pPr>
              <w:pStyle w:val="Default"/>
              <w:spacing w:after="120"/>
              <w:jc w:val="center"/>
              <w:rPr>
                <w:sz w:val="20"/>
                <w:szCs w:val="20"/>
              </w:rPr>
            </w:pPr>
            <w:r>
              <w:rPr>
                <w:sz w:val="20"/>
                <w:szCs w:val="20"/>
              </w:rPr>
              <w:t>8C</w:t>
            </w:r>
          </w:p>
        </w:tc>
        <w:tc>
          <w:tcPr>
            <w:tcW w:w="4821" w:type="dxa"/>
            <w:vAlign w:val="center"/>
          </w:tcPr>
          <w:p w:rsidR="009678FE" w:rsidRDefault="009678FE">
            <w:pPr>
              <w:pStyle w:val="Default"/>
              <w:spacing w:after="120"/>
              <w:rPr>
                <w:sz w:val="20"/>
                <w:szCs w:val="20"/>
              </w:rPr>
            </w:pPr>
            <w:r>
              <w:rPr>
                <w:sz w:val="20"/>
                <w:szCs w:val="20"/>
              </w:rPr>
              <w:t>Values shown indicate OFF/PULSE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0A</w:t>
            </w:r>
          </w:p>
        </w:tc>
        <w:tc>
          <w:tcPr>
            <w:tcW w:w="1120" w:type="dxa"/>
            <w:vAlign w:val="center"/>
          </w:tcPr>
          <w:p w:rsidR="009678FE" w:rsidRDefault="009678FE">
            <w:pPr>
              <w:pStyle w:val="Default"/>
              <w:spacing w:after="120"/>
              <w:jc w:val="center"/>
              <w:rPr>
                <w:sz w:val="20"/>
                <w:szCs w:val="20"/>
              </w:rPr>
            </w:pPr>
            <w:r>
              <w:rPr>
                <w:sz w:val="20"/>
                <w:szCs w:val="20"/>
              </w:rPr>
              <w:t>8D</w:t>
            </w:r>
          </w:p>
        </w:tc>
        <w:tc>
          <w:tcPr>
            <w:tcW w:w="4821" w:type="dxa"/>
            <w:vAlign w:val="center"/>
          </w:tcPr>
          <w:p w:rsidR="009678FE" w:rsidRDefault="009678FE">
            <w:pPr>
              <w:pStyle w:val="Default"/>
              <w:spacing w:after="120"/>
              <w:rPr>
                <w:bCs/>
                <w:sz w:val="20"/>
                <w:szCs w:val="20"/>
              </w:rPr>
            </w:pPr>
            <w:r>
              <w:rPr>
                <w:sz w:val="20"/>
                <w:szCs w:val="20"/>
              </w:rPr>
              <w:t>Values shown indicate ON/PULSE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13</w:t>
            </w:r>
          </w:p>
        </w:tc>
        <w:tc>
          <w:tcPr>
            <w:tcW w:w="1120" w:type="dxa"/>
            <w:vAlign w:val="center"/>
          </w:tcPr>
          <w:p w:rsidR="009678FE" w:rsidRDefault="009678FE">
            <w:pPr>
              <w:pStyle w:val="Default"/>
              <w:spacing w:after="120"/>
              <w:jc w:val="center"/>
              <w:rPr>
                <w:sz w:val="20"/>
                <w:szCs w:val="20"/>
              </w:rPr>
            </w:pPr>
            <w:r>
              <w:rPr>
                <w:sz w:val="20"/>
                <w:szCs w:val="20"/>
              </w:rPr>
              <w:t>88</w:t>
            </w:r>
          </w:p>
        </w:tc>
        <w:tc>
          <w:tcPr>
            <w:tcW w:w="4821" w:type="dxa"/>
            <w:vAlign w:val="center"/>
          </w:tcPr>
          <w:p w:rsidR="009678FE" w:rsidRDefault="009678FE">
            <w:pPr>
              <w:pStyle w:val="Default"/>
              <w:spacing w:after="120"/>
              <w:rPr>
                <w:bCs/>
                <w:sz w:val="20"/>
                <w:szCs w:val="20"/>
              </w:rPr>
            </w:pPr>
            <w:r>
              <w:rPr>
                <w:sz w:val="20"/>
                <w:szCs w:val="20"/>
              </w:rPr>
              <w:t>Values shown indicate OFF/CONTINUOUS MODE</w:t>
            </w:r>
          </w:p>
        </w:tc>
      </w:tr>
      <w:tr w:rsidR="009678FE">
        <w:trPr>
          <w:cantSplit/>
          <w:trHeight w:val="348"/>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13</w:t>
            </w:r>
          </w:p>
        </w:tc>
        <w:tc>
          <w:tcPr>
            <w:tcW w:w="1120" w:type="dxa"/>
            <w:vAlign w:val="center"/>
          </w:tcPr>
          <w:p w:rsidR="009678FE" w:rsidRDefault="009678FE">
            <w:pPr>
              <w:pStyle w:val="Default"/>
              <w:spacing w:after="120"/>
              <w:jc w:val="center"/>
              <w:rPr>
                <w:sz w:val="20"/>
                <w:szCs w:val="20"/>
              </w:rPr>
            </w:pPr>
            <w:r>
              <w:rPr>
                <w:sz w:val="20"/>
                <w:szCs w:val="20"/>
              </w:rPr>
              <w:t>89</w:t>
            </w:r>
          </w:p>
        </w:tc>
        <w:tc>
          <w:tcPr>
            <w:tcW w:w="4821" w:type="dxa"/>
            <w:vAlign w:val="center"/>
          </w:tcPr>
          <w:p w:rsidR="009678FE" w:rsidRDefault="009678FE">
            <w:pPr>
              <w:pStyle w:val="Default"/>
              <w:spacing w:after="120"/>
              <w:rPr>
                <w:bCs/>
                <w:sz w:val="20"/>
                <w:szCs w:val="20"/>
              </w:rPr>
            </w:pPr>
            <w:r>
              <w:rPr>
                <w:sz w:val="20"/>
                <w:szCs w:val="20"/>
              </w:rPr>
              <w:t>Values shown indicate ON/ CONTINUOUS MODE</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3</w:t>
            </w:r>
          </w:p>
        </w:tc>
        <w:tc>
          <w:tcPr>
            <w:tcW w:w="2368" w:type="dxa"/>
            <w:vAlign w:val="center"/>
          </w:tcPr>
          <w:p w:rsidR="009678FE" w:rsidRDefault="009678FE">
            <w:pPr>
              <w:pStyle w:val="Default"/>
              <w:jc w:val="center"/>
              <w:rPr>
                <w:sz w:val="20"/>
                <w:szCs w:val="20"/>
              </w:rPr>
            </w:pPr>
            <w:r>
              <w:rPr>
                <w:sz w:val="20"/>
                <w:szCs w:val="20"/>
              </w:rPr>
              <w:t>Laser safety discrete</w:t>
            </w: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0x</w:t>
            </w:r>
          </w:p>
        </w:tc>
        <w:tc>
          <w:tcPr>
            <w:tcW w:w="4821" w:type="dxa"/>
            <w:vAlign w:val="center"/>
          </w:tcPr>
          <w:p w:rsidR="009678FE" w:rsidRDefault="009678FE">
            <w:pPr>
              <w:pStyle w:val="Default"/>
              <w:spacing w:after="120"/>
              <w:rPr>
                <w:sz w:val="20"/>
                <w:szCs w:val="20"/>
              </w:rPr>
            </w:pP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4</w:t>
            </w:r>
          </w:p>
        </w:tc>
        <w:tc>
          <w:tcPr>
            <w:tcW w:w="2368" w:type="dxa"/>
            <w:vAlign w:val="center"/>
          </w:tcPr>
          <w:p w:rsidR="009678FE" w:rsidRDefault="009678FE">
            <w:pPr>
              <w:pStyle w:val="Default"/>
              <w:jc w:val="center"/>
              <w:rPr>
                <w:sz w:val="20"/>
                <w:szCs w:val="20"/>
              </w:rPr>
            </w:pPr>
            <w:r>
              <w:rPr>
                <w:sz w:val="20"/>
                <w:szCs w:val="20"/>
              </w:rPr>
              <w:t>Laser current (instant)</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 xml:space="preserve"> where xxxxx = binary value of current in mA at the time status was requested</w:t>
            </w:r>
          </w:p>
          <w:p w:rsidR="009678FE" w:rsidRDefault="009678FE">
            <w:pPr>
              <w:pStyle w:val="Default"/>
              <w:spacing w:after="120"/>
              <w:rPr>
                <w:sz w:val="20"/>
                <w:szCs w:val="20"/>
              </w:rPr>
            </w:pP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lastRenderedPageBreak/>
              <w:t>5</w:t>
            </w:r>
          </w:p>
        </w:tc>
        <w:tc>
          <w:tcPr>
            <w:tcW w:w="2368" w:type="dxa"/>
            <w:vAlign w:val="center"/>
          </w:tcPr>
          <w:p w:rsidR="009678FE" w:rsidRDefault="009678FE">
            <w:pPr>
              <w:pStyle w:val="Default"/>
              <w:jc w:val="center"/>
              <w:rPr>
                <w:sz w:val="20"/>
                <w:szCs w:val="20"/>
              </w:rPr>
            </w:pPr>
            <w:r>
              <w:rPr>
                <w:sz w:val="20"/>
                <w:szCs w:val="20"/>
              </w:rPr>
              <w:t>Laser Power (instant)</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 xml:space="preserve"> where xxxxx = binary value of current in mA</w:t>
            </w:r>
          </w:p>
          <w:p w:rsidR="009678FE" w:rsidRDefault="009678FE">
            <w:pPr>
              <w:pStyle w:val="Default"/>
              <w:spacing w:after="120"/>
              <w:rPr>
                <w:sz w:val="20"/>
                <w:szCs w:val="20"/>
              </w:rPr>
            </w:pPr>
            <w:r>
              <w:rPr>
                <w:bCs/>
                <w:sz w:val="20"/>
                <w:szCs w:val="20"/>
              </w:rPr>
              <w:t>NOTE: This is actual measured power, which is typically not available without external components</w:t>
            </w:r>
          </w:p>
        </w:tc>
      </w:tr>
      <w:tr w:rsidR="009678FE">
        <w:trPr>
          <w:cantSplit/>
          <w:trHeight w:val="353"/>
          <w:jc w:val="center"/>
        </w:trPr>
        <w:tc>
          <w:tcPr>
            <w:tcW w:w="795" w:type="dxa"/>
            <w:vMerge w:val="restart"/>
            <w:vAlign w:val="center"/>
          </w:tcPr>
          <w:p w:rsidR="009678FE" w:rsidRDefault="009678FE">
            <w:pPr>
              <w:pStyle w:val="Default"/>
              <w:spacing w:after="120"/>
              <w:jc w:val="center"/>
              <w:rPr>
                <w:sz w:val="20"/>
                <w:szCs w:val="20"/>
              </w:rPr>
            </w:pPr>
            <w:r>
              <w:rPr>
                <w:sz w:val="20"/>
                <w:szCs w:val="20"/>
              </w:rPr>
              <w:t>6</w:t>
            </w:r>
          </w:p>
        </w:tc>
        <w:tc>
          <w:tcPr>
            <w:tcW w:w="2368" w:type="dxa"/>
            <w:vMerge w:val="restart"/>
            <w:vAlign w:val="center"/>
          </w:tcPr>
          <w:p w:rsidR="009678FE" w:rsidRDefault="009678FE">
            <w:pPr>
              <w:pStyle w:val="Default"/>
              <w:spacing w:after="120"/>
              <w:jc w:val="center"/>
              <w:rPr>
                <w:sz w:val="20"/>
                <w:szCs w:val="20"/>
              </w:rPr>
            </w:pPr>
            <w:r>
              <w:rPr>
                <w:sz w:val="20"/>
                <w:szCs w:val="20"/>
              </w:rPr>
              <w:t>Laser Status</w:t>
            </w: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00</w:t>
            </w:r>
          </w:p>
        </w:tc>
        <w:tc>
          <w:tcPr>
            <w:tcW w:w="4821" w:type="dxa"/>
            <w:vAlign w:val="center"/>
          </w:tcPr>
          <w:p w:rsidR="009678FE" w:rsidRDefault="009678FE">
            <w:pPr>
              <w:pStyle w:val="Default"/>
              <w:spacing w:after="120"/>
              <w:rPr>
                <w:sz w:val="20"/>
                <w:szCs w:val="20"/>
              </w:rPr>
            </w:pPr>
            <w:r>
              <w:rPr>
                <w:bCs/>
                <w:sz w:val="20"/>
                <w:szCs w:val="20"/>
              </w:rPr>
              <w:t>Laser OFF</w:t>
            </w:r>
          </w:p>
        </w:tc>
      </w:tr>
      <w:tr w:rsidR="009678FE">
        <w:trPr>
          <w:cantSplit/>
          <w:trHeight w:val="352"/>
          <w:jc w:val="center"/>
        </w:trPr>
        <w:tc>
          <w:tcPr>
            <w:tcW w:w="795" w:type="dxa"/>
            <w:vMerge/>
            <w:vAlign w:val="center"/>
          </w:tcPr>
          <w:p w:rsidR="009678FE" w:rsidRDefault="009678FE">
            <w:pPr>
              <w:pStyle w:val="Default"/>
              <w:spacing w:after="120"/>
              <w:jc w:val="center"/>
              <w:rPr>
                <w:sz w:val="20"/>
                <w:szCs w:val="20"/>
              </w:rPr>
            </w:pPr>
          </w:p>
        </w:tc>
        <w:tc>
          <w:tcPr>
            <w:tcW w:w="2368" w:type="dxa"/>
            <w:vMerge/>
            <w:vAlign w:val="center"/>
          </w:tcPr>
          <w:p w:rsidR="009678FE" w:rsidRDefault="009678FE">
            <w:pPr>
              <w:pStyle w:val="Default"/>
              <w:spacing w:after="120"/>
              <w:jc w:val="center"/>
              <w:rPr>
                <w:sz w:val="20"/>
                <w:szCs w:val="20"/>
              </w:rPr>
            </w:pPr>
          </w:p>
        </w:tc>
        <w:tc>
          <w:tcPr>
            <w:tcW w:w="1120" w:type="dxa"/>
            <w:vAlign w:val="center"/>
          </w:tcPr>
          <w:p w:rsidR="009678FE" w:rsidRDefault="009678FE">
            <w:pPr>
              <w:pStyle w:val="Default"/>
              <w:spacing w:after="120"/>
              <w:jc w:val="center"/>
              <w:rPr>
                <w:sz w:val="20"/>
                <w:szCs w:val="20"/>
              </w:rPr>
            </w:pPr>
            <w:r>
              <w:rPr>
                <w:sz w:val="20"/>
                <w:szCs w:val="20"/>
              </w:rPr>
              <w:t>00</w:t>
            </w:r>
          </w:p>
        </w:tc>
        <w:tc>
          <w:tcPr>
            <w:tcW w:w="1120" w:type="dxa"/>
            <w:vAlign w:val="center"/>
          </w:tcPr>
          <w:p w:rsidR="009678FE" w:rsidRDefault="009678FE">
            <w:pPr>
              <w:pStyle w:val="Default"/>
              <w:spacing w:after="120"/>
              <w:jc w:val="center"/>
              <w:rPr>
                <w:sz w:val="20"/>
                <w:szCs w:val="20"/>
              </w:rPr>
            </w:pPr>
            <w:r>
              <w:rPr>
                <w:sz w:val="20"/>
                <w:szCs w:val="20"/>
              </w:rPr>
              <w:t>01</w:t>
            </w:r>
          </w:p>
        </w:tc>
        <w:tc>
          <w:tcPr>
            <w:tcW w:w="4821" w:type="dxa"/>
            <w:vAlign w:val="center"/>
          </w:tcPr>
          <w:p w:rsidR="009678FE" w:rsidRDefault="009678FE">
            <w:pPr>
              <w:pStyle w:val="Default"/>
              <w:spacing w:after="120"/>
              <w:rPr>
                <w:bCs/>
                <w:sz w:val="20"/>
                <w:szCs w:val="20"/>
              </w:rPr>
            </w:pPr>
            <w:r>
              <w:rPr>
                <w:bCs/>
                <w:sz w:val="20"/>
                <w:szCs w:val="20"/>
              </w:rPr>
              <w:t>Laser ON</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7</w:t>
            </w:r>
          </w:p>
        </w:tc>
        <w:tc>
          <w:tcPr>
            <w:tcW w:w="2368" w:type="dxa"/>
            <w:vAlign w:val="center"/>
          </w:tcPr>
          <w:p w:rsidR="009678FE" w:rsidRDefault="009678FE">
            <w:pPr>
              <w:pStyle w:val="Default"/>
              <w:jc w:val="center"/>
              <w:rPr>
                <w:sz w:val="20"/>
                <w:szCs w:val="20"/>
              </w:rPr>
            </w:pPr>
            <w:r>
              <w:rPr>
                <w:sz w:val="20"/>
                <w:szCs w:val="20"/>
              </w:rPr>
              <w:t>Laser Current Limit</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spacing w:after="120"/>
              <w:rPr>
                <w:sz w:val="20"/>
                <w:szCs w:val="20"/>
              </w:rPr>
            </w:pPr>
            <w:r>
              <w:rPr>
                <w:bCs/>
                <w:sz w:val="20"/>
                <w:szCs w:val="20"/>
              </w:rPr>
              <w:t xml:space="preserve"> where xxxxx = the current limit (mA) that the board is set to</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8</w:t>
            </w:r>
          </w:p>
        </w:tc>
        <w:tc>
          <w:tcPr>
            <w:tcW w:w="2368" w:type="dxa"/>
            <w:vAlign w:val="center"/>
          </w:tcPr>
          <w:p w:rsidR="009678FE" w:rsidRDefault="009678FE">
            <w:pPr>
              <w:pStyle w:val="Default"/>
              <w:jc w:val="center"/>
              <w:rPr>
                <w:sz w:val="20"/>
                <w:szCs w:val="20"/>
              </w:rPr>
            </w:pPr>
            <w:r>
              <w:rPr>
                <w:sz w:val="20"/>
                <w:szCs w:val="20"/>
              </w:rPr>
              <w:t>Laser Current peak (1 second)</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rPr>
                <w:sz w:val="20"/>
                <w:szCs w:val="20"/>
              </w:rPr>
            </w:pPr>
            <w:r>
              <w:rPr>
                <w:bCs/>
                <w:sz w:val="20"/>
                <w:szCs w:val="20"/>
              </w:rPr>
              <w:t>where xxxxx = binary value of the current limit (mA) that the board is set to</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9</w:t>
            </w:r>
          </w:p>
        </w:tc>
        <w:tc>
          <w:tcPr>
            <w:tcW w:w="2368" w:type="dxa"/>
            <w:vAlign w:val="center"/>
          </w:tcPr>
          <w:p w:rsidR="009678FE" w:rsidRDefault="009678FE">
            <w:pPr>
              <w:pStyle w:val="Default"/>
              <w:jc w:val="center"/>
              <w:rPr>
                <w:sz w:val="20"/>
                <w:szCs w:val="20"/>
              </w:rPr>
            </w:pPr>
            <w:r>
              <w:rPr>
                <w:sz w:val="20"/>
                <w:szCs w:val="20"/>
              </w:rPr>
              <w:t>Laser Current Average (10 seconds)</w:t>
            </w:r>
          </w:p>
        </w:tc>
        <w:tc>
          <w:tcPr>
            <w:tcW w:w="2240" w:type="dxa"/>
            <w:gridSpan w:val="2"/>
            <w:vAlign w:val="center"/>
          </w:tcPr>
          <w:p w:rsidR="009678FE" w:rsidRDefault="009678FE">
            <w:pPr>
              <w:pStyle w:val="Default"/>
              <w:spacing w:after="120"/>
              <w:jc w:val="center"/>
              <w:rPr>
                <w:sz w:val="20"/>
                <w:szCs w:val="20"/>
              </w:rPr>
            </w:pPr>
            <w:r>
              <w:rPr>
                <w:sz w:val="20"/>
                <w:szCs w:val="20"/>
              </w:rPr>
              <w:t>xxxxx</w:t>
            </w:r>
          </w:p>
        </w:tc>
        <w:tc>
          <w:tcPr>
            <w:tcW w:w="4821" w:type="dxa"/>
            <w:vAlign w:val="center"/>
          </w:tcPr>
          <w:p w:rsidR="009678FE" w:rsidRDefault="009678FE">
            <w:pPr>
              <w:pStyle w:val="Default"/>
              <w:rPr>
                <w:sz w:val="20"/>
                <w:szCs w:val="20"/>
              </w:rPr>
            </w:pPr>
            <w:r>
              <w:rPr>
                <w:bCs/>
                <w:sz w:val="20"/>
                <w:szCs w:val="20"/>
              </w:rPr>
              <w:t>where xxxxx = binary value of the peak current (mA) measured in the past 1 second</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10</w:t>
            </w:r>
          </w:p>
        </w:tc>
        <w:tc>
          <w:tcPr>
            <w:tcW w:w="2368" w:type="dxa"/>
            <w:vAlign w:val="center"/>
          </w:tcPr>
          <w:p w:rsidR="009678FE" w:rsidRDefault="009678FE">
            <w:pPr>
              <w:pStyle w:val="Default"/>
              <w:jc w:val="center"/>
              <w:rPr>
                <w:sz w:val="20"/>
                <w:szCs w:val="20"/>
              </w:rPr>
            </w:pPr>
            <w:r>
              <w:rPr>
                <w:sz w:val="20"/>
                <w:szCs w:val="20"/>
              </w:rPr>
              <w:t>Temperature (CPU)</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bCs/>
                <w:sz w:val="20"/>
                <w:szCs w:val="20"/>
              </w:rPr>
            </w:pPr>
            <w:r>
              <w:rPr>
                <w:bCs/>
                <w:sz w:val="20"/>
                <w:szCs w:val="20"/>
              </w:rPr>
              <w:t xml:space="preserve">where xxxxx = binary value of the average current (mA) measured over the past 10 second  </w:t>
            </w:r>
          </w:p>
          <w:p w:rsidR="009678FE" w:rsidRDefault="009678FE">
            <w:pPr>
              <w:pStyle w:val="Default"/>
              <w:rPr>
                <w:bCs/>
                <w:sz w:val="20"/>
                <w:szCs w:val="20"/>
              </w:rPr>
            </w:pPr>
          </w:p>
          <w:p w:rsidR="009678FE" w:rsidRDefault="009678FE">
            <w:pPr>
              <w:pStyle w:val="Default"/>
              <w:rPr>
                <w:sz w:val="20"/>
                <w:szCs w:val="20"/>
              </w:rPr>
            </w:pPr>
            <w:r>
              <w:rPr>
                <w:bCs/>
                <w:sz w:val="20"/>
                <w:szCs w:val="20"/>
              </w:rPr>
              <w:t>Temperature returned in degrees as xxxxx. This sensor is NOT measuring ambient, but does reflect general temperature conditions. Typically, it reports approximately 12 to 15 deg F above ambient.</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11</w:t>
            </w:r>
          </w:p>
        </w:tc>
        <w:tc>
          <w:tcPr>
            <w:tcW w:w="2368" w:type="dxa"/>
            <w:vAlign w:val="center"/>
          </w:tcPr>
          <w:p w:rsidR="009678FE" w:rsidRDefault="009678FE">
            <w:pPr>
              <w:pStyle w:val="Default"/>
              <w:jc w:val="center"/>
              <w:rPr>
                <w:sz w:val="20"/>
                <w:szCs w:val="20"/>
              </w:rPr>
            </w:pPr>
            <w:r>
              <w:rPr>
                <w:sz w:val="20"/>
                <w:szCs w:val="20"/>
              </w:rPr>
              <w:t>Pressure</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 voltage (0 to 4095 = 0 to 3.3V) for internal pressure sensor. Default conversion can be found from kPa = (counts/4096 + .07739)/.007826</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12</w:t>
            </w:r>
          </w:p>
        </w:tc>
        <w:tc>
          <w:tcPr>
            <w:tcW w:w="2368" w:type="dxa"/>
            <w:vAlign w:val="center"/>
          </w:tcPr>
          <w:p w:rsidR="009678FE" w:rsidRDefault="009678FE">
            <w:pPr>
              <w:pStyle w:val="Default"/>
              <w:jc w:val="center"/>
              <w:rPr>
                <w:sz w:val="20"/>
                <w:szCs w:val="20"/>
              </w:rPr>
            </w:pPr>
            <w:r>
              <w:rPr>
                <w:sz w:val="20"/>
                <w:szCs w:val="20"/>
              </w:rPr>
              <w:t>Humidity</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 voltage representing relative humidity within housing (Optional)</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13</w:t>
            </w:r>
          </w:p>
        </w:tc>
        <w:tc>
          <w:tcPr>
            <w:tcW w:w="2368" w:type="dxa"/>
            <w:vAlign w:val="center"/>
          </w:tcPr>
          <w:p w:rsidR="009678FE" w:rsidRDefault="009678FE">
            <w:pPr>
              <w:pStyle w:val="Default"/>
              <w:jc w:val="center"/>
              <w:rPr>
                <w:sz w:val="20"/>
                <w:szCs w:val="20"/>
              </w:rPr>
            </w:pPr>
            <w:r>
              <w:rPr>
                <w:sz w:val="20"/>
                <w:szCs w:val="20"/>
              </w:rPr>
              <w:t>Spare ADC</w:t>
            </w:r>
          </w:p>
        </w:tc>
        <w:tc>
          <w:tcPr>
            <w:tcW w:w="2240" w:type="dxa"/>
            <w:gridSpan w:val="2"/>
            <w:vAlign w:val="center"/>
          </w:tcPr>
          <w:p w:rsidR="009678FE" w:rsidRDefault="009678FE">
            <w:pPr>
              <w:jc w:val="center"/>
            </w:pPr>
            <w:r>
              <w:t>xxxxx</w:t>
            </w:r>
          </w:p>
        </w:tc>
        <w:tc>
          <w:tcPr>
            <w:tcW w:w="4821" w:type="dxa"/>
            <w:vAlign w:val="center"/>
          </w:tcPr>
          <w:p w:rsidR="009678FE" w:rsidRDefault="009678FE">
            <w:pPr>
              <w:pStyle w:val="Default"/>
              <w:rPr>
                <w:sz w:val="20"/>
                <w:szCs w:val="20"/>
              </w:rPr>
            </w:pPr>
            <w:r>
              <w:rPr>
                <w:bCs/>
                <w:sz w:val="20"/>
                <w:szCs w:val="20"/>
              </w:rPr>
              <w:t>Where xxxxx= voltage (0 to 4095 = 0 to 3.3V) for spare channel.</w:t>
            </w:r>
          </w:p>
          <w:p w:rsidR="009678FE" w:rsidRDefault="009678FE">
            <w:pPr>
              <w:pStyle w:val="Default"/>
              <w:rPr>
                <w:bCs/>
                <w:sz w:val="20"/>
                <w:szCs w:val="20"/>
              </w:rPr>
            </w:pPr>
            <w:r>
              <w:rPr>
                <w:bCs/>
                <w:sz w:val="20"/>
                <w:szCs w:val="20"/>
              </w:rPr>
              <w:t>Typical use would be for an external temperature sensor.</w:t>
            </w:r>
          </w:p>
          <w:p w:rsidR="009678FE" w:rsidRDefault="009678FE">
            <w:pPr>
              <w:pStyle w:val="Default"/>
              <w:rPr>
                <w:sz w:val="20"/>
                <w:szCs w:val="20"/>
              </w:rPr>
            </w:pPr>
            <w:r>
              <w:rPr>
                <w:sz w:val="20"/>
                <w:szCs w:val="20"/>
              </w:rPr>
              <w:t>Example setup: MAX6605 powered via 3.3V (X1-13) to Ground (X1-9), with signal return on X1-11. Note that signal conditioning on board comes into play for scaling.</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14</w:t>
            </w:r>
          </w:p>
        </w:tc>
        <w:tc>
          <w:tcPr>
            <w:tcW w:w="2368" w:type="dxa"/>
            <w:vAlign w:val="center"/>
          </w:tcPr>
          <w:p w:rsidR="009678FE" w:rsidRDefault="009678FE">
            <w:pPr>
              <w:pStyle w:val="Default"/>
              <w:jc w:val="center"/>
              <w:rPr>
                <w:sz w:val="20"/>
                <w:szCs w:val="20"/>
              </w:rPr>
            </w:pPr>
            <w:r>
              <w:rPr>
                <w:sz w:val="23"/>
                <w:szCs w:val="23"/>
              </w:rPr>
              <w:t>RPM</w:t>
            </w:r>
          </w:p>
        </w:tc>
        <w:tc>
          <w:tcPr>
            <w:tcW w:w="2240" w:type="dxa"/>
            <w:gridSpan w:val="2"/>
            <w:vAlign w:val="center"/>
          </w:tcPr>
          <w:p w:rsidR="009678FE" w:rsidRDefault="009678FE">
            <w:pPr>
              <w:pStyle w:val="Default"/>
              <w:spacing w:after="120"/>
              <w:jc w:val="center"/>
              <w:rPr>
                <w:sz w:val="20"/>
                <w:szCs w:val="20"/>
              </w:rPr>
            </w:pPr>
            <w:r>
              <w:rPr>
                <w:bCs/>
                <w:sz w:val="20"/>
                <w:szCs w:val="20"/>
              </w:rPr>
              <w:t>xxxxx</w:t>
            </w:r>
          </w:p>
        </w:tc>
        <w:tc>
          <w:tcPr>
            <w:tcW w:w="4821" w:type="dxa"/>
            <w:vAlign w:val="center"/>
          </w:tcPr>
          <w:p w:rsidR="009678FE" w:rsidRDefault="009678FE">
            <w:pPr>
              <w:pStyle w:val="Default"/>
              <w:rPr>
                <w:sz w:val="20"/>
                <w:szCs w:val="20"/>
              </w:rPr>
            </w:pPr>
            <w:r>
              <w:rPr>
                <w:bCs/>
                <w:sz w:val="20"/>
                <w:szCs w:val="20"/>
              </w:rPr>
              <w:t>Where xxxxx =  RPM of dynamic mode scrambler</w:t>
            </w:r>
          </w:p>
        </w:tc>
      </w:tr>
      <w:tr w:rsidR="009678FE">
        <w:trPr>
          <w:cantSplit/>
          <w:trHeight w:val="111"/>
          <w:jc w:val="center"/>
        </w:trPr>
        <w:tc>
          <w:tcPr>
            <w:tcW w:w="795" w:type="dxa"/>
            <w:vAlign w:val="center"/>
          </w:tcPr>
          <w:p w:rsidR="009678FE" w:rsidRDefault="009678FE">
            <w:pPr>
              <w:pStyle w:val="Default"/>
              <w:spacing w:after="120"/>
              <w:jc w:val="center"/>
              <w:rPr>
                <w:sz w:val="20"/>
                <w:szCs w:val="20"/>
              </w:rPr>
            </w:pPr>
            <w:r>
              <w:rPr>
                <w:sz w:val="20"/>
                <w:szCs w:val="20"/>
              </w:rPr>
              <w:t>15</w:t>
            </w:r>
          </w:p>
        </w:tc>
        <w:tc>
          <w:tcPr>
            <w:tcW w:w="2368" w:type="dxa"/>
            <w:vAlign w:val="center"/>
          </w:tcPr>
          <w:p w:rsidR="009678FE" w:rsidRDefault="009678FE">
            <w:pPr>
              <w:pStyle w:val="Default"/>
              <w:jc w:val="center"/>
              <w:rPr>
                <w:sz w:val="20"/>
                <w:szCs w:val="20"/>
              </w:rPr>
            </w:pPr>
            <w:r>
              <w:rPr>
                <w:sz w:val="20"/>
                <w:szCs w:val="20"/>
              </w:rPr>
              <w:t>UNUSED – reserved for future use</w:t>
            </w:r>
          </w:p>
        </w:tc>
        <w:tc>
          <w:tcPr>
            <w:tcW w:w="2240" w:type="dxa"/>
            <w:gridSpan w:val="2"/>
            <w:vAlign w:val="center"/>
          </w:tcPr>
          <w:p w:rsidR="009678FE" w:rsidRDefault="009678FE">
            <w:pPr>
              <w:pStyle w:val="Default"/>
              <w:spacing w:after="120"/>
              <w:jc w:val="center"/>
              <w:rPr>
                <w:sz w:val="20"/>
                <w:szCs w:val="20"/>
              </w:rPr>
            </w:pPr>
          </w:p>
        </w:tc>
        <w:tc>
          <w:tcPr>
            <w:tcW w:w="4821" w:type="dxa"/>
            <w:vAlign w:val="center"/>
          </w:tcPr>
          <w:p w:rsidR="009678FE" w:rsidRDefault="009678FE">
            <w:pPr>
              <w:pStyle w:val="Default"/>
              <w:rPr>
                <w:sz w:val="20"/>
                <w:szCs w:val="20"/>
              </w:rPr>
            </w:pPr>
          </w:p>
        </w:tc>
      </w:tr>
    </w:tbl>
    <w:p w:rsidR="009678FE" w:rsidRDefault="009678FE">
      <w:pPr>
        <w:spacing w:after="0"/>
        <w:rPr>
          <w:rFonts w:ascii="Arial" w:hAnsi="Arial" w:cs="Arial"/>
          <w:color w:val="000000"/>
          <w:szCs w:val="20"/>
        </w:rPr>
      </w:pPr>
    </w:p>
    <w:p w:rsidR="009678FE" w:rsidRDefault="009678FE">
      <w:pPr>
        <w:spacing w:after="0"/>
        <w:ind w:left="720"/>
        <w:rPr>
          <w:rFonts w:ascii="Arial" w:hAnsi="Arial" w:cs="Arial"/>
          <w:szCs w:val="20"/>
        </w:rPr>
      </w:pPr>
      <w:r>
        <w:rPr>
          <w:rFonts w:ascii="Arial" w:hAnsi="Arial" w:cs="Arial"/>
          <w:szCs w:val="20"/>
        </w:rPr>
        <w:t>FF 00 0F 77 25 19  (Standard Status)</w:t>
      </w:r>
    </w:p>
    <w:p w:rsidR="009678FE" w:rsidRDefault="009678FE">
      <w:pPr>
        <w:spacing w:after="0"/>
        <w:ind w:left="720"/>
        <w:rPr>
          <w:rFonts w:ascii="Arial" w:hAnsi="Arial" w:cs="Arial"/>
          <w:color w:val="000000"/>
          <w:szCs w:val="20"/>
        </w:rPr>
      </w:pPr>
      <w:r>
        <w:rPr>
          <w:rFonts w:ascii="Arial" w:hAnsi="Arial" w:cs="Arial"/>
          <w:color w:val="000000"/>
          <w:szCs w:val="20"/>
        </w:rPr>
        <w:t xml:space="preserve">FF 00 0F 77 25 1z </w:t>
      </w:r>
    </w:p>
    <w:p w:rsidR="009678FE" w:rsidRDefault="009678FE">
      <w:pPr>
        <w:spacing w:after="0"/>
        <w:ind w:left="720"/>
        <w:rPr>
          <w:rFonts w:ascii="Arial" w:hAnsi="Arial" w:cs="Arial"/>
          <w:color w:val="000000"/>
          <w:szCs w:val="20"/>
        </w:rPr>
      </w:pPr>
      <w:r>
        <w:rPr>
          <w:rFonts w:ascii="Arial" w:hAnsi="Arial" w:cs="Arial"/>
          <w:color w:val="000000"/>
          <w:szCs w:val="20"/>
        </w:rPr>
        <w:t>z is a status nibble where:</w:t>
      </w:r>
    </w:p>
    <w:p w:rsidR="009678FE" w:rsidRDefault="009678FE">
      <w:pPr>
        <w:spacing w:after="0"/>
        <w:ind w:left="1440"/>
        <w:rPr>
          <w:rFonts w:ascii="Arial" w:hAnsi="Arial" w:cs="Arial"/>
          <w:color w:val="000000"/>
          <w:szCs w:val="20"/>
        </w:rPr>
      </w:pPr>
      <w:r>
        <w:rPr>
          <w:rFonts w:ascii="Arial" w:hAnsi="Arial" w:cs="Arial"/>
          <w:color w:val="000000"/>
          <w:szCs w:val="20"/>
        </w:rPr>
        <w:t>0=BUSY, 1=ON PULSE, 2=FORMAT ERROR, 3=COM TIME OUT, 4=On Continuous, 9=NOT PRESENT</w:t>
      </w:r>
    </w:p>
    <w:p w:rsidR="009678FE" w:rsidRDefault="009678FE">
      <w:pPr>
        <w:spacing w:after="0"/>
        <w:ind w:left="1440"/>
        <w:rPr>
          <w:rFonts w:ascii="Arial" w:hAnsi="Arial" w:cs="Arial"/>
          <w:color w:val="000000"/>
          <w:szCs w:val="20"/>
        </w:rPr>
      </w:pPr>
      <w:r>
        <w:rPr>
          <w:rFonts w:ascii="Arial" w:hAnsi="Arial" w:cs="Arial"/>
          <w:color w:val="000000"/>
          <w:szCs w:val="20"/>
        </w:rPr>
        <w:t>When 9 is returned, it means that a Laser Pointer is not specified in the manifest.</w:t>
      </w:r>
    </w:p>
    <w:p w:rsidR="009678FE" w:rsidRDefault="009678FE">
      <w:pPr>
        <w:pStyle w:val="Heading3"/>
      </w:pPr>
      <w:bookmarkStart w:id="283" w:name="_Toc402794223"/>
      <w:r>
        <w:lastRenderedPageBreak/>
        <w:t>Controls</w:t>
      </w:r>
      <w:bookmarkEnd w:id="283"/>
    </w:p>
    <w:p w:rsidR="009678FE" w:rsidRDefault="009678FE">
      <w:pPr>
        <w:pStyle w:val="Heading4"/>
        <w:ind w:left="0"/>
      </w:pPr>
      <w:bookmarkStart w:id="284" w:name="_Toc402794224"/>
      <w:r>
        <w:t>Zoom Illuminator</w:t>
      </w:r>
      <w:bookmarkEnd w:id="284"/>
    </w:p>
    <w:tbl>
      <w:tblPr>
        <w:tblW w:w="8838" w:type="dxa"/>
        <w:tblInd w:w="720" w:type="dxa"/>
        <w:tblLook w:val="04A0"/>
      </w:tblPr>
      <w:tblGrid>
        <w:gridCol w:w="2268"/>
        <w:gridCol w:w="6570"/>
      </w:tblGrid>
      <w:tr w:rsidR="009678FE">
        <w:tc>
          <w:tcPr>
            <w:tcW w:w="2268" w:type="dxa"/>
          </w:tcPr>
          <w:p w:rsidR="009678FE" w:rsidRDefault="009678FE">
            <w:pPr>
              <w:keepNext/>
            </w:pPr>
            <w:r>
              <w:t>FF 00 41 77 xx 00</w:t>
            </w:r>
          </w:p>
        </w:tc>
        <w:tc>
          <w:tcPr>
            <w:tcW w:w="6570" w:type="dxa"/>
          </w:tcPr>
          <w:p w:rsidR="009678FE" w:rsidRDefault="009678FE">
            <w:pPr>
              <w:keepNext/>
            </w:pPr>
            <w:r>
              <w:t>where: FE (254) To 80 (128) =zoom to wide FOV; 01 (1) to 7F ( 127) = zoom to narrow FOV; 00 stop</w:t>
            </w:r>
          </w:p>
        </w:tc>
      </w:tr>
      <w:tr w:rsidR="009678FE">
        <w:tc>
          <w:tcPr>
            <w:tcW w:w="2268" w:type="dxa"/>
          </w:tcPr>
          <w:p w:rsidR="009678FE" w:rsidRDefault="009678FE">
            <w:pPr>
              <w:keepNext/>
            </w:pPr>
          </w:p>
        </w:tc>
        <w:tc>
          <w:tcPr>
            <w:tcW w:w="6570" w:type="dxa"/>
          </w:tcPr>
          <w:p w:rsidR="009678FE" w:rsidRDefault="009678FE">
            <w:pPr>
              <w:keepNext/>
            </w:pPr>
          </w:p>
        </w:tc>
      </w:tr>
    </w:tbl>
    <w:p w:rsidR="009678FE" w:rsidRDefault="009678FE">
      <w:pPr>
        <w:keepNext/>
        <w:ind w:firstLine="720"/>
      </w:pPr>
    </w:p>
    <w:p w:rsidR="009678FE" w:rsidRDefault="009678FE">
      <w:pPr>
        <w:keepNext/>
      </w:pPr>
      <w:r>
        <w:t xml:space="preserve">There is no response to this input as it is intended for dynamic control by a joystick or virtual joystick just as with a standard joystick zoom Pelco input. </w:t>
      </w:r>
    </w:p>
    <w:p w:rsidR="009678FE" w:rsidRDefault="009678FE">
      <w:r>
        <w:t xml:space="preserve">This command is ignored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pPr>
        <w:pStyle w:val="Heading4"/>
        <w:ind w:left="0"/>
      </w:pPr>
      <w:bookmarkStart w:id="285" w:name="_Toc402794225"/>
      <w:r>
        <w:t>Illuminator Zoom Go To</w:t>
      </w:r>
      <w:bookmarkEnd w:id="285"/>
    </w:p>
    <w:p w:rsidR="009678FE" w:rsidRDefault="009678FE">
      <w:pPr>
        <w:ind w:left="720"/>
      </w:pPr>
      <w:r>
        <w:t xml:space="preserve">FF 0042 77 xx xx  </w:t>
      </w:r>
      <w:r>
        <w:tab/>
        <w:t>xx is 00 01 to 02 54(1-254) and commands the illuminator to zoom to this value</w:t>
      </w:r>
    </w:p>
    <w:p w:rsidR="009678FE" w:rsidRDefault="009678FE">
      <w:r>
        <w:t>There is no direct response to this command as it is indeterminate when the zoom will reach the desired value.  Use the Query Illuminator Zoom Position command to evaluate system response.</w:t>
      </w:r>
    </w:p>
    <w:p w:rsidR="009678FE" w:rsidRDefault="009678FE">
      <w:r>
        <w:t xml:space="preserve">This command is ignored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pPr>
        <w:pStyle w:val="Heading4"/>
        <w:ind w:left="0"/>
      </w:pPr>
      <w:bookmarkStart w:id="286" w:name="_Toc402794226"/>
      <w:r>
        <w:t>Turn Illuminator ON/OFF</w:t>
      </w:r>
      <w:bookmarkEnd w:id="286"/>
    </w:p>
    <w:p w:rsidR="009678FE" w:rsidRDefault="009678FE">
      <w:r>
        <w:tab/>
      </w:r>
    </w:p>
    <w:tbl>
      <w:tblPr>
        <w:tblW w:w="0" w:type="auto"/>
        <w:tblInd w:w="720" w:type="dxa"/>
        <w:tblLook w:val="04A0"/>
      </w:tblPr>
      <w:tblGrid>
        <w:gridCol w:w="3078"/>
        <w:gridCol w:w="5400"/>
      </w:tblGrid>
      <w:tr w:rsidR="009678FE">
        <w:tc>
          <w:tcPr>
            <w:tcW w:w="3078" w:type="dxa"/>
          </w:tcPr>
          <w:p w:rsidR="009678FE" w:rsidRDefault="009678FE">
            <w:r>
              <w:t>FF 00 0F 77 25 0y</w:t>
            </w:r>
          </w:p>
        </w:tc>
        <w:tc>
          <w:tcPr>
            <w:tcW w:w="5400" w:type="dxa"/>
          </w:tcPr>
          <w:p w:rsidR="009678FE" w:rsidRDefault="009678FE">
            <w:r>
              <w:t>Values of y are:  0=off, 1=on,9=status request</w:t>
            </w:r>
          </w:p>
        </w:tc>
      </w:tr>
      <w:tr w:rsidR="009678FE">
        <w:trPr>
          <w:trHeight w:val="468"/>
        </w:trPr>
        <w:tc>
          <w:tcPr>
            <w:tcW w:w="3078" w:type="dxa"/>
          </w:tcPr>
          <w:p w:rsidR="009678FE" w:rsidRDefault="009678FE">
            <w:r>
              <w:rPr>
                <w:color w:val="FF0000"/>
              </w:rPr>
              <w:t>FF 00 0F 77 25 0z</w:t>
            </w:r>
          </w:p>
        </w:tc>
        <w:tc>
          <w:tcPr>
            <w:tcW w:w="5400" w:type="dxa"/>
          </w:tcPr>
          <w:p w:rsidR="009678FE" w:rsidRDefault="009678FE">
            <w:r>
              <w:t>Response values of y&gt; 0=OFF; 1=ON,  2=com format error, 3 = com timeout, 4-8 not used, 9=Not present</w:t>
            </w:r>
          </w:p>
        </w:tc>
      </w:tr>
    </w:tbl>
    <w:p w:rsidR="009678FE" w:rsidRDefault="009678FE">
      <w:pPr>
        <w:ind w:left="720"/>
      </w:pPr>
      <w:r>
        <w:t>Check status after setting illuminator on before attempting to select it or zoom it.</w:t>
      </w:r>
    </w:p>
    <w:p w:rsidR="009678FE" w:rsidRDefault="009678FE">
      <w:pPr>
        <w:ind w:left="720"/>
      </w:pPr>
      <w:r>
        <w:t xml:space="preserve">This command is ignored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pPr>
        <w:ind w:left="720"/>
      </w:pPr>
    </w:p>
    <w:p w:rsidR="009678FE" w:rsidRDefault="009678FE">
      <w:pPr>
        <w:pStyle w:val="Heading4"/>
        <w:ind w:left="0"/>
      </w:pPr>
      <w:bookmarkStart w:id="287" w:name="_Toc402794227"/>
      <w:r>
        <w:t>Turn Pointer ON/OFF-Pulse/Continuous Modes</w:t>
      </w:r>
      <w:bookmarkEnd w:id="287"/>
    </w:p>
    <w:p w:rsidR="009678FE" w:rsidRDefault="009678FE">
      <w:pPr>
        <w:keepNext/>
      </w:pPr>
      <w:r>
        <w:tab/>
      </w:r>
    </w:p>
    <w:tbl>
      <w:tblPr>
        <w:tblW w:w="0" w:type="auto"/>
        <w:tblInd w:w="720" w:type="dxa"/>
        <w:tblLook w:val="04A0"/>
      </w:tblPr>
      <w:tblGrid>
        <w:gridCol w:w="3078"/>
        <w:gridCol w:w="5400"/>
      </w:tblGrid>
      <w:tr w:rsidR="009678FE">
        <w:trPr>
          <w:cantSplit/>
        </w:trPr>
        <w:tc>
          <w:tcPr>
            <w:tcW w:w="3078" w:type="dxa"/>
          </w:tcPr>
          <w:p w:rsidR="009678FE" w:rsidRDefault="009678FE">
            <w:pPr>
              <w:keepNext/>
              <w:keepLines/>
            </w:pPr>
            <w:r>
              <w:t>FF 00 0F 77 25 1y</w:t>
            </w:r>
          </w:p>
        </w:tc>
        <w:tc>
          <w:tcPr>
            <w:tcW w:w="5400" w:type="dxa"/>
          </w:tcPr>
          <w:p w:rsidR="009678FE" w:rsidRDefault="009678FE">
            <w:pPr>
              <w:keepNext/>
              <w:keepLines/>
            </w:pPr>
            <w:r>
              <w:t>Values of y are:  0=off, 1=on in pulse mode, 2= on in continuous mode.</w:t>
            </w:r>
          </w:p>
        </w:tc>
      </w:tr>
      <w:tr w:rsidR="009678FE">
        <w:trPr>
          <w:cantSplit/>
          <w:trHeight w:val="711"/>
        </w:trPr>
        <w:tc>
          <w:tcPr>
            <w:tcW w:w="3078" w:type="dxa"/>
          </w:tcPr>
          <w:p w:rsidR="009678FE" w:rsidRDefault="009678FE">
            <w:pPr>
              <w:keepNext/>
              <w:keepLines/>
              <w:rPr>
                <w:b/>
              </w:rPr>
            </w:pPr>
            <w:r>
              <w:rPr>
                <w:b/>
                <w:color w:val="FF0000"/>
              </w:rPr>
              <w:t>FF 00 0F 77 25 10</w:t>
            </w:r>
          </w:p>
        </w:tc>
        <w:tc>
          <w:tcPr>
            <w:tcW w:w="5400" w:type="dxa"/>
          </w:tcPr>
          <w:p w:rsidR="009678FE" w:rsidRDefault="009678FE">
            <w:pPr>
              <w:keepNext/>
              <w:keepLines/>
            </w:pPr>
            <w:r>
              <w:t xml:space="preserve">Is an acknowledge.  To learn actual state of the pointer, issues the </w:t>
            </w:r>
            <w:fldSimple w:instr=" REF _Ref312240897 \h  \* MERGEFORMAT ">
              <w:r w:rsidR="00A8293C" w:rsidRPr="00A8293C">
                <w:rPr>
                  <w:u w:val="single"/>
                </w:rPr>
                <w:t>Query Laser Pointer Status</w:t>
              </w:r>
            </w:fldSimple>
            <w:r>
              <w:t xml:space="preserve"> command</w:t>
            </w:r>
          </w:p>
        </w:tc>
      </w:tr>
    </w:tbl>
    <w:p w:rsidR="009678FE" w:rsidRDefault="009678FE">
      <w:pPr>
        <w:ind w:left="720"/>
      </w:pPr>
      <w:r>
        <w:t xml:space="preserve">This command is ignored if the system manifest (see page </w:t>
      </w:r>
      <w:r w:rsidR="006A167A">
        <w:fldChar w:fldCharType="begin"/>
      </w:r>
      <w:r>
        <w:instrText xml:space="preserve"> PAGEREF _Ref302138218 \h </w:instrText>
      </w:r>
      <w:r w:rsidR="006A167A">
        <w:fldChar w:fldCharType="separate"/>
      </w:r>
      <w:r w:rsidR="00A8293C">
        <w:rPr>
          <w:noProof/>
        </w:rPr>
        <w:t>14</w:t>
      </w:r>
      <w:r w:rsidR="006A167A">
        <w:fldChar w:fldCharType="end"/>
      </w:r>
      <w:r>
        <w:t>) has no illuminator type specified.</w:t>
      </w:r>
    </w:p>
    <w:p w:rsidR="009678FE" w:rsidRDefault="009678FE">
      <w:r>
        <w:tab/>
      </w:r>
    </w:p>
    <w:p w:rsidR="009678FE" w:rsidRDefault="009678FE">
      <w:pPr>
        <w:pStyle w:val="Heading2"/>
      </w:pPr>
      <w:bookmarkStart w:id="288" w:name="_Toc402794228"/>
      <w:r>
        <w:t>Range Finder Commands</w:t>
      </w:r>
      <w:bookmarkEnd w:id="288"/>
    </w:p>
    <w:p w:rsidR="009678FE" w:rsidRDefault="009678FE">
      <w:r>
        <w:t xml:space="preserve">These controls are only active if a range finder type is set in the System Manifest (see page </w:t>
      </w:r>
      <w:r w:rsidR="006A167A">
        <w:fldChar w:fldCharType="begin"/>
      </w:r>
      <w:r>
        <w:instrText xml:space="preserve"> PAGEREF _Ref302133979 \h </w:instrText>
      </w:r>
      <w:r w:rsidR="006A167A">
        <w:fldChar w:fldCharType="separate"/>
      </w:r>
      <w:r w:rsidR="00A8293C">
        <w:rPr>
          <w:noProof/>
        </w:rPr>
        <w:t>14</w:t>
      </w:r>
      <w:r w:rsidR="006A167A">
        <w:fldChar w:fldCharType="end"/>
      </w:r>
      <w:r>
        <w:t>).  However, the 2110 will report initialization values as follows:</w:t>
      </w:r>
    </w:p>
    <w:p w:rsidR="009678FE" w:rsidRDefault="009678FE">
      <w:pPr>
        <w:ind w:left="720"/>
        <w:rPr>
          <w:i/>
          <w:color w:val="000000"/>
        </w:rPr>
      </w:pPr>
      <w:r>
        <w:t>Range Finder Status = 63h (none)</w:t>
      </w:r>
    </w:p>
    <w:p w:rsidR="009678FE" w:rsidRDefault="009678FE">
      <w:pPr>
        <w:ind w:left="720"/>
      </w:pPr>
      <w:r>
        <w:t>Start Range Measure Cycle = ignored</w:t>
      </w:r>
    </w:p>
    <w:p w:rsidR="009678FE" w:rsidRDefault="009678FE">
      <w:pPr>
        <w:ind w:left="720"/>
      </w:pPr>
      <w:r>
        <w:t>Start Range Finder BIT = ignored</w:t>
      </w:r>
    </w:p>
    <w:p w:rsidR="009678FE" w:rsidRDefault="009678FE">
      <w:pPr>
        <w:ind w:left="720"/>
      </w:pPr>
      <w:r>
        <w:lastRenderedPageBreak/>
        <w:t>Range Finder BIT Status = always returns 63h</w:t>
      </w:r>
    </w:p>
    <w:p w:rsidR="009678FE" w:rsidRDefault="009678FE">
      <w:pPr>
        <w:ind w:left="720"/>
        <w:rPr>
          <w:rFonts w:ascii="Arial" w:hAnsi="Arial" w:cs="Arial"/>
          <w:color w:val="000000"/>
          <w:szCs w:val="20"/>
        </w:rPr>
      </w:pPr>
      <w:r>
        <w:t>Query Range Finder for Range Data = ignored</w:t>
      </w:r>
    </w:p>
    <w:p w:rsidR="009678FE" w:rsidRDefault="009678FE">
      <w:pPr>
        <w:ind w:left="720"/>
        <w:rPr>
          <w:rFonts w:ascii="Arial" w:hAnsi="Arial" w:cs="Arial"/>
          <w:color w:val="000000"/>
          <w:szCs w:val="20"/>
        </w:rPr>
      </w:pPr>
      <w:r>
        <w:t>Query Range Finder Shots = always returns 0</w:t>
      </w:r>
    </w:p>
    <w:p w:rsidR="009678FE" w:rsidRDefault="009678FE">
      <w:pPr>
        <w:ind w:left="720"/>
      </w:pPr>
      <w:r>
        <w:t>Query Range Finder for Serial Number= always returns 0</w:t>
      </w:r>
    </w:p>
    <w:p w:rsidR="009678FE" w:rsidRDefault="009678FE">
      <w:pPr>
        <w:pStyle w:val="Heading3"/>
      </w:pPr>
      <w:bookmarkStart w:id="289" w:name="_Toc402794229"/>
      <w:r>
        <w:t>Queries</w:t>
      </w:r>
      <w:bookmarkEnd w:id="289"/>
    </w:p>
    <w:p w:rsidR="009678FE" w:rsidRDefault="009678FE">
      <w:pPr>
        <w:pStyle w:val="Heading4"/>
        <w:ind w:left="0"/>
      </w:pPr>
      <w:bookmarkStart w:id="290" w:name="_Toc402794230"/>
      <w:r>
        <w:t>Range Finder Status</w:t>
      </w:r>
      <w:bookmarkEnd w:id="290"/>
    </w:p>
    <w:p w:rsidR="009678FE" w:rsidRDefault="009678FE">
      <w:pPr>
        <w:ind w:left="720"/>
        <w:rPr>
          <w:rFonts w:cs="Arial"/>
          <w:color w:val="000000"/>
          <w:szCs w:val="20"/>
        </w:rPr>
      </w:pPr>
      <w:r>
        <w:t>FF 00 40 77 02 00</w:t>
      </w:r>
      <w:r>
        <w:br/>
      </w:r>
      <w:r>
        <w:rPr>
          <w:color w:val="FF0000"/>
        </w:rPr>
        <w:t>FF 00 40 77 02 xx</w:t>
      </w:r>
      <w:r>
        <w:tab/>
      </w:r>
      <w:r>
        <w:rPr>
          <w:rFonts w:cs="Arial"/>
          <w:color w:val="000000"/>
          <w:szCs w:val="20"/>
        </w:rPr>
        <w:t xml:space="preserve">00 = Ready, 01 = HV charging, 02 = laser measuring, 03 = com timeout, 04 = fail, </w:t>
      </w:r>
      <w:r>
        <w:rPr>
          <w:rFonts w:cs="Arial"/>
          <w:color w:val="000000"/>
          <w:szCs w:val="20"/>
        </w:rPr>
        <w:br/>
        <w:t xml:space="preserve">                                           05 = Range Gate error, 06 = out of range, 07 = multi-target, 99 = NONE</w:t>
      </w:r>
    </w:p>
    <w:p w:rsidR="009678FE" w:rsidRDefault="009678FE">
      <w:pPr>
        <w:ind w:left="720"/>
      </w:pPr>
      <w:r>
        <w:t>The "HV Charging" state turns on ITS GUI "ON".</w:t>
      </w:r>
    </w:p>
    <w:p w:rsidR="009678FE" w:rsidRDefault="009678FE">
      <w:pPr>
        <w:ind w:left="720"/>
      </w:pPr>
      <w:r>
        <w:t>The "Laser Measuring" state turns on ITS GUI "measuring".</w:t>
      </w:r>
    </w:p>
    <w:p w:rsidR="009678FE" w:rsidRDefault="009678FE">
      <w:pPr>
        <w:rPr>
          <w:i/>
          <w:color w:val="000000"/>
        </w:rPr>
      </w:pPr>
      <w:r>
        <w:t xml:space="preserve">After "Ready" status is received, automatically query 2110 to send back data. 2110 will reset error status (03..07) to "Ready" after status is read. NOTE: status must be "Ready" before sending "Start Range Measure Cycle" or "Start Range Finder BIT" command. </w:t>
      </w:r>
      <w:r>
        <w:rPr>
          <w:i/>
          <w:color w:val="000000"/>
        </w:rPr>
        <w:t>After issuing this command, wait at least 100 milliseconds before requesting status again.</w:t>
      </w:r>
    </w:p>
    <w:p w:rsidR="009678FE" w:rsidRDefault="009678FE">
      <w:pPr>
        <w:pStyle w:val="Heading4"/>
        <w:ind w:left="0"/>
      </w:pPr>
      <w:bookmarkStart w:id="291" w:name="_Toc402794231"/>
      <w:r>
        <w:t>Range Finder BIT Status (L3 Laser Range Finder Only)</w:t>
      </w:r>
      <w:bookmarkEnd w:id="291"/>
    </w:p>
    <w:p w:rsidR="009678FE" w:rsidRDefault="009678FE">
      <w:pPr>
        <w:spacing w:after="0"/>
        <w:ind w:left="720"/>
        <w:rPr>
          <w:rFonts w:ascii="Arial" w:hAnsi="Arial" w:cs="Arial"/>
          <w:szCs w:val="20"/>
        </w:rPr>
      </w:pPr>
      <w:r>
        <w:rPr>
          <w:rFonts w:ascii="Arial" w:hAnsi="Arial" w:cs="Arial"/>
          <w:szCs w:val="20"/>
        </w:rPr>
        <w:t>FF 00 40 77 03 00</w:t>
      </w:r>
    </w:p>
    <w:p w:rsidR="009678FE" w:rsidRDefault="009678FE">
      <w:pPr>
        <w:ind w:left="2880" w:hanging="2160"/>
        <w:rPr>
          <w:rFonts w:cs="Arial"/>
          <w:color w:val="000000"/>
          <w:szCs w:val="20"/>
        </w:rPr>
      </w:pPr>
      <w:r>
        <w:rPr>
          <w:rFonts w:ascii="Arial" w:hAnsi="Arial" w:cs="Arial"/>
          <w:color w:val="FF0000"/>
          <w:szCs w:val="20"/>
        </w:rPr>
        <w:t>FF 0040 77 03 xx</w:t>
      </w:r>
      <w:r>
        <w:rPr>
          <w:rFonts w:ascii="Arial" w:hAnsi="Arial" w:cs="Arial"/>
          <w:color w:val="FF0000"/>
          <w:szCs w:val="20"/>
        </w:rPr>
        <w:tab/>
      </w:r>
      <w:r>
        <w:rPr>
          <w:rFonts w:cs="Arial"/>
          <w:color w:val="000000"/>
          <w:szCs w:val="20"/>
        </w:rPr>
        <w:t>00=Passed; 01=in process; 02 = HV Fail, 63h = NONE</w:t>
      </w:r>
    </w:p>
    <w:p w:rsidR="009678FE" w:rsidRDefault="009678FE">
      <w:pPr>
        <w:spacing w:after="0"/>
        <w:ind w:firstLine="720"/>
        <w:rPr>
          <w:rFonts w:ascii="Arial" w:hAnsi="Arial" w:cs="Arial"/>
          <w:szCs w:val="20"/>
        </w:rPr>
      </w:pPr>
    </w:p>
    <w:p w:rsidR="009678FE" w:rsidRDefault="009678FE">
      <w:r>
        <w:t xml:space="preserve">      Command FF 00 0F 77 29 00 initiates a BIT cycle it can take up to 4 seconds</w:t>
      </w:r>
    </w:p>
    <w:p w:rsidR="009678FE" w:rsidRDefault="009678FE">
      <w:pPr>
        <w:pStyle w:val="Heading4"/>
        <w:ind w:left="0"/>
      </w:pPr>
      <w:bookmarkStart w:id="292" w:name="_Toc402794232"/>
      <w:r>
        <w:t>Range Finder BIT Status (Zeis Range Finder Only)</w:t>
      </w:r>
      <w:bookmarkEnd w:id="292"/>
    </w:p>
    <w:p w:rsidR="009678FE" w:rsidRDefault="009678FE">
      <w:pPr>
        <w:spacing w:after="0"/>
        <w:ind w:left="720"/>
        <w:rPr>
          <w:rFonts w:ascii="Arial" w:hAnsi="Arial" w:cs="Arial"/>
          <w:szCs w:val="20"/>
        </w:rPr>
      </w:pPr>
      <w:r>
        <w:rPr>
          <w:rFonts w:ascii="Arial" w:hAnsi="Arial" w:cs="Arial"/>
          <w:szCs w:val="20"/>
        </w:rPr>
        <w:t>FF 00 40 77 03 00</w:t>
      </w:r>
    </w:p>
    <w:p w:rsidR="009678FE" w:rsidRDefault="009678FE">
      <w:pPr>
        <w:ind w:left="2880" w:hanging="2160"/>
      </w:pPr>
      <w:r>
        <w:rPr>
          <w:rFonts w:ascii="Arial" w:hAnsi="Arial" w:cs="Arial"/>
          <w:color w:val="FF0000"/>
          <w:szCs w:val="20"/>
        </w:rPr>
        <w:t>FF 0040 77 03 xx</w:t>
      </w:r>
      <w:r>
        <w:rPr>
          <w:rFonts w:ascii="Arial" w:hAnsi="Arial" w:cs="Arial"/>
          <w:color w:val="FF0000"/>
          <w:szCs w:val="20"/>
        </w:rPr>
        <w:tab/>
      </w:r>
      <w:r>
        <w:rPr>
          <w:rFonts w:cs="Arial"/>
          <w:color w:val="000000"/>
          <w:szCs w:val="20"/>
        </w:rPr>
        <w:t>00=LED OFF; 01=LED ON 63h = NONE (no range finder present)</w:t>
      </w:r>
    </w:p>
    <w:p w:rsidR="009678FE" w:rsidRDefault="009678FE">
      <w:pPr>
        <w:pStyle w:val="Heading4"/>
        <w:ind w:left="0"/>
      </w:pPr>
      <w:bookmarkStart w:id="293" w:name="_Toc402794233"/>
      <w:r>
        <w:t>Query Range Finder for Range Data</w:t>
      </w:r>
      <w:bookmarkEnd w:id="293"/>
    </w:p>
    <w:p w:rsidR="009678FE" w:rsidRDefault="009678FE">
      <w:pPr>
        <w:spacing w:after="0"/>
        <w:ind w:left="720"/>
        <w:rPr>
          <w:rFonts w:ascii="Arial" w:hAnsi="Arial" w:cs="Arial"/>
          <w:szCs w:val="20"/>
        </w:rPr>
      </w:pPr>
      <w:r>
        <w:rPr>
          <w:rFonts w:ascii="Arial" w:hAnsi="Arial" w:cs="Arial"/>
          <w:szCs w:val="20"/>
        </w:rPr>
        <w:t>FF 00  4B 77 00 00</w:t>
      </w:r>
    </w:p>
    <w:p w:rsidR="009678FE" w:rsidRDefault="009678FE">
      <w:pPr>
        <w:ind w:left="720"/>
        <w:rPr>
          <w:rFonts w:ascii="Arial" w:hAnsi="Arial" w:cs="Arial"/>
          <w:color w:val="000000"/>
          <w:szCs w:val="20"/>
        </w:rPr>
      </w:pPr>
      <w:r>
        <w:rPr>
          <w:rFonts w:ascii="Arial" w:hAnsi="Arial" w:cs="Arial"/>
          <w:color w:val="FF0000"/>
          <w:szCs w:val="20"/>
        </w:rPr>
        <w:t>FF 00 4B 77 xx xx</w:t>
      </w:r>
      <w:r>
        <w:rPr>
          <w:rFonts w:ascii="Arial" w:hAnsi="Arial" w:cs="Arial"/>
          <w:color w:val="FF0000"/>
          <w:szCs w:val="20"/>
        </w:rPr>
        <w:tab/>
      </w:r>
      <w:r>
        <w:rPr>
          <w:rFonts w:ascii="Arial" w:hAnsi="Arial" w:cs="Arial"/>
          <w:color w:val="000000"/>
          <w:szCs w:val="20"/>
        </w:rPr>
        <w:t>xxxx= MSB LSB =range (binary) from 0  to 32768 meters</w:t>
      </w:r>
    </w:p>
    <w:p w:rsidR="009678FE" w:rsidRDefault="009678FE">
      <w:pPr>
        <w:pStyle w:val="Heading4"/>
        <w:ind w:left="0"/>
      </w:pPr>
      <w:bookmarkStart w:id="294" w:name="_Toc402794234"/>
      <w:r>
        <w:t>Query Range Finder Shots</w:t>
      </w:r>
      <w:bookmarkEnd w:id="294"/>
    </w:p>
    <w:p w:rsidR="009678FE" w:rsidRDefault="009678FE">
      <w:pPr>
        <w:keepNext/>
        <w:tabs>
          <w:tab w:val="left" w:pos="2108"/>
        </w:tabs>
        <w:spacing w:after="0"/>
        <w:ind w:left="720"/>
        <w:rPr>
          <w:rFonts w:ascii="Arial" w:hAnsi="Arial" w:cs="Arial"/>
          <w:szCs w:val="20"/>
        </w:rPr>
      </w:pPr>
      <w:r>
        <w:rPr>
          <w:rFonts w:ascii="Arial" w:hAnsi="Arial" w:cs="Arial"/>
          <w:szCs w:val="20"/>
        </w:rPr>
        <w:t>FF 00 4C 77 00 00</w:t>
      </w:r>
    </w:p>
    <w:p w:rsidR="009678FE" w:rsidRDefault="009678FE">
      <w:pPr>
        <w:keepNext/>
        <w:ind w:left="720"/>
        <w:rPr>
          <w:rFonts w:ascii="Arial" w:hAnsi="Arial" w:cs="Arial"/>
          <w:color w:val="000000"/>
          <w:szCs w:val="20"/>
        </w:rPr>
      </w:pPr>
      <w:r>
        <w:rPr>
          <w:rFonts w:ascii="Arial" w:hAnsi="Arial" w:cs="Arial"/>
          <w:color w:val="FF0000"/>
          <w:szCs w:val="20"/>
        </w:rPr>
        <w:t>FF 00 4C 77 xx xx</w:t>
      </w:r>
      <w:r>
        <w:rPr>
          <w:rFonts w:ascii="Arial" w:hAnsi="Arial" w:cs="Arial"/>
          <w:color w:val="FF0000"/>
          <w:szCs w:val="20"/>
        </w:rPr>
        <w:tab/>
      </w:r>
      <w:r>
        <w:rPr>
          <w:rFonts w:ascii="Arial" w:hAnsi="Arial" w:cs="Arial"/>
          <w:color w:val="000000"/>
          <w:szCs w:val="20"/>
        </w:rPr>
        <w:t xml:space="preserve">xxxx= MSB LSB =range (binary) from 0 to 32768 </w:t>
      </w:r>
    </w:p>
    <w:p w:rsidR="009678FE" w:rsidRDefault="009678FE">
      <w:pPr>
        <w:pStyle w:val="Heading4"/>
        <w:ind w:left="0"/>
      </w:pPr>
      <w:bookmarkStart w:id="295" w:name="_Toc402794235"/>
      <w:r>
        <w:t>Query Range Finder for Serial Number</w:t>
      </w:r>
      <w:bookmarkEnd w:id="295"/>
    </w:p>
    <w:p w:rsidR="009678FE" w:rsidRDefault="009678FE">
      <w:pPr>
        <w:spacing w:after="0"/>
        <w:ind w:left="720"/>
        <w:rPr>
          <w:rFonts w:ascii="Arial" w:hAnsi="Arial" w:cs="Arial"/>
          <w:szCs w:val="20"/>
        </w:rPr>
      </w:pPr>
      <w:r>
        <w:rPr>
          <w:rFonts w:ascii="Arial" w:hAnsi="Arial" w:cs="Arial"/>
          <w:szCs w:val="20"/>
        </w:rPr>
        <w:t>FF 00 4D 77 00 00</w:t>
      </w:r>
    </w:p>
    <w:p w:rsidR="009678FE" w:rsidRDefault="009678FE">
      <w:pPr>
        <w:ind w:left="720"/>
        <w:rPr>
          <w:rFonts w:ascii="Arial" w:hAnsi="Arial" w:cs="Arial"/>
          <w:color w:val="000000"/>
          <w:szCs w:val="20"/>
        </w:rPr>
      </w:pPr>
      <w:r>
        <w:rPr>
          <w:rFonts w:ascii="Arial" w:hAnsi="Arial" w:cs="Arial"/>
          <w:color w:val="FF0000"/>
          <w:szCs w:val="20"/>
        </w:rPr>
        <w:t>FF 00 4D 77 xx xx</w:t>
      </w:r>
      <w:r>
        <w:rPr>
          <w:rFonts w:ascii="Arial" w:hAnsi="Arial" w:cs="Arial"/>
          <w:color w:val="FF0000"/>
          <w:szCs w:val="20"/>
        </w:rPr>
        <w:tab/>
      </w:r>
      <w:r>
        <w:rPr>
          <w:rFonts w:ascii="Arial" w:hAnsi="Arial" w:cs="Arial"/>
          <w:color w:val="000000"/>
          <w:szCs w:val="20"/>
        </w:rPr>
        <w:t xml:space="preserve">xxxx= MSB LSB =range (binary) from 0 to 256 </w:t>
      </w:r>
    </w:p>
    <w:p w:rsidR="009678FE" w:rsidRDefault="009678FE">
      <w:pPr>
        <w:rPr>
          <w:i/>
          <w:color w:val="000000"/>
        </w:rPr>
      </w:pPr>
    </w:p>
    <w:p w:rsidR="009678FE" w:rsidRDefault="009678FE">
      <w:pPr>
        <w:pStyle w:val="Heading3"/>
      </w:pPr>
      <w:bookmarkStart w:id="296" w:name="_Toc402794236"/>
      <w:r>
        <w:t>Controls</w:t>
      </w:r>
      <w:bookmarkEnd w:id="296"/>
    </w:p>
    <w:p w:rsidR="009678FE" w:rsidRDefault="009678FE">
      <w:pPr>
        <w:pStyle w:val="Heading4"/>
        <w:ind w:left="0"/>
      </w:pPr>
      <w:bookmarkStart w:id="297" w:name="_Toc402794237"/>
      <w:r>
        <w:t>Start Range Measure Cycle (formerly Turn Range Finder ON/OFF)</w:t>
      </w:r>
      <w:bookmarkEnd w:id="297"/>
    </w:p>
    <w:p w:rsidR="009678FE" w:rsidRDefault="009678FE">
      <w:pPr>
        <w:ind w:left="720"/>
      </w:pPr>
      <w:r>
        <w:t>FF 00 0F 77 26 00</w:t>
      </w:r>
    </w:p>
    <w:p w:rsidR="009678FE" w:rsidRDefault="009678FE">
      <w:pPr>
        <w:ind w:left="2880" w:hanging="2160"/>
        <w:rPr>
          <w:rFonts w:cs="Arial"/>
          <w:color w:val="000000"/>
          <w:szCs w:val="20"/>
        </w:rPr>
      </w:pPr>
      <w:r>
        <w:rPr>
          <w:color w:val="FF0000"/>
        </w:rPr>
        <w:lastRenderedPageBreak/>
        <w:t>FF 00 0F 77 26 00</w:t>
      </w:r>
      <w:r>
        <w:rPr>
          <w:color w:val="FF0000"/>
        </w:rPr>
        <w:tab/>
      </w:r>
      <w:r>
        <w:rPr>
          <w:rFonts w:cs="Arial"/>
          <w:color w:val="000000"/>
          <w:szCs w:val="20"/>
        </w:rPr>
        <w:t>Command initiates a 2110 process to start the RF, shoot the laser and qualify return data.  These controls are embedded in the COMMAND MESSAGE; Min range is always 0 meters and Max range is always 20,000 (byte1 bit 7 = true); First Target bit is always true.</w:t>
      </w:r>
    </w:p>
    <w:p w:rsidR="009678FE" w:rsidRDefault="009678FE">
      <w:pPr>
        <w:rPr>
          <w:rFonts w:cs="Arial"/>
          <w:color w:val="000000"/>
          <w:szCs w:val="20"/>
        </w:rPr>
      </w:pPr>
      <w:r>
        <w:t xml:space="preserve">The 2110 will make up three (3) measurement attempts spaced 1 second apart before returning a failed measurement status.  </w:t>
      </w:r>
    </w:p>
    <w:p w:rsidR="009678FE" w:rsidRDefault="009678FE">
      <w:pPr>
        <w:pStyle w:val="Heading4"/>
        <w:ind w:left="0"/>
      </w:pPr>
      <w:bookmarkStart w:id="298" w:name="_Toc402794238"/>
      <w:r>
        <w:t>Start Range Finder BIT (L3 Laser Range Finder only)</w:t>
      </w:r>
      <w:bookmarkEnd w:id="298"/>
    </w:p>
    <w:p w:rsidR="009678FE" w:rsidRDefault="009678FE">
      <w:pPr>
        <w:keepNext/>
        <w:spacing w:after="0"/>
        <w:ind w:left="720"/>
        <w:rPr>
          <w:rFonts w:ascii="Arial" w:hAnsi="Arial" w:cs="Arial"/>
          <w:szCs w:val="20"/>
        </w:rPr>
      </w:pPr>
      <w:r>
        <w:rPr>
          <w:rFonts w:ascii="Arial" w:hAnsi="Arial" w:cs="Arial"/>
          <w:szCs w:val="20"/>
        </w:rPr>
        <w:t>FF 00 0F 77 29 00</w:t>
      </w:r>
    </w:p>
    <w:p w:rsidR="009678FE" w:rsidRDefault="009678FE">
      <w:pPr>
        <w:keepNext/>
        <w:spacing w:after="240"/>
        <w:ind w:left="2880" w:hanging="2160"/>
        <w:rPr>
          <w:rFonts w:ascii="Arial" w:hAnsi="Arial" w:cs="Arial"/>
          <w:color w:val="000000"/>
          <w:szCs w:val="20"/>
        </w:rPr>
      </w:pPr>
      <w:r>
        <w:rPr>
          <w:rFonts w:ascii="Arial" w:hAnsi="Arial" w:cs="Arial"/>
          <w:color w:val="FF0000"/>
          <w:szCs w:val="20"/>
        </w:rPr>
        <w:t xml:space="preserve">FF 00 0F 77 29 00 </w:t>
      </w:r>
      <w:r>
        <w:rPr>
          <w:rFonts w:ascii="Arial" w:hAnsi="Arial" w:cs="Arial"/>
          <w:color w:val="FF0000"/>
          <w:szCs w:val="20"/>
        </w:rPr>
        <w:tab/>
      </w:r>
      <w:r>
        <w:rPr>
          <w:rFonts w:ascii="Arial" w:hAnsi="Arial" w:cs="Arial"/>
          <w:color w:val="000000"/>
          <w:szCs w:val="20"/>
        </w:rPr>
        <w:t xml:space="preserve">2110 initiates a BIT laser firing; Range is 0 to 20kM, set first target </w:t>
      </w:r>
      <w:r>
        <w:rPr>
          <w:rFonts w:ascii="Arial" w:hAnsi="Arial" w:cs="Arial"/>
          <w:color w:val="000000"/>
          <w:szCs w:val="20"/>
        </w:rPr>
        <w:br/>
        <w:t>(2045 meters is correct answer).  After HV ready, fire with fire inhibit bit (byte 1, bit 4 =0)</w:t>
      </w:r>
    </w:p>
    <w:p w:rsidR="009678FE" w:rsidRDefault="009678FE">
      <w:pPr>
        <w:pStyle w:val="Heading4"/>
        <w:ind w:left="0"/>
      </w:pPr>
      <w:bookmarkStart w:id="299" w:name="_Toc402794239"/>
      <w:r>
        <w:t>Set Range Finder Test LED (Zeiss Laser Range Finder only)</w:t>
      </w:r>
      <w:bookmarkEnd w:id="299"/>
    </w:p>
    <w:tbl>
      <w:tblPr>
        <w:tblW w:w="0" w:type="auto"/>
        <w:tblInd w:w="720" w:type="dxa"/>
        <w:tblLook w:val="04A0"/>
      </w:tblPr>
      <w:tblGrid>
        <w:gridCol w:w="1998"/>
        <w:gridCol w:w="6480"/>
      </w:tblGrid>
      <w:tr w:rsidR="009678FE">
        <w:trPr>
          <w:cantSplit/>
        </w:trPr>
        <w:tc>
          <w:tcPr>
            <w:tcW w:w="1998" w:type="dxa"/>
          </w:tcPr>
          <w:p w:rsidR="009678FE" w:rsidRDefault="009678FE">
            <w:pPr>
              <w:keepNext/>
              <w:spacing w:after="0"/>
              <w:rPr>
                <w:rFonts w:ascii="Arial" w:hAnsi="Arial" w:cs="Arial"/>
                <w:szCs w:val="20"/>
              </w:rPr>
            </w:pPr>
            <w:r>
              <w:rPr>
                <w:rFonts w:ascii="Arial" w:hAnsi="Arial" w:cs="Arial"/>
                <w:szCs w:val="20"/>
              </w:rPr>
              <w:t>FF 00 0F 77 29 0x</w:t>
            </w:r>
          </w:p>
          <w:p w:rsidR="009678FE" w:rsidRDefault="009678FE"/>
        </w:tc>
        <w:tc>
          <w:tcPr>
            <w:tcW w:w="6480" w:type="dxa"/>
            <w:vMerge w:val="restart"/>
          </w:tcPr>
          <w:p w:rsidR="009678FE" w:rsidRDefault="009678FE">
            <w:pPr>
              <w:keepNext/>
              <w:spacing w:after="240"/>
              <w:rPr>
                <w:rFonts w:ascii="Arial" w:hAnsi="Arial" w:cs="Arial"/>
                <w:color w:val="000000"/>
                <w:szCs w:val="20"/>
              </w:rPr>
            </w:pPr>
            <w:r>
              <w:rPr>
                <w:rFonts w:ascii="Arial" w:hAnsi="Arial" w:cs="Arial"/>
                <w:color w:val="000000"/>
                <w:szCs w:val="20"/>
              </w:rPr>
              <w:t>When x=0 LED OFF; x=1 LED ON.  The response is always the actual setting.</w:t>
            </w:r>
          </w:p>
          <w:p w:rsidR="009678FE" w:rsidRDefault="009678FE">
            <w:pPr>
              <w:ind w:left="1440"/>
            </w:pPr>
          </w:p>
        </w:tc>
      </w:tr>
      <w:tr w:rsidR="009678FE">
        <w:trPr>
          <w:cantSplit/>
          <w:trHeight w:val="288"/>
        </w:trPr>
        <w:tc>
          <w:tcPr>
            <w:tcW w:w="1998" w:type="dxa"/>
          </w:tcPr>
          <w:p w:rsidR="009678FE" w:rsidRDefault="009678FE">
            <w:r>
              <w:rPr>
                <w:rFonts w:ascii="Arial" w:hAnsi="Arial" w:cs="Arial"/>
                <w:color w:val="FF0000"/>
                <w:szCs w:val="20"/>
              </w:rPr>
              <w:t xml:space="preserve">FF 00 0F 77 29 0x  </w:t>
            </w:r>
          </w:p>
        </w:tc>
        <w:tc>
          <w:tcPr>
            <w:tcW w:w="6480" w:type="dxa"/>
            <w:vMerge/>
          </w:tcPr>
          <w:p w:rsidR="009678FE" w:rsidRDefault="009678FE"/>
        </w:tc>
      </w:tr>
    </w:tbl>
    <w:p w:rsidR="009678FE" w:rsidRDefault="009678FE">
      <w:pPr>
        <w:keepNext/>
        <w:spacing w:after="240"/>
        <w:rPr>
          <w:rFonts w:ascii="Arial" w:hAnsi="Arial" w:cs="Arial"/>
          <w:color w:val="000000"/>
          <w:szCs w:val="20"/>
        </w:rPr>
      </w:pPr>
    </w:p>
    <w:p w:rsidR="00753147" w:rsidRDefault="00753147" w:rsidP="00753147">
      <w:pPr>
        <w:pStyle w:val="Heading2"/>
      </w:pPr>
      <w:bookmarkStart w:id="300" w:name="_Toc402794240"/>
      <w:r>
        <w:t>GPS Commands</w:t>
      </w:r>
      <w:bookmarkEnd w:id="300"/>
    </w:p>
    <w:p w:rsidR="003558DF" w:rsidRDefault="00753147" w:rsidP="00753147">
      <w:r>
        <w:t xml:space="preserve">These controls are only active if a GPS Board is installed and the type is set in the System Manifest (see page </w:t>
      </w:r>
      <w:r w:rsidR="006A167A">
        <w:fldChar w:fldCharType="begin"/>
      </w:r>
      <w:r>
        <w:instrText xml:space="preserve"> PAGEREF _Ref302133979 \h </w:instrText>
      </w:r>
      <w:r w:rsidR="006A167A">
        <w:fldChar w:fldCharType="separate"/>
      </w:r>
      <w:r w:rsidR="00A8293C">
        <w:rPr>
          <w:noProof/>
        </w:rPr>
        <w:t>14</w:t>
      </w:r>
      <w:r w:rsidR="006A167A">
        <w:fldChar w:fldCharType="end"/>
      </w:r>
      <w:r>
        <w:t>)</w:t>
      </w:r>
      <w:r w:rsidR="003558DF">
        <w:t xml:space="preserve">. </w:t>
      </w:r>
    </w:p>
    <w:p w:rsidR="003558DF" w:rsidRDefault="003558DF" w:rsidP="00753147"/>
    <w:p w:rsidR="003558DF" w:rsidRDefault="003558DF" w:rsidP="00753147">
      <w:r>
        <w:t>To ensure the most accurate measurement for Yaw (Equivalent to Compass Heading) the system must first be calibrated</w:t>
      </w:r>
      <w:r w:rsidR="00753147">
        <w:t xml:space="preserve">. </w:t>
      </w:r>
      <w:r>
        <w:t xml:space="preserve"> To calibrate the system do the following:</w:t>
      </w:r>
    </w:p>
    <w:p w:rsidR="003558DF" w:rsidRDefault="003558DF" w:rsidP="003558DF">
      <w:pPr>
        <w:pStyle w:val="ListParagraph"/>
        <w:numPr>
          <w:ilvl w:val="0"/>
          <w:numId w:val="27"/>
        </w:numPr>
      </w:pPr>
      <w:r>
        <w:t>Enable calibration mode</w:t>
      </w:r>
    </w:p>
    <w:p w:rsidR="003558DF" w:rsidRDefault="003558DF" w:rsidP="003558DF">
      <w:pPr>
        <w:pStyle w:val="ListParagraph"/>
        <w:numPr>
          <w:ilvl w:val="0"/>
          <w:numId w:val="27"/>
        </w:numPr>
      </w:pPr>
      <w:r>
        <w:t>Pan the gimbal in azimuth for several continuous 360 rotations</w:t>
      </w:r>
    </w:p>
    <w:p w:rsidR="00753147" w:rsidRDefault="003558DF" w:rsidP="003558DF">
      <w:pPr>
        <w:pStyle w:val="ListParagraph"/>
        <w:numPr>
          <w:ilvl w:val="0"/>
          <w:numId w:val="27"/>
        </w:numPr>
      </w:pPr>
      <w:r>
        <w:t xml:space="preserve">Switch back into normal mode. </w:t>
      </w:r>
    </w:p>
    <w:p w:rsidR="003558DF" w:rsidRDefault="003558DF" w:rsidP="003558DF">
      <w:pPr>
        <w:pStyle w:val="Heading4"/>
        <w:ind w:left="0"/>
      </w:pPr>
    </w:p>
    <w:p w:rsidR="003558DF" w:rsidRDefault="003558DF" w:rsidP="003558DF">
      <w:pPr>
        <w:pStyle w:val="Heading4"/>
        <w:ind w:left="0"/>
      </w:pPr>
      <w:bookmarkStart w:id="301" w:name="_Toc402794241"/>
      <w:r>
        <w:t>GPS Mode</w:t>
      </w:r>
      <w:bookmarkEnd w:id="301"/>
    </w:p>
    <w:p w:rsidR="003558DF" w:rsidRDefault="003558DF" w:rsidP="003558DF">
      <w:pPr>
        <w:ind w:left="720"/>
      </w:pPr>
      <w:r>
        <w:t>PA 43 03</w:t>
      </w:r>
      <w:r>
        <w:tab/>
        <w:t>Calibration Mode</w:t>
      </w:r>
    </w:p>
    <w:p w:rsidR="003558DF" w:rsidRDefault="003558DF" w:rsidP="003558DF">
      <w:pPr>
        <w:ind w:left="720"/>
      </w:pPr>
      <w:r>
        <w:t>PA 43 04</w:t>
      </w:r>
      <w:r>
        <w:tab/>
        <w:t>Normal Mode</w:t>
      </w:r>
    </w:p>
    <w:p w:rsidR="003558DF" w:rsidRDefault="003558DF" w:rsidP="003558DF">
      <w:pPr>
        <w:ind w:left="720"/>
      </w:pPr>
      <w:r>
        <w:t>PA 43 05</w:t>
      </w:r>
      <w:r>
        <w:tab/>
        <w:t xml:space="preserve">Query </w:t>
      </w:r>
    </w:p>
    <w:p w:rsidR="003558DF" w:rsidRDefault="003558DF" w:rsidP="003558DF">
      <w:pPr>
        <w:ind w:left="1440" w:firstLine="720"/>
      </w:pPr>
    </w:p>
    <w:p w:rsidR="003558DF" w:rsidRDefault="003558DF" w:rsidP="003558DF">
      <w:pPr>
        <w:ind w:left="1440" w:firstLine="720"/>
      </w:pPr>
      <w:r>
        <w:t xml:space="preserve">Returns </w:t>
      </w:r>
      <w:r>
        <w:tab/>
      </w:r>
      <w:r>
        <w:tab/>
      </w:r>
      <w:r w:rsidR="00DF38AC">
        <w:t>3</w:t>
      </w:r>
      <w:r>
        <w:t xml:space="preserve"> = Normal Operation </w:t>
      </w:r>
    </w:p>
    <w:p w:rsidR="003558DF" w:rsidRDefault="003558DF" w:rsidP="003558DF">
      <w:pPr>
        <w:ind w:left="720"/>
      </w:pPr>
      <w:r>
        <w:tab/>
      </w:r>
      <w:r>
        <w:tab/>
      </w:r>
      <w:r>
        <w:tab/>
      </w:r>
      <w:r>
        <w:tab/>
      </w:r>
      <w:r w:rsidR="00DF38AC">
        <w:t>4</w:t>
      </w:r>
      <w:r>
        <w:t xml:space="preserve"> = Calibration Mode</w:t>
      </w:r>
    </w:p>
    <w:p w:rsidR="00753147" w:rsidRDefault="00753147" w:rsidP="00753147">
      <w:pPr>
        <w:pStyle w:val="Heading4"/>
        <w:ind w:left="0"/>
      </w:pPr>
      <w:bookmarkStart w:id="302" w:name="_Toc402794242"/>
      <w:r>
        <w:t>GPS Query</w:t>
      </w:r>
      <w:bookmarkEnd w:id="302"/>
    </w:p>
    <w:p w:rsidR="00753147" w:rsidRDefault="00753147" w:rsidP="00753147">
      <w:pPr>
        <w:ind w:left="720"/>
      </w:pPr>
      <w:r>
        <w:t>PA 43 01</w:t>
      </w:r>
      <w:r>
        <w:tab/>
        <w:t xml:space="preserve">Returns an ASCII string containing: </w:t>
      </w:r>
    </w:p>
    <w:p w:rsidR="00753147" w:rsidRDefault="00753147" w:rsidP="003558DF">
      <w:pPr>
        <w:ind w:left="1440" w:firstLine="720"/>
      </w:pPr>
      <w:r w:rsidRPr="00753147">
        <w:t>Signed Latitude to 6 decimal places, followed by a semi-colon</w:t>
      </w:r>
    </w:p>
    <w:p w:rsidR="00753147" w:rsidRDefault="00753147" w:rsidP="003558DF">
      <w:pPr>
        <w:ind w:left="1440" w:firstLine="720"/>
      </w:pPr>
      <w:r w:rsidRPr="00753147">
        <w:t>Signed Longitude to 6 decimal places, followed by a semi-colon</w:t>
      </w:r>
    </w:p>
    <w:p w:rsidR="00753147" w:rsidRDefault="00753147" w:rsidP="003558DF">
      <w:pPr>
        <w:ind w:left="1440" w:firstLine="720"/>
      </w:pPr>
      <w:r w:rsidRPr="00753147">
        <w:lastRenderedPageBreak/>
        <w:t>Signed Altitude (meters) to 2 decimal places, followed by newline</w:t>
      </w:r>
    </w:p>
    <w:p w:rsidR="003558DF" w:rsidRDefault="003558DF" w:rsidP="003558DF">
      <w:pPr>
        <w:pStyle w:val="Heading4"/>
        <w:ind w:left="0"/>
      </w:pPr>
      <w:bookmarkStart w:id="303" w:name="_Toc402794243"/>
      <w:r>
        <w:t>Attitude Query</w:t>
      </w:r>
      <w:bookmarkEnd w:id="303"/>
    </w:p>
    <w:p w:rsidR="003558DF" w:rsidRDefault="003558DF" w:rsidP="003558DF">
      <w:pPr>
        <w:ind w:left="720"/>
      </w:pPr>
      <w:r>
        <w:t>PA 43 02</w:t>
      </w:r>
      <w:r>
        <w:tab/>
        <w:t xml:space="preserve">Returns an ASCII string containing: </w:t>
      </w:r>
    </w:p>
    <w:p w:rsidR="003558DF" w:rsidRDefault="003558DF" w:rsidP="003558DF">
      <w:pPr>
        <w:ind w:left="1440" w:firstLine="720"/>
      </w:pPr>
      <w:r w:rsidRPr="003558DF">
        <w:t>Signed Pitch value to 3 decimal places, followed by a semi-colon</w:t>
      </w:r>
    </w:p>
    <w:p w:rsidR="003558DF" w:rsidRDefault="003558DF" w:rsidP="003558DF">
      <w:pPr>
        <w:ind w:left="1440" w:firstLine="720"/>
      </w:pPr>
      <w:r w:rsidRPr="003558DF">
        <w:t>Signed Roll value to 3 decimal places, followed by a semi-colon</w:t>
      </w:r>
    </w:p>
    <w:p w:rsidR="003558DF" w:rsidRDefault="003558DF" w:rsidP="003558DF">
      <w:pPr>
        <w:ind w:left="1440" w:firstLine="720"/>
      </w:pPr>
      <w:r w:rsidRPr="003558DF">
        <w:t>Signed Yaw value to 3 decimal places, followed by a newline</w:t>
      </w:r>
    </w:p>
    <w:p w:rsidR="00A70E2B" w:rsidRDefault="00A70E2B">
      <w:pPr>
        <w:pStyle w:val="Heading2"/>
      </w:pPr>
    </w:p>
    <w:p w:rsidR="00A70E2B" w:rsidRDefault="00A70E2B" w:rsidP="00A70E2B">
      <w:pPr>
        <w:pStyle w:val="Heading2"/>
      </w:pPr>
      <w:r>
        <w:br/>
      </w:r>
    </w:p>
    <w:p w:rsidR="00A70E2B" w:rsidRDefault="00A70E2B" w:rsidP="00A70E2B">
      <w:pPr>
        <w:rPr>
          <w:rFonts w:ascii="Arial" w:hAnsi="Arial" w:cs="Arial"/>
          <w:sz w:val="28"/>
          <w:szCs w:val="28"/>
        </w:rPr>
      </w:pPr>
      <w:r>
        <w:br w:type="page"/>
      </w:r>
    </w:p>
    <w:p w:rsidR="00A70E2B" w:rsidRDefault="00A70E2B" w:rsidP="00A70E2B">
      <w:pPr>
        <w:pStyle w:val="Heading2"/>
      </w:pPr>
      <w:bookmarkStart w:id="304" w:name="_Toc402794244"/>
      <w:r>
        <w:lastRenderedPageBreak/>
        <w:t>Wiper Commands</w:t>
      </w:r>
      <w:bookmarkEnd w:id="304"/>
    </w:p>
    <w:p w:rsidR="00A70E2B" w:rsidRDefault="00A70E2B" w:rsidP="00A70E2B">
      <w:r>
        <w:t xml:space="preserve">These controls are only active if a Wiper is installed.  It may also require custom settings in the System Manifest (see page </w:t>
      </w:r>
      <w:r w:rsidR="006A167A">
        <w:fldChar w:fldCharType="begin"/>
      </w:r>
      <w:r>
        <w:instrText xml:space="preserve"> PAGEREF _Ref302133979 \h </w:instrText>
      </w:r>
      <w:r w:rsidR="006A167A">
        <w:fldChar w:fldCharType="separate"/>
      </w:r>
      <w:r w:rsidR="00A8293C">
        <w:rPr>
          <w:noProof/>
        </w:rPr>
        <w:t>14</w:t>
      </w:r>
      <w:r w:rsidR="006A167A">
        <w:fldChar w:fldCharType="end"/>
      </w:r>
      <w:r>
        <w:t xml:space="preserve">).  </w:t>
      </w:r>
    </w:p>
    <w:p w:rsidR="00A70E2B" w:rsidRDefault="00A70E2B" w:rsidP="00A70E2B"/>
    <w:p w:rsidR="00A70E2B" w:rsidRDefault="00A70E2B" w:rsidP="00A70E2B">
      <w:pPr>
        <w:pStyle w:val="Heading4"/>
        <w:ind w:left="0"/>
      </w:pPr>
      <w:bookmarkStart w:id="305" w:name="_Toc402794245"/>
      <w:r>
        <w:t>Wiper Control</w:t>
      </w:r>
      <w:bookmarkEnd w:id="305"/>
    </w:p>
    <w:p w:rsidR="00A70E2B" w:rsidRDefault="00A70E2B" w:rsidP="00A70E2B"/>
    <w:tbl>
      <w:tblPr>
        <w:tblW w:w="0" w:type="auto"/>
        <w:tblInd w:w="720" w:type="dxa"/>
        <w:tblLook w:val="04A0"/>
      </w:tblPr>
      <w:tblGrid>
        <w:gridCol w:w="1998"/>
        <w:gridCol w:w="6480"/>
      </w:tblGrid>
      <w:tr w:rsidR="00A70E2B" w:rsidTr="00FA63C8">
        <w:trPr>
          <w:cantSplit/>
        </w:trPr>
        <w:tc>
          <w:tcPr>
            <w:tcW w:w="1998" w:type="dxa"/>
          </w:tcPr>
          <w:p w:rsidR="00A70E2B" w:rsidRDefault="00A70E2B" w:rsidP="00A70E2B">
            <w:r>
              <w:t>FF 00 40 77 05 xx</w:t>
            </w:r>
          </w:p>
        </w:tc>
        <w:tc>
          <w:tcPr>
            <w:tcW w:w="6480" w:type="dxa"/>
            <w:vMerge w:val="restart"/>
          </w:tcPr>
          <w:p w:rsidR="00A70E2B" w:rsidRDefault="00A70E2B" w:rsidP="00A70E2B">
            <w:r>
              <w:t>X = 0 Wiper Off</w:t>
            </w:r>
          </w:p>
          <w:p w:rsidR="00A70E2B" w:rsidRDefault="00A70E2B" w:rsidP="00A70E2B">
            <w:r>
              <w:t>X = 1 Wiper On</w:t>
            </w:r>
          </w:p>
          <w:p w:rsidR="00A70E2B" w:rsidRDefault="00A70E2B" w:rsidP="00A70E2B">
            <w:r>
              <w:t xml:space="preserve">X = 9 Query </w:t>
            </w:r>
          </w:p>
          <w:p w:rsidR="00A70E2B" w:rsidRDefault="00A70E2B" w:rsidP="00A70E2B">
            <w:r>
              <w:t>Returns:  0 = Off 1= On</w:t>
            </w:r>
          </w:p>
          <w:p w:rsidR="00A70E2B" w:rsidRDefault="00A70E2B" w:rsidP="00FA63C8">
            <w:pPr>
              <w:ind w:left="1440"/>
            </w:pPr>
          </w:p>
        </w:tc>
      </w:tr>
      <w:tr w:rsidR="00A70E2B" w:rsidTr="00FA63C8">
        <w:trPr>
          <w:cantSplit/>
          <w:trHeight w:val="711"/>
        </w:trPr>
        <w:tc>
          <w:tcPr>
            <w:tcW w:w="1998" w:type="dxa"/>
          </w:tcPr>
          <w:p w:rsidR="00A70E2B" w:rsidRDefault="00A70E2B" w:rsidP="00A70E2B">
            <w:r>
              <w:rPr>
                <w:color w:val="FF0000"/>
              </w:rPr>
              <w:t>FF 00 40 77 05 xx</w:t>
            </w:r>
          </w:p>
        </w:tc>
        <w:tc>
          <w:tcPr>
            <w:tcW w:w="6480" w:type="dxa"/>
            <w:vMerge/>
          </w:tcPr>
          <w:p w:rsidR="00A70E2B" w:rsidRDefault="00A70E2B" w:rsidP="00FA63C8"/>
        </w:tc>
      </w:tr>
    </w:tbl>
    <w:p w:rsidR="009678FE" w:rsidRDefault="009678FE">
      <w:pPr>
        <w:pStyle w:val="Heading2"/>
      </w:pPr>
      <w:bookmarkStart w:id="306" w:name="_Toc402794246"/>
      <w:r>
        <w:t>Night Sun Control</w:t>
      </w:r>
      <w:bookmarkEnd w:id="306"/>
    </w:p>
    <w:p w:rsidR="009678FE" w:rsidRDefault="009678FE">
      <w:r>
        <w:t xml:space="preserve">These commands are ignored or responses return a TIME OUT unless the manifest is set to a type that includes the Night Sun Nighthawk peripheral (see </w:t>
      </w:r>
      <w:r w:rsidR="006A167A">
        <w:fldChar w:fldCharType="begin"/>
      </w:r>
      <w:r>
        <w:instrText xml:space="preserve"> REF _Ref302385196 \h </w:instrText>
      </w:r>
      <w:r w:rsidR="006A167A">
        <w:fldChar w:fldCharType="separate"/>
      </w:r>
      <w:r w:rsidR="00A8293C">
        <w:t>Lasers &amp; Illuminator Pods</w:t>
      </w:r>
      <w:r w:rsidR="006A167A">
        <w:fldChar w:fldCharType="end"/>
      </w:r>
      <w:r>
        <w:t xml:space="preserve"> page </w:t>
      </w:r>
      <w:r w:rsidR="006A167A">
        <w:fldChar w:fldCharType="begin"/>
      </w:r>
      <w:r>
        <w:instrText xml:space="preserve"> PAGEREF _Ref302385200 \h </w:instrText>
      </w:r>
      <w:r w:rsidR="006A167A">
        <w:fldChar w:fldCharType="separate"/>
      </w:r>
      <w:r w:rsidR="00A8293C">
        <w:rPr>
          <w:noProof/>
        </w:rPr>
        <w:t>82</w:t>
      </w:r>
      <w:r w:rsidR="006A167A">
        <w:fldChar w:fldCharType="end"/>
      </w:r>
      <w:r>
        <w:t xml:space="preserve">).  </w:t>
      </w:r>
    </w:p>
    <w:tbl>
      <w:tblPr>
        <w:tblW w:w="0" w:type="auto"/>
        <w:tblInd w:w="720" w:type="dxa"/>
        <w:tblLook w:val="04A0"/>
      </w:tblPr>
      <w:tblGrid>
        <w:gridCol w:w="1998"/>
        <w:gridCol w:w="6480"/>
      </w:tblGrid>
      <w:tr w:rsidR="009678FE">
        <w:trPr>
          <w:cantSplit/>
        </w:trPr>
        <w:tc>
          <w:tcPr>
            <w:tcW w:w="1998" w:type="dxa"/>
          </w:tcPr>
          <w:p w:rsidR="009678FE" w:rsidRDefault="009678FE">
            <w:r>
              <w:t>FF 00 0F 77 23 xy</w:t>
            </w:r>
          </w:p>
        </w:tc>
        <w:tc>
          <w:tcPr>
            <w:tcW w:w="6480" w:type="dxa"/>
            <w:vMerge w:val="restart"/>
          </w:tcPr>
          <w:p w:rsidR="009678FE" w:rsidRDefault="009678FE">
            <w:r>
              <w:t xml:space="preserve">x &amp; y values are binary </w:t>
            </w:r>
          </w:p>
          <w:p w:rsidR="009678FE" w:rsidRDefault="009678FE">
            <w:r>
              <w:t xml:space="preserve"> x = 0001 (1) &gt; Control Power</w:t>
            </w:r>
          </w:p>
          <w:p w:rsidR="009678FE" w:rsidRDefault="009678FE">
            <w:pPr>
              <w:ind w:left="720"/>
            </w:pPr>
            <w:r>
              <w:t xml:space="preserve"> y=  0000 (0)&gt;command off;</w:t>
            </w:r>
            <w:r>
              <w:br/>
              <w:t xml:space="preserve"> y=0001 (1) command on </w:t>
            </w:r>
            <w:r>
              <w:br/>
              <w:t>x= 0011 (0x3)&gt; control Lamp</w:t>
            </w:r>
            <w:r>
              <w:br/>
              <w:t xml:space="preserve"> y=0000 (0) kill lamp;</w:t>
            </w:r>
            <w:r>
              <w:br/>
              <w:t xml:space="preserve"> y= vvvv (values 1-9)) lamp start</w:t>
            </w:r>
          </w:p>
          <w:p w:rsidR="009678FE" w:rsidRDefault="009678FE">
            <w:r>
              <w:t>x=0100  (0x4)&gt; Control focus</w:t>
            </w:r>
          </w:p>
          <w:p w:rsidR="009678FE" w:rsidRDefault="009678FE">
            <w:pPr>
              <w:ind w:left="720"/>
            </w:pPr>
            <w:r>
              <w:t>y= 00 &gt; stop</w:t>
            </w:r>
            <w:r>
              <w:br/>
              <w:t xml:space="preserve"> y= 01 &gt; focus left</w:t>
            </w:r>
            <w:r>
              <w:br/>
              <w:t xml:space="preserve">y=10 focus right </w:t>
            </w:r>
          </w:p>
          <w:p w:rsidR="009678FE" w:rsidRDefault="009678FE">
            <w:r>
              <w:t>x=8 &gt;</w:t>
            </w:r>
          </w:p>
          <w:p w:rsidR="009678FE" w:rsidRDefault="009678FE">
            <w:r>
              <w:t xml:space="preserve">X=9 &gt; Power Status (1001)      y= 00 going out, </w:t>
            </w:r>
          </w:p>
          <w:p w:rsidR="009678FE" w:rsidRDefault="009678FE">
            <w:pPr>
              <w:ind w:left="720"/>
            </w:pPr>
            <w:r>
              <w:t xml:space="preserve"> y responses</w:t>
            </w:r>
          </w:p>
          <w:p w:rsidR="009678FE" w:rsidRDefault="009678FE">
            <w:pPr>
              <w:ind w:left="1440"/>
            </w:pPr>
            <w:r>
              <w:t xml:space="preserve"> 0= off</w:t>
            </w:r>
            <w:r>
              <w:br/>
              <w:t>1= blowers on</w:t>
            </w:r>
            <w:r>
              <w:br/>
              <w:t xml:space="preserve"> 2=Lamp start (transient condition)</w:t>
            </w:r>
            <w:r>
              <w:br/>
              <w:t xml:space="preserve"> 3= Lamp on</w:t>
            </w:r>
            <w:r>
              <w:br/>
              <w:t xml:space="preserve"> 4=Lamp off</w:t>
            </w:r>
            <w:r>
              <w:br/>
              <w:t>5 = power off (blowers are still on in this state)</w:t>
            </w:r>
            <w:r>
              <w:br/>
              <w:t xml:space="preserve"> 6= Busy</w:t>
            </w:r>
            <w:r>
              <w:br/>
              <w:t xml:space="preserve"> 7=Time Out</w:t>
            </w:r>
          </w:p>
        </w:tc>
      </w:tr>
      <w:tr w:rsidR="009678FE">
        <w:trPr>
          <w:cantSplit/>
          <w:trHeight w:val="711"/>
        </w:trPr>
        <w:tc>
          <w:tcPr>
            <w:tcW w:w="1998" w:type="dxa"/>
          </w:tcPr>
          <w:p w:rsidR="009678FE" w:rsidRDefault="009678FE">
            <w:r>
              <w:rPr>
                <w:color w:val="FF0000"/>
              </w:rPr>
              <w:t>FF 00 0F 77 23 xy</w:t>
            </w:r>
          </w:p>
        </w:tc>
        <w:tc>
          <w:tcPr>
            <w:tcW w:w="6480" w:type="dxa"/>
            <w:vMerge/>
          </w:tcPr>
          <w:p w:rsidR="009678FE" w:rsidRDefault="009678FE"/>
        </w:tc>
      </w:tr>
    </w:tbl>
    <w:p w:rsidR="009678FE" w:rsidRDefault="009678FE">
      <w:pPr>
        <w:pStyle w:val="Heading2"/>
      </w:pPr>
      <w:bookmarkStart w:id="307" w:name="_Toc402794247"/>
      <w:bookmarkStart w:id="308" w:name="_Ref277674116"/>
      <w:r>
        <w:lastRenderedPageBreak/>
        <w:t>SWIR Lens Zoom Control</w:t>
      </w:r>
      <w:bookmarkEnd w:id="307"/>
    </w:p>
    <w:p w:rsidR="009678FE" w:rsidRDefault="009678FE">
      <w:pPr>
        <w:keepNext/>
      </w:pPr>
      <w:r>
        <w:t xml:space="preserve">These commands are ignored or responses return a TIME OUT unless the manifest is set to a type that includes the SWIR Nighthawk peripheral.  See </w:t>
      </w:r>
      <w:r w:rsidR="006A167A">
        <w:fldChar w:fldCharType="begin"/>
      </w:r>
      <w:r>
        <w:instrText xml:space="preserve"> REF _Ref302134980 \h </w:instrText>
      </w:r>
      <w:r w:rsidR="006A167A">
        <w:fldChar w:fldCharType="separate"/>
      </w:r>
      <w:r w:rsidR="00A8293C">
        <w:t>ITS Annotators</w:t>
      </w:r>
      <w:r w:rsidR="006A167A">
        <w:fldChar w:fldCharType="end"/>
      </w:r>
      <w:r>
        <w:t xml:space="preserve">, page </w:t>
      </w:r>
      <w:r w:rsidR="006A167A">
        <w:fldChar w:fldCharType="begin"/>
      </w:r>
      <w:r>
        <w:instrText xml:space="preserve"> PAGEREF _Ref302134980 \h </w:instrText>
      </w:r>
      <w:r w:rsidR="006A167A">
        <w:fldChar w:fldCharType="separate"/>
      </w:r>
      <w:r w:rsidR="00A8293C">
        <w:rPr>
          <w:noProof/>
        </w:rPr>
        <w:t>82</w:t>
      </w:r>
      <w:r w:rsidR="006A167A">
        <w:fldChar w:fldCharType="end"/>
      </w:r>
      <w:r>
        <w:t>.</w:t>
      </w:r>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52  77 xx yy</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 xml:space="preserve">When yy value = 00; the command is a RATE input command.  The value xx=  is the commanded rate and is a 2's complement 8-bit value where FF (255) To 80 (128) zooms to wide and values from  01 (1) to 7F ( 127) zooms to narrow FOV;   00 stops motion. </w:t>
            </w:r>
            <w:r>
              <w:rPr>
                <w:rFonts w:cs="Arial"/>
                <w:color w:val="000000"/>
                <w:szCs w:val="20"/>
              </w:rPr>
              <w:br/>
              <w:t xml:space="preserve">When yy = 63 (99 decimal) the command is a request for current position only and the value of xx is ignored.  </w:t>
            </w:r>
            <w:r>
              <w:rPr>
                <w:rFonts w:cs="Arial"/>
                <w:color w:val="000000"/>
                <w:szCs w:val="20"/>
              </w:rPr>
              <w:br/>
              <w:t xml:space="preserve">The return echoes the command and adds the zzzz value.  The zzzz value is the current position 0-255 in packed BCD format.  </w:t>
            </w:r>
            <w:r>
              <w:rPr>
                <w:rFonts w:cs="Arial"/>
                <w:color w:val="000000"/>
                <w:szCs w:val="20"/>
              </w:rPr>
              <w:br/>
              <w:t xml:space="preserve">Caution, values returned while the lens is in motion will lag behind the actual present position.  The current position may be queried at up to a 100 mS rate.  </w:t>
            </w:r>
          </w:p>
        </w:tc>
      </w:tr>
      <w:tr w:rsidR="009678FE">
        <w:trPr>
          <w:cantSplit/>
          <w:trHeight w:val="1620"/>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52 77 zz zz</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Heading2"/>
      </w:pPr>
      <w:bookmarkStart w:id="309" w:name="_Toc402794248"/>
      <w:r>
        <w:t>Video Tracker</w:t>
      </w:r>
      <w:bookmarkEnd w:id="309"/>
    </w:p>
    <w:p w:rsidR="009678FE" w:rsidRDefault="009678FE">
      <w:pPr>
        <w:pStyle w:val="Heading3"/>
      </w:pPr>
      <w:bookmarkStart w:id="310" w:name="_Toc402794249"/>
      <w:r>
        <w:t>Commands</w:t>
      </w:r>
      <w:bookmarkEnd w:id="310"/>
    </w:p>
    <w:p w:rsidR="009678FE" w:rsidRDefault="009678FE">
      <w:r>
        <w:t xml:space="preserve">The video tracker is controlled and status is queried using one basic command PA command (see </w:t>
      </w:r>
      <w:r w:rsidR="006A167A">
        <w:fldChar w:fldCharType="begin"/>
      </w:r>
      <w:r>
        <w:instrText xml:space="preserve"> REF _Ref302487507 \h </w:instrText>
      </w:r>
      <w:r w:rsidR="006A167A">
        <w:fldChar w:fldCharType="separate"/>
      </w:r>
      <w:r w:rsidR="00A8293C">
        <w:t>ITS Proprietary Commands</w:t>
      </w:r>
      <w:r w:rsidR="006A167A">
        <w:fldChar w:fldCharType="end"/>
      </w:r>
      <w:r>
        <w:t xml:space="preserve">, page </w:t>
      </w:r>
      <w:r w:rsidR="006A167A">
        <w:fldChar w:fldCharType="begin"/>
      </w:r>
      <w:r>
        <w:instrText xml:space="preserve"> PAGEREF _Ref302487507 \h </w:instrText>
      </w:r>
      <w:r w:rsidR="006A167A">
        <w:fldChar w:fldCharType="separate"/>
      </w:r>
      <w:r w:rsidR="00A8293C">
        <w:rPr>
          <w:noProof/>
        </w:rPr>
        <w:t>14</w:t>
      </w:r>
      <w:r w:rsidR="006A167A">
        <w:fldChar w:fldCharType="end"/>
      </w:r>
      <w:r>
        <w:t xml:space="preserve"> for the PA definition) root, PA 30 02 pp qq.  Valid pp and qq values are defined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160"/>
        <w:gridCol w:w="900"/>
        <w:gridCol w:w="5760"/>
      </w:tblGrid>
      <w:tr w:rsidR="009678FE">
        <w:trPr>
          <w:cantSplit/>
          <w:tblHeader/>
          <w:jc w:val="center"/>
        </w:trPr>
        <w:tc>
          <w:tcPr>
            <w:tcW w:w="738" w:type="dxa"/>
            <w:vAlign w:val="center"/>
          </w:tcPr>
          <w:p w:rsidR="009678FE" w:rsidRDefault="009678FE">
            <w:pPr>
              <w:keepNext/>
              <w:keepLines/>
              <w:jc w:val="center"/>
              <w:rPr>
                <w:b/>
              </w:rPr>
            </w:pPr>
            <w:r>
              <w:rPr>
                <w:b/>
              </w:rPr>
              <w:t>pp</w:t>
            </w:r>
          </w:p>
        </w:tc>
        <w:tc>
          <w:tcPr>
            <w:tcW w:w="2160" w:type="dxa"/>
            <w:vAlign w:val="center"/>
          </w:tcPr>
          <w:p w:rsidR="009678FE" w:rsidRDefault="009678FE">
            <w:pPr>
              <w:keepNext/>
              <w:keepLines/>
              <w:jc w:val="center"/>
              <w:rPr>
                <w:b/>
              </w:rPr>
            </w:pPr>
            <w:r>
              <w:rPr>
                <w:b/>
              </w:rPr>
              <w:t>Meaning</w:t>
            </w:r>
          </w:p>
        </w:tc>
        <w:tc>
          <w:tcPr>
            <w:tcW w:w="900" w:type="dxa"/>
            <w:vAlign w:val="center"/>
          </w:tcPr>
          <w:p w:rsidR="009678FE" w:rsidRDefault="009678FE">
            <w:pPr>
              <w:keepNext/>
              <w:keepLines/>
              <w:jc w:val="center"/>
              <w:rPr>
                <w:b/>
              </w:rPr>
            </w:pPr>
            <w:r>
              <w:rPr>
                <w:b/>
              </w:rPr>
              <w:t>qq</w:t>
            </w:r>
          </w:p>
        </w:tc>
        <w:tc>
          <w:tcPr>
            <w:tcW w:w="5760" w:type="dxa"/>
            <w:vAlign w:val="center"/>
          </w:tcPr>
          <w:p w:rsidR="009678FE" w:rsidRDefault="009678FE">
            <w:pPr>
              <w:keepNext/>
              <w:keepLines/>
              <w:jc w:val="center"/>
              <w:rPr>
                <w:b/>
              </w:rPr>
            </w:pPr>
            <w:r>
              <w:rPr>
                <w:b/>
              </w:rPr>
              <w:t>Meaning/Notes</w:t>
            </w:r>
          </w:p>
        </w:tc>
      </w:tr>
      <w:tr w:rsidR="009678FE">
        <w:trPr>
          <w:cantSplit/>
          <w:jc w:val="center"/>
        </w:trPr>
        <w:tc>
          <w:tcPr>
            <w:tcW w:w="738" w:type="dxa"/>
            <w:vMerge w:val="restart"/>
            <w:vAlign w:val="center"/>
          </w:tcPr>
          <w:p w:rsidR="009678FE" w:rsidRDefault="009678FE">
            <w:pPr>
              <w:jc w:val="center"/>
            </w:pPr>
            <w:r>
              <w:t>01</w:t>
            </w:r>
          </w:p>
        </w:tc>
        <w:tc>
          <w:tcPr>
            <w:tcW w:w="2160" w:type="dxa"/>
            <w:vMerge w:val="restart"/>
            <w:vAlign w:val="center"/>
          </w:tcPr>
          <w:p w:rsidR="009678FE" w:rsidRDefault="009678FE">
            <w:pPr>
              <w:keepNext/>
              <w:jc w:val="center"/>
            </w:pPr>
            <w:r>
              <w:t>Gate Size</w:t>
            </w:r>
            <w:r>
              <w:rPr>
                <w:rStyle w:val="FootnoteReference"/>
              </w:rPr>
              <w:footnoteReference w:id="4"/>
            </w:r>
          </w:p>
        </w:tc>
        <w:tc>
          <w:tcPr>
            <w:tcW w:w="900" w:type="dxa"/>
            <w:vAlign w:val="center"/>
          </w:tcPr>
          <w:p w:rsidR="009678FE" w:rsidRDefault="009678FE">
            <w:pPr>
              <w:jc w:val="center"/>
            </w:pPr>
            <w:r>
              <w:t>11</w:t>
            </w:r>
          </w:p>
        </w:tc>
        <w:tc>
          <w:tcPr>
            <w:tcW w:w="5760" w:type="dxa"/>
          </w:tcPr>
          <w:p w:rsidR="009678FE" w:rsidRDefault="009678FE">
            <w:pPr>
              <w:keepNext/>
              <w:keepLines/>
            </w:pPr>
            <w:r>
              <w:t>Increment width</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12</w:t>
            </w:r>
          </w:p>
        </w:tc>
        <w:tc>
          <w:tcPr>
            <w:tcW w:w="5760" w:type="dxa"/>
          </w:tcPr>
          <w:p w:rsidR="009678FE" w:rsidRDefault="009678FE">
            <w:pPr>
              <w:keepNext/>
              <w:keepLines/>
            </w:pPr>
            <w:r>
              <w:t>Decrement width</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21</w:t>
            </w:r>
          </w:p>
        </w:tc>
        <w:tc>
          <w:tcPr>
            <w:tcW w:w="5760" w:type="dxa"/>
          </w:tcPr>
          <w:p w:rsidR="009678FE" w:rsidRDefault="009678FE">
            <w:pPr>
              <w:keepNext/>
              <w:keepLines/>
            </w:pPr>
            <w:r>
              <w:t>Increment height</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22</w:t>
            </w:r>
          </w:p>
        </w:tc>
        <w:tc>
          <w:tcPr>
            <w:tcW w:w="5760" w:type="dxa"/>
          </w:tcPr>
          <w:p w:rsidR="009678FE" w:rsidRDefault="009678FE">
            <w:pPr>
              <w:keepNext/>
              <w:keepLines/>
            </w:pPr>
            <w:r>
              <w:t>Decrement height</w:t>
            </w:r>
          </w:p>
        </w:tc>
      </w:tr>
      <w:tr w:rsidR="009678FE">
        <w:trPr>
          <w:cantSplit/>
          <w:jc w:val="center"/>
        </w:trPr>
        <w:tc>
          <w:tcPr>
            <w:tcW w:w="738" w:type="dxa"/>
            <w:vMerge w:val="restart"/>
            <w:vAlign w:val="center"/>
          </w:tcPr>
          <w:p w:rsidR="009678FE" w:rsidRDefault="009678FE">
            <w:pPr>
              <w:jc w:val="center"/>
            </w:pPr>
            <w:r>
              <w:t>02</w:t>
            </w:r>
          </w:p>
        </w:tc>
        <w:tc>
          <w:tcPr>
            <w:tcW w:w="2160" w:type="dxa"/>
            <w:vMerge w:val="restart"/>
            <w:vAlign w:val="center"/>
          </w:tcPr>
          <w:p w:rsidR="009678FE" w:rsidRDefault="009678FE">
            <w:pPr>
              <w:jc w:val="center"/>
            </w:pPr>
            <w:r>
              <w:t>Mode</w:t>
            </w:r>
          </w:p>
        </w:tc>
        <w:tc>
          <w:tcPr>
            <w:tcW w:w="900" w:type="dxa"/>
            <w:vAlign w:val="center"/>
          </w:tcPr>
          <w:p w:rsidR="009678FE" w:rsidRDefault="009678FE">
            <w:pPr>
              <w:jc w:val="center"/>
            </w:pPr>
            <w:r>
              <w:t>04</w:t>
            </w:r>
          </w:p>
        </w:tc>
        <w:tc>
          <w:tcPr>
            <w:tcW w:w="5760" w:type="dxa"/>
          </w:tcPr>
          <w:p w:rsidR="009678FE" w:rsidRDefault="009678FE">
            <w:pPr>
              <w:keepNext/>
              <w:keepLines/>
            </w:pPr>
            <w:r>
              <w:t>Centroid (default set by 2110)</w:t>
            </w:r>
          </w:p>
        </w:tc>
      </w:tr>
      <w:tr w:rsidR="000722A4">
        <w:trPr>
          <w:cantSplit/>
          <w:jc w:val="center"/>
        </w:trPr>
        <w:tc>
          <w:tcPr>
            <w:tcW w:w="738" w:type="dxa"/>
            <w:vMerge/>
            <w:vAlign w:val="center"/>
          </w:tcPr>
          <w:p w:rsidR="000722A4" w:rsidRDefault="000722A4">
            <w:pPr>
              <w:jc w:val="center"/>
            </w:pPr>
          </w:p>
        </w:tc>
        <w:tc>
          <w:tcPr>
            <w:tcW w:w="2160" w:type="dxa"/>
            <w:vMerge/>
            <w:vAlign w:val="center"/>
          </w:tcPr>
          <w:p w:rsidR="000722A4" w:rsidRDefault="000722A4">
            <w:pPr>
              <w:jc w:val="center"/>
            </w:pPr>
          </w:p>
        </w:tc>
        <w:tc>
          <w:tcPr>
            <w:tcW w:w="900" w:type="dxa"/>
            <w:vAlign w:val="center"/>
          </w:tcPr>
          <w:p w:rsidR="000722A4" w:rsidRDefault="000722A4">
            <w:pPr>
              <w:jc w:val="center"/>
            </w:pPr>
            <w:r>
              <w:t xml:space="preserve">05 </w:t>
            </w:r>
          </w:p>
        </w:tc>
        <w:tc>
          <w:tcPr>
            <w:tcW w:w="5760" w:type="dxa"/>
          </w:tcPr>
          <w:p w:rsidR="000722A4" w:rsidRDefault="000722A4">
            <w:pPr>
              <w:keepNext/>
              <w:keepLines/>
            </w:pPr>
            <w:r>
              <w:t>Intensity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07</w:t>
            </w:r>
          </w:p>
        </w:tc>
        <w:tc>
          <w:tcPr>
            <w:tcW w:w="5760" w:type="dxa"/>
          </w:tcPr>
          <w:p w:rsidR="009678FE" w:rsidRDefault="009678FE">
            <w:pPr>
              <w:keepNext/>
              <w:keepLines/>
            </w:pPr>
            <w:r>
              <w:t>Correlation</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01-03, 06, 08-254</w:t>
            </w:r>
          </w:p>
        </w:tc>
        <w:tc>
          <w:tcPr>
            <w:tcW w:w="5760" w:type="dxa"/>
          </w:tcPr>
          <w:p w:rsidR="009678FE" w:rsidRDefault="009678FE">
            <w:pPr>
              <w:keepNext/>
              <w:keepLines/>
            </w:pPr>
            <w:r>
              <w:t>Not used and reserved</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FF</w:t>
            </w:r>
          </w:p>
        </w:tc>
        <w:tc>
          <w:tcPr>
            <w:tcW w:w="5760" w:type="dxa"/>
          </w:tcPr>
          <w:p w:rsidR="009678FE" w:rsidRDefault="009678FE">
            <w:pPr>
              <w:keepNext/>
              <w:keepLines/>
            </w:pPr>
            <w:r>
              <w:t>Report current mode request</w:t>
            </w:r>
          </w:p>
        </w:tc>
      </w:tr>
      <w:tr w:rsidR="009678FE">
        <w:trPr>
          <w:cantSplit/>
          <w:jc w:val="center"/>
        </w:trPr>
        <w:tc>
          <w:tcPr>
            <w:tcW w:w="738" w:type="dxa"/>
            <w:vMerge w:val="restart"/>
            <w:vAlign w:val="center"/>
          </w:tcPr>
          <w:p w:rsidR="009678FE" w:rsidRDefault="009678FE">
            <w:pPr>
              <w:jc w:val="center"/>
            </w:pPr>
            <w:r>
              <w:t>03</w:t>
            </w:r>
          </w:p>
        </w:tc>
        <w:tc>
          <w:tcPr>
            <w:tcW w:w="2160" w:type="dxa"/>
            <w:vMerge w:val="restart"/>
            <w:vAlign w:val="center"/>
          </w:tcPr>
          <w:p w:rsidR="009678FE" w:rsidRDefault="009678FE">
            <w:pPr>
              <w:jc w:val="center"/>
            </w:pPr>
            <w:r>
              <w:t>Threshold</w:t>
            </w:r>
          </w:p>
        </w:tc>
        <w:tc>
          <w:tcPr>
            <w:tcW w:w="900" w:type="dxa"/>
            <w:vAlign w:val="center"/>
          </w:tcPr>
          <w:p w:rsidR="009678FE" w:rsidRDefault="009678FE">
            <w:pPr>
              <w:jc w:val="center"/>
            </w:pPr>
            <w:r>
              <w:t>00</w:t>
            </w:r>
          </w:p>
        </w:tc>
        <w:tc>
          <w:tcPr>
            <w:tcW w:w="5760" w:type="dxa"/>
          </w:tcPr>
          <w:p w:rsidR="009678FE" w:rsidRDefault="009678FE">
            <w:pPr>
              <w:keepNext/>
              <w:keepLines/>
            </w:pPr>
            <w:r>
              <w:t>Manual mode (default set by 2110)</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w:t>
            </w:r>
          </w:p>
        </w:tc>
        <w:tc>
          <w:tcPr>
            <w:tcW w:w="5760" w:type="dxa"/>
          </w:tcPr>
          <w:p w:rsidR="009678FE" w:rsidRDefault="009678FE">
            <w:r>
              <w:t>Increment (manual only)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02</w:t>
            </w:r>
          </w:p>
        </w:tc>
        <w:tc>
          <w:tcPr>
            <w:tcW w:w="5760" w:type="dxa"/>
          </w:tcPr>
          <w:p w:rsidR="009678FE" w:rsidRDefault="009678FE">
            <w:r>
              <w:t>Decrement (manual only)</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10</w:t>
            </w:r>
          </w:p>
        </w:tc>
        <w:tc>
          <w:tcPr>
            <w:tcW w:w="5760" w:type="dxa"/>
          </w:tcPr>
          <w:p w:rsidR="009678FE" w:rsidRDefault="009678FE">
            <w:r>
              <w:t>Auto threshold</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FF</w:t>
            </w:r>
          </w:p>
        </w:tc>
        <w:tc>
          <w:tcPr>
            <w:tcW w:w="5760" w:type="dxa"/>
          </w:tcPr>
          <w:p w:rsidR="009678FE" w:rsidRDefault="009678FE">
            <w:r>
              <w:t>Current mode</w:t>
            </w:r>
          </w:p>
        </w:tc>
      </w:tr>
      <w:tr w:rsidR="009678FE">
        <w:trPr>
          <w:cantSplit/>
          <w:jc w:val="center"/>
        </w:trPr>
        <w:tc>
          <w:tcPr>
            <w:tcW w:w="738" w:type="dxa"/>
            <w:vMerge w:val="restart"/>
            <w:vAlign w:val="center"/>
          </w:tcPr>
          <w:p w:rsidR="009678FE" w:rsidRDefault="009678FE">
            <w:pPr>
              <w:jc w:val="center"/>
            </w:pPr>
            <w:r>
              <w:t>04</w:t>
            </w:r>
          </w:p>
        </w:tc>
        <w:tc>
          <w:tcPr>
            <w:tcW w:w="2160" w:type="dxa"/>
            <w:vMerge w:val="restart"/>
            <w:vAlign w:val="center"/>
          </w:tcPr>
          <w:p w:rsidR="009678FE" w:rsidRDefault="009678FE">
            <w:pPr>
              <w:jc w:val="center"/>
            </w:pPr>
            <w:r>
              <w:t>Gate Position</w:t>
            </w:r>
          </w:p>
        </w:tc>
        <w:tc>
          <w:tcPr>
            <w:tcW w:w="900" w:type="dxa"/>
            <w:vAlign w:val="center"/>
          </w:tcPr>
          <w:p w:rsidR="009678FE" w:rsidRDefault="009678FE">
            <w:pPr>
              <w:jc w:val="center"/>
            </w:pPr>
            <w:r>
              <w:t>00</w:t>
            </w:r>
          </w:p>
        </w:tc>
        <w:tc>
          <w:tcPr>
            <w:tcW w:w="5760" w:type="dxa"/>
          </w:tcPr>
          <w:p w:rsidR="009678FE" w:rsidRDefault="009678FE">
            <w:r>
              <w:t>Manual (default set by 2110)</w:t>
            </w:r>
          </w:p>
        </w:tc>
      </w:tr>
      <w:tr w:rsidR="009678FE">
        <w:trPr>
          <w:cantSplit/>
          <w:jc w:val="center"/>
        </w:trPr>
        <w:tc>
          <w:tcPr>
            <w:tcW w:w="738" w:type="dxa"/>
            <w:vMerge/>
            <w:vAlign w:val="center"/>
          </w:tcPr>
          <w:p w:rsidR="009678FE" w:rsidRDefault="009678FE">
            <w:pPr>
              <w:jc w:val="center"/>
            </w:pPr>
          </w:p>
        </w:tc>
        <w:tc>
          <w:tcPr>
            <w:tcW w:w="2160" w:type="dxa"/>
            <w:vMerge/>
            <w:vAlign w:val="center"/>
          </w:tcPr>
          <w:p w:rsidR="009678FE" w:rsidRDefault="009678FE">
            <w:pPr>
              <w:jc w:val="center"/>
            </w:pPr>
          </w:p>
        </w:tc>
        <w:tc>
          <w:tcPr>
            <w:tcW w:w="900" w:type="dxa"/>
            <w:vAlign w:val="center"/>
          </w:tcPr>
          <w:p w:rsidR="009678FE" w:rsidRDefault="009678FE">
            <w:pPr>
              <w:jc w:val="center"/>
            </w:pPr>
            <w:r>
              <w:t>01</w:t>
            </w:r>
          </w:p>
        </w:tc>
        <w:tc>
          <w:tcPr>
            <w:tcW w:w="5760" w:type="dxa"/>
          </w:tcPr>
          <w:p w:rsidR="009678FE" w:rsidRDefault="009678FE">
            <w:r>
              <w:t>Auto</w:t>
            </w:r>
          </w:p>
        </w:tc>
      </w:tr>
      <w:tr w:rsidR="008B0BA1" w:rsidTr="000722A4">
        <w:trPr>
          <w:cantSplit/>
          <w:jc w:val="center"/>
        </w:trPr>
        <w:tc>
          <w:tcPr>
            <w:tcW w:w="738" w:type="dxa"/>
            <w:vMerge w:val="restart"/>
            <w:vAlign w:val="center"/>
          </w:tcPr>
          <w:p w:rsidR="008B0BA1" w:rsidRDefault="008B0BA1">
            <w:pPr>
              <w:jc w:val="center"/>
            </w:pPr>
            <w:r>
              <w:t>05</w:t>
            </w:r>
          </w:p>
        </w:tc>
        <w:tc>
          <w:tcPr>
            <w:tcW w:w="2160" w:type="dxa"/>
            <w:vMerge w:val="restart"/>
            <w:vAlign w:val="center"/>
          </w:tcPr>
          <w:p w:rsidR="008B0BA1" w:rsidRDefault="008B0BA1">
            <w:pPr>
              <w:jc w:val="center"/>
            </w:pPr>
            <w:r>
              <w:t>Gate Size</w:t>
            </w:r>
          </w:p>
        </w:tc>
        <w:tc>
          <w:tcPr>
            <w:tcW w:w="900" w:type="dxa"/>
            <w:shd w:val="clear" w:color="auto" w:fill="auto"/>
            <w:vAlign w:val="center"/>
          </w:tcPr>
          <w:p w:rsidR="008B0BA1" w:rsidRDefault="008B0BA1" w:rsidP="008B0BA1">
            <w:pPr>
              <w:jc w:val="center"/>
            </w:pPr>
            <w:r>
              <w:t>00</w:t>
            </w:r>
          </w:p>
        </w:tc>
        <w:tc>
          <w:tcPr>
            <w:tcW w:w="5760" w:type="dxa"/>
            <w:shd w:val="clear" w:color="auto" w:fill="auto"/>
          </w:tcPr>
          <w:p w:rsidR="008B0BA1" w:rsidRDefault="008B0BA1" w:rsidP="000722A4">
            <w:r>
              <w:t>Manual</w:t>
            </w:r>
          </w:p>
        </w:tc>
      </w:tr>
      <w:tr w:rsidR="008B0BA1" w:rsidTr="000722A4">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rsidP="008B0BA1">
            <w:pPr>
              <w:jc w:val="center"/>
            </w:pPr>
            <w:r>
              <w:t>01</w:t>
            </w:r>
          </w:p>
        </w:tc>
        <w:tc>
          <w:tcPr>
            <w:tcW w:w="5760" w:type="dxa"/>
            <w:shd w:val="clear" w:color="auto" w:fill="auto"/>
          </w:tcPr>
          <w:p w:rsidR="008B0BA1" w:rsidRDefault="008B0BA1" w:rsidP="000722A4">
            <w:r>
              <w:t>Automatic</w:t>
            </w:r>
          </w:p>
        </w:tc>
      </w:tr>
      <w:tr w:rsidR="008B0BA1" w:rsidTr="000722A4">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rsidP="008B0BA1">
            <w:pPr>
              <w:jc w:val="center"/>
            </w:pPr>
            <w:r>
              <w:t>FF</w:t>
            </w:r>
          </w:p>
        </w:tc>
        <w:tc>
          <w:tcPr>
            <w:tcW w:w="5760" w:type="dxa"/>
            <w:shd w:val="clear" w:color="auto" w:fill="auto"/>
          </w:tcPr>
          <w:p w:rsidR="008B0BA1" w:rsidRDefault="008B0BA1" w:rsidP="000722A4">
            <w:r>
              <w:t>Query (Returns 0 or 1)</w:t>
            </w:r>
          </w:p>
        </w:tc>
      </w:tr>
      <w:tr w:rsidR="009678FE">
        <w:trPr>
          <w:cantSplit/>
          <w:jc w:val="center"/>
        </w:trPr>
        <w:tc>
          <w:tcPr>
            <w:tcW w:w="738" w:type="dxa"/>
            <w:vAlign w:val="center"/>
          </w:tcPr>
          <w:p w:rsidR="009678FE" w:rsidRDefault="009678FE">
            <w:pPr>
              <w:jc w:val="center"/>
            </w:pPr>
            <w:r>
              <w:t>06</w:t>
            </w:r>
          </w:p>
        </w:tc>
        <w:tc>
          <w:tcPr>
            <w:tcW w:w="2160" w:type="dxa"/>
            <w:vAlign w:val="center"/>
          </w:tcPr>
          <w:p w:rsidR="009678FE" w:rsidRDefault="009678FE">
            <w:pPr>
              <w:jc w:val="center"/>
            </w:pPr>
            <w:r>
              <w:t>Return to Boresite</w:t>
            </w:r>
          </w:p>
        </w:tc>
        <w:tc>
          <w:tcPr>
            <w:tcW w:w="900" w:type="dxa"/>
            <w:vAlign w:val="center"/>
          </w:tcPr>
          <w:p w:rsidR="009678FE" w:rsidRDefault="009678FE">
            <w:pPr>
              <w:jc w:val="center"/>
            </w:pPr>
            <w:r>
              <w:t>00</w:t>
            </w:r>
          </w:p>
        </w:tc>
        <w:tc>
          <w:tcPr>
            <w:tcW w:w="5760" w:type="dxa"/>
          </w:tcPr>
          <w:p w:rsidR="009678FE" w:rsidRDefault="009678FE">
            <w:r>
              <w:t>Sets Gate Position to image center (boresite) ONLY effective when Gate position is set to MANUAL</w:t>
            </w:r>
          </w:p>
        </w:tc>
      </w:tr>
      <w:tr w:rsidR="008B0BA1" w:rsidTr="008B0BA1">
        <w:trPr>
          <w:cantSplit/>
          <w:jc w:val="center"/>
        </w:trPr>
        <w:tc>
          <w:tcPr>
            <w:tcW w:w="738" w:type="dxa"/>
            <w:vMerge w:val="restart"/>
            <w:vAlign w:val="center"/>
          </w:tcPr>
          <w:p w:rsidR="008B0BA1" w:rsidRDefault="008B0BA1">
            <w:pPr>
              <w:jc w:val="center"/>
            </w:pPr>
            <w:r>
              <w:t>07</w:t>
            </w:r>
          </w:p>
        </w:tc>
        <w:tc>
          <w:tcPr>
            <w:tcW w:w="2160" w:type="dxa"/>
            <w:vMerge w:val="restart"/>
            <w:vAlign w:val="center"/>
          </w:tcPr>
          <w:p w:rsidR="008B0BA1" w:rsidRDefault="008B0BA1">
            <w:pPr>
              <w:jc w:val="center"/>
            </w:pPr>
            <w:r>
              <w:t>Display Annotation On/Off</w:t>
            </w:r>
          </w:p>
        </w:tc>
        <w:tc>
          <w:tcPr>
            <w:tcW w:w="900" w:type="dxa"/>
            <w:shd w:val="clear" w:color="auto" w:fill="auto"/>
            <w:vAlign w:val="center"/>
          </w:tcPr>
          <w:p w:rsidR="008B0BA1" w:rsidRDefault="008B0BA1">
            <w:pPr>
              <w:jc w:val="center"/>
            </w:pPr>
            <w:r>
              <w:t>00</w:t>
            </w:r>
          </w:p>
        </w:tc>
        <w:tc>
          <w:tcPr>
            <w:tcW w:w="5760" w:type="dxa"/>
            <w:shd w:val="clear" w:color="auto" w:fill="auto"/>
          </w:tcPr>
          <w:p w:rsidR="008B0BA1" w:rsidRDefault="008B0BA1" w:rsidP="008B0BA1">
            <w:pPr>
              <w:tabs>
                <w:tab w:val="left" w:pos="2261"/>
              </w:tabs>
            </w:pPr>
            <w:r>
              <w:t>Display annotation Off</w:t>
            </w:r>
            <w:r>
              <w:tab/>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01</w:t>
            </w:r>
          </w:p>
        </w:tc>
        <w:tc>
          <w:tcPr>
            <w:tcW w:w="5760" w:type="dxa"/>
            <w:shd w:val="clear" w:color="auto" w:fill="auto"/>
          </w:tcPr>
          <w:p w:rsidR="008B0BA1" w:rsidRDefault="008B0BA1">
            <w:r>
              <w:t>Display annotation On</w:t>
            </w:r>
            <w:r>
              <w:tab/>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FF</w:t>
            </w:r>
          </w:p>
        </w:tc>
        <w:tc>
          <w:tcPr>
            <w:tcW w:w="5760" w:type="dxa"/>
            <w:shd w:val="clear" w:color="auto" w:fill="auto"/>
          </w:tcPr>
          <w:p w:rsidR="008B0BA1" w:rsidRDefault="008B0BA1" w:rsidP="00FA63C8">
            <w:r>
              <w:t>Query (Returns 0 or 1)</w:t>
            </w:r>
          </w:p>
        </w:tc>
      </w:tr>
      <w:tr w:rsidR="008B0BA1">
        <w:trPr>
          <w:cantSplit/>
          <w:jc w:val="center"/>
        </w:trPr>
        <w:tc>
          <w:tcPr>
            <w:tcW w:w="738" w:type="dxa"/>
            <w:vMerge w:val="restart"/>
            <w:vAlign w:val="center"/>
          </w:tcPr>
          <w:p w:rsidR="008B0BA1" w:rsidRDefault="008B0BA1">
            <w:pPr>
              <w:jc w:val="center"/>
            </w:pPr>
            <w:r>
              <w:t>08</w:t>
            </w:r>
          </w:p>
        </w:tc>
        <w:tc>
          <w:tcPr>
            <w:tcW w:w="2160" w:type="dxa"/>
            <w:vMerge w:val="restart"/>
            <w:vAlign w:val="center"/>
          </w:tcPr>
          <w:p w:rsidR="008B0BA1" w:rsidRDefault="008B0BA1">
            <w:pPr>
              <w:jc w:val="center"/>
            </w:pPr>
            <w:r>
              <w:t>Video Polarity</w:t>
            </w:r>
          </w:p>
        </w:tc>
        <w:tc>
          <w:tcPr>
            <w:tcW w:w="900" w:type="dxa"/>
            <w:vAlign w:val="center"/>
          </w:tcPr>
          <w:p w:rsidR="008B0BA1" w:rsidRDefault="008B0BA1">
            <w:pPr>
              <w:jc w:val="center"/>
            </w:pPr>
            <w:r>
              <w:t>01</w:t>
            </w:r>
          </w:p>
        </w:tc>
        <w:tc>
          <w:tcPr>
            <w:tcW w:w="5760" w:type="dxa"/>
          </w:tcPr>
          <w:p w:rsidR="008B0BA1" w:rsidRDefault="008B0BA1">
            <w:r>
              <w:t>White (default set by 2110)</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pPr>
              <w:jc w:val="center"/>
            </w:pPr>
            <w:r>
              <w:t>02</w:t>
            </w:r>
          </w:p>
        </w:tc>
        <w:tc>
          <w:tcPr>
            <w:tcW w:w="5760" w:type="dxa"/>
          </w:tcPr>
          <w:p w:rsidR="008B0BA1" w:rsidRDefault="008B0BA1">
            <w:r>
              <w:t>Black</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pPr>
              <w:jc w:val="center"/>
            </w:pPr>
            <w:r>
              <w:t>FF</w:t>
            </w:r>
          </w:p>
        </w:tc>
        <w:tc>
          <w:tcPr>
            <w:tcW w:w="5760" w:type="dxa"/>
          </w:tcPr>
          <w:p w:rsidR="008B0BA1" w:rsidRDefault="008B0BA1">
            <w:r>
              <w:t>Current setting query</w:t>
            </w:r>
          </w:p>
        </w:tc>
      </w:tr>
      <w:tr w:rsidR="008B0BA1" w:rsidTr="008B0BA1">
        <w:trPr>
          <w:cantSplit/>
          <w:jc w:val="center"/>
        </w:trPr>
        <w:tc>
          <w:tcPr>
            <w:tcW w:w="738" w:type="dxa"/>
            <w:vMerge w:val="restart"/>
            <w:vAlign w:val="center"/>
          </w:tcPr>
          <w:p w:rsidR="008B0BA1" w:rsidRDefault="008B0BA1">
            <w:pPr>
              <w:jc w:val="center"/>
            </w:pPr>
            <w:r>
              <w:t>09</w:t>
            </w:r>
          </w:p>
        </w:tc>
        <w:tc>
          <w:tcPr>
            <w:tcW w:w="2160" w:type="dxa"/>
            <w:vMerge w:val="restart"/>
            <w:vAlign w:val="center"/>
          </w:tcPr>
          <w:p w:rsidR="008B0BA1" w:rsidRDefault="008B0BA1">
            <w:pPr>
              <w:jc w:val="center"/>
            </w:pPr>
            <w:r>
              <w:t>Target Enhancement On/Off</w:t>
            </w:r>
          </w:p>
        </w:tc>
        <w:tc>
          <w:tcPr>
            <w:tcW w:w="900" w:type="dxa"/>
            <w:shd w:val="clear" w:color="auto" w:fill="auto"/>
            <w:vAlign w:val="center"/>
          </w:tcPr>
          <w:p w:rsidR="008B0BA1" w:rsidRDefault="008B0BA1">
            <w:pPr>
              <w:jc w:val="center"/>
            </w:pPr>
            <w:r>
              <w:t>00</w:t>
            </w:r>
          </w:p>
        </w:tc>
        <w:tc>
          <w:tcPr>
            <w:tcW w:w="5760" w:type="dxa"/>
            <w:shd w:val="clear" w:color="auto" w:fill="auto"/>
          </w:tcPr>
          <w:p w:rsidR="008B0BA1" w:rsidRDefault="008B0BA1" w:rsidP="008B0BA1">
            <w:r>
              <w:t>Target Enhancement Off</w:t>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01</w:t>
            </w:r>
          </w:p>
        </w:tc>
        <w:tc>
          <w:tcPr>
            <w:tcW w:w="5760" w:type="dxa"/>
            <w:shd w:val="clear" w:color="auto" w:fill="auto"/>
          </w:tcPr>
          <w:p w:rsidR="008B0BA1" w:rsidRDefault="008B0BA1" w:rsidP="008B0BA1">
            <w:r>
              <w:t>Target Enhancement On</w:t>
            </w:r>
          </w:p>
        </w:tc>
      </w:tr>
      <w:tr w:rsidR="008B0BA1" w:rsidT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shd w:val="clear" w:color="auto" w:fill="auto"/>
            <w:vAlign w:val="center"/>
          </w:tcPr>
          <w:p w:rsidR="008B0BA1" w:rsidRDefault="008B0BA1">
            <w:pPr>
              <w:jc w:val="center"/>
            </w:pPr>
            <w:r>
              <w:t>FF</w:t>
            </w:r>
          </w:p>
        </w:tc>
        <w:tc>
          <w:tcPr>
            <w:tcW w:w="5760" w:type="dxa"/>
            <w:shd w:val="clear" w:color="auto" w:fill="auto"/>
          </w:tcPr>
          <w:p w:rsidR="008B0BA1" w:rsidRDefault="008B0BA1">
            <w:r>
              <w:t>Query (Returns 0 or 1)</w:t>
            </w:r>
          </w:p>
        </w:tc>
      </w:tr>
      <w:tr w:rsidR="008B0BA1" w:rsidTr="00FA63C8">
        <w:trPr>
          <w:cantSplit/>
          <w:jc w:val="center"/>
        </w:trPr>
        <w:tc>
          <w:tcPr>
            <w:tcW w:w="738" w:type="dxa"/>
            <w:vAlign w:val="center"/>
          </w:tcPr>
          <w:p w:rsidR="008B0BA1" w:rsidRDefault="008B0BA1">
            <w:pPr>
              <w:jc w:val="center"/>
            </w:pPr>
            <w:r>
              <w:t>50</w:t>
            </w:r>
          </w:p>
        </w:tc>
        <w:tc>
          <w:tcPr>
            <w:tcW w:w="2160" w:type="dxa"/>
            <w:vAlign w:val="center"/>
          </w:tcPr>
          <w:p w:rsidR="008B0BA1" w:rsidRDefault="008B0BA1">
            <w:pPr>
              <w:jc w:val="center"/>
            </w:pPr>
            <w:r>
              <w:t>Quit</w:t>
            </w:r>
          </w:p>
        </w:tc>
        <w:tc>
          <w:tcPr>
            <w:tcW w:w="900" w:type="dxa"/>
            <w:vAlign w:val="center"/>
          </w:tcPr>
          <w:p w:rsidR="008B0BA1" w:rsidRDefault="008B0BA1">
            <w:pPr>
              <w:jc w:val="center"/>
            </w:pPr>
            <w:r>
              <w:t>xx</w:t>
            </w:r>
          </w:p>
        </w:tc>
        <w:tc>
          <w:tcPr>
            <w:tcW w:w="5760" w:type="dxa"/>
          </w:tcPr>
          <w:p w:rsidR="008B0BA1" w:rsidRDefault="008B0BA1">
            <w:r>
              <w:t>Disengages the Nighthawk from the tracker.  That is, even if the tracker is locked on to a target, the 2110 ignores any error input from the tracker and stops all Az and El motion.</w:t>
            </w:r>
          </w:p>
        </w:tc>
      </w:tr>
      <w:tr w:rsidR="008B0BA1">
        <w:trPr>
          <w:cantSplit/>
          <w:jc w:val="center"/>
        </w:trPr>
        <w:tc>
          <w:tcPr>
            <w:tcW w:w="738" w:type="dxa"/>
            <w:vAlign w:val="center"/>
          </w:tcPr>
          <w:p w:rsidR="008B0BA1" w:rsidRDefault="008B0BA1">
            <w:pPr>
              <w:jc w:val="center"/>
            </w:pPr>
            <w:r>
              <w:t>54</w:t>
            </w:r>
          </w:p>
        </w:tc>
        <w:tc>
          <w:tcPr>
            <w:tcW w:w="2160" w:type="dxa"/>
            <w:vAlign w:val="center"/>
          </w:tcPr>
          <w:p w:rsidR="008B0BA1" w:rsidRDefault="008B0BA1">
            <w:pPr>
              <w:jc w:val="center"/>
            </w:pPr>
            <w:r>
              <w:t>Acquire</w:t>
            </w:r>
          </w:p>
        </w:tc>
        <w:tc>
          <w:tcPr>
            <w:tcW w:w="900" w:type="dxa"/>
            <w:vAlign w:val="center"/>
          </w:tcPr>
          <w:p w:rsidR="008B0BA1" w:rsidRDefault="008B0BA1">
            <w:pPr>
              <w:jc w:val="center"/>
            </w:pPr>
            <w:r>
              <w:t>xx</w:t>
            </w:r>
          </w:p>
        </w:tc>
        <w:tc>
          <w:tcPr>
            <w:tcW w:w="5760" w:type="dxa"/>
          </w:tcPr>
          <w:p w:rsidR="008B0BA1" w:rsidRDefault="008B0BA1">
            <w:r>
              <w:t>Sets tracker in acquire mode.  No track error data is available from the tracker in this mode, therefore the Nighthawk does not attempt to follow any target in the gate.</w:t>
            </w:r>
          </w:p>
          <w:p w:rsidR="008B0BA1" w:rsidRDefault="008B0BA1">
            <w:r>
              <w:rPr>
                <w:b/>
              </w:rPr>
              <w:t>DO NOT SEND IF THERE IS NO TRACKER IN THE MANIFEST</w:t>
            </w:r>
          </w:p>
        </w:tc>
      </w:tr>
      <w:tr w:rsidR="008B0BA1">
        <w:trPr>
          <w:cantSplit/>
          <w:jc w:val="center"/>
        </w:trPr>
        <w:tc>
          <w:tcPr>
            <w:tcW w:w="738" w:type="dxa"/>
            <w:vAlign w:val="center"/>
          </w:tcPr>
          <w:p w:rsidR="008B0BA1" w:rsidRDefault="008B0BA1">
            <w:pPr>
              <w:jc w:val="center"/>
            </w:pPr>
            <w:r>
              <w:t>55</w:t>
            </w:r>
          </w:p>
        </w:tc>
        <w:tc>
          <w:tcPr>
            <w:tcW w:w="2160" w:type="dxa"/>
            <w:vAlign w:val="center"/>
          </w:tcPr>
          <w:p w:rsidR="008B0BA1" w:rsidRDefault="008B0BA1">
            <w:pPr>
              <w:jc w:val="center"/>
            </w:pPr>
            <w:r>
              <w:t>Track</w:t>
            </w:r>
          </w:p>
        </w:tc>
        <w:tc>
          <w:tcPr>
            <w:tcW w:w="900" w:type="dxa"/>
            <w:vAlign w:val="center"/>
          </w:tcPr>
          <w:p w:rsidR="008B0BA1" w:rsidRDefault="008B0BA1">
            <w:pPr>
              <w:jc w:val="center"/>
            </w:pPr>
            <w:r>
              <w:t xml:space="preserve"> xx</w:t>
            </w:r>
          </w:p>
        </w:tc>
        <w:tc>
          <w:tcPr>
            <w:tcW w:w="5760" w:type="dxa"/>
          </w:tcPr>
          <w:p w:rsidR="008B0BA1" w:rsidRDefault="008B0BA1">
            <w:r>
              <w:t>Sets the tracker to follow the target acquired (if any) inside the gate.  In this mode, if the target is lost, the tracker will return to acquire mode. When tracking, the Nighthawk will control AZ and EL such that it attempts to maintain the acquired/tracked target in the center of the image area.</w:t>
            </w:r>
          </w:p>
          <w:p w:rsidR="008B0BA1" w:rsidRDefault="008B0BA1">
            <w:pPr>
              <w:rPr>
                <w:b/>
              </w:rPr>
            </w:pPr>
            <w:r>
              <w:rPr>
                <w:b/>
              </w:rPr>
              <w:t>DO NOT SEND IF THERE IS NO TRACKER IN THE MANIFEST</w:t>
            </w:r>
          </w:p>
        </w:tc>
      </w:tr>
      <w:tr w:rsidR="008B0BA1">
        <w:trPr>
          <w:cantSplit/>
          <w:jc w:val="center"/>
        </w:trPr>
        <w:tc>
          <w:tcPr>
            <w:tcW w:w="738" w:type="dxa"/>
            <w:vAlign w:val="center"/>
          </w:tcPr>
          <w:p w:rsidR="008B0BA1" w:rsidRDefault="008B0BA1">
            <w:pPr>
              <w:jc w:val="center"/>
            </w:pPr>
            <w:r>
              <w:t>56</w:t>
            </w:r>
          </w:p>
        </w:tc>
        <w:tc>
          <w:tcPr>
            <w:tcW w:w="2160" w:type="dxa"/>
            <w:vAlign w:val="center"/>
          </w:tcPr>
          <w:p w:rsidR="008B0BA1" w:rsidRDefault="008B0BA1">
            <w:pPr>
              <w:jc w:val="center"/>
            </w:pPr>
            <w:r>
              <w:t>Autotrack</w:t>
            </w:r>
          </w:p>
        </w:tc>
        <w:tc>
          <w:tcPr>
            <w:tcW w:w="900" w:type="dxa"/>
            <w:vAlign w:val="center"/>
          </w:tcPr>
          <w:p w:rsidR="008B0BA1" w:rsidRDefault="008B0BA1">
            <w:pPr>
              <w:jc w:val="center"/>
            </w:pPr>
            <w:r>
              <w:t>00</w:t>
            </w:r>
          </w:p>
        </w:tc>
        <w:tc>
          <w:tcPr>
            <w:tcW w:w="5760" w:type="dxa"/>
          </w:tcPr>
          <w:p w:rsidR="008B0BA1" w:rsidRDefault="008B0BA1">
            <w:r>
              <w:t>Sets the tracker to follow a target as in 55 above.  In this mode however, if the current target is lost by the tracker it will automatically hunt for a new target within the video scene.  In this mode, when the tracker reports that lock is lost, the Nighthawk continues to move in AZ and EL at the last rates applied just before track lock was lost.</w:t>
            </w:r>
          </w:p>
          <w:p w:rsidR="008B0BA1" w:rsidRDefault="008B0BA1">
            <w:pPr>
              <w:rPr>
                <w:b/>
              </w:rPr>
            </w:pPr>
            <w:r>
              <w:rPr>
                <w:b/>
              </w:rPr>
              <w:t>DO NOT SEND IF THERE IS NO TRACKER IN THE MANIFEST</w:t>
            </w:r>
          </w:p>
        </w:tc>
      </w:tr>
      <w:tr w:rsidR="008B0BA1">
        <w:trPr>
          <w:cantSplit/>
          <w:jc w:val="center"/>
        </w:trPr>
        <w:tc>
          <w:tcPr>
            <w:tcW w:w="738" w:type="dxa"/>
            <w:vAlign w:val="center"/>
          </w:tcPr>
          <w:p w:rsidR="008B0BA1" w:rsidRDefault="008B0BA1">
            <w:pPr>
              <w:jc w:val="center"/>
            </w:pPr>
            <w:r>
              <w:lastRenderedPageBreak/>
              <w:t>59</w:t>
            </w:r>
          </w:p>
        </w:tc>
        <w:tc>
          <w:tcPr>
            <w:tcW w:w="2160" w:type="dxa"/>
            <w:vAlign w:val="center"/>
          </w:tcPr>
          <w:p w:rsidR="008B0BA1" w:rsidRDefault="008B0BA1">
            <w:pPr>
              <w:jc w:val="center"/>
            </w:pPr>
            <w:r>
              <w:t>Tracker Status</w:t>
            </w:r>
          </w:p>
        </w:tc>
        <w:tc>
          <w:tcPr>
            <w:tcW w:w="900" w:type="dxa"/>
            <w:vAlign w:val="center"/>
          </w:tcPr>
          <w:p w:rsidR="008B0BA1" w:rsidRDefault="008B0BA1">
            <w:pPr>
              <w:jc w:val="center"/>
            </w:pPr>
            <w:r>
              <w:t>00</w:t>
            </w:r>
          </w:p>
        </w:tc>
        <w:tc>
          <w:tcPr>
            <w:tcW w:w="5760" w:type="dxa"/>
          </w:tcPr>
          <w:p w:rsidR="008B0BA1" w:rsidRDefault="008B0BA1">
            <w:pPr>
              <w:rPr>
                <w:b/>
              </w:rPr>
            </w:pPr>
            <w:r>
              <w:t xml:space="preserve">See </w:t>
            </w:r>
            <w:r w:rsidR="006A167A">
              <w:fldChar w:fldCharType="begin"/>
            </w:r>
            <w:r>
              <w:instrText xml:space="preserve"> REF _Ref320106626 \h </w:instrText>
            </w:r>
            <w:r w:rsidR="006A167A">
              <w:fldChar w:fldCharType="separate"/>
            </w:r>
            <w:r w:rsidR="00A8293C">
              <w:t>Tracker Status Responses</w:t>
            </w:r>
            <w:r w:rsidR="006A167A">
              <w:fldChar w:fldCharType="end"/>
            </w:r>
            <w:r>
              <w:t>, below</w:t>
            </w:r>
          </w:p>
        </w:tc>
      </w:tr>
      <w:tr w:rsidR="008B0BA1">
        <w:trPr>
          <w:cantSplit/>
          <w:jc w:val="center"/>
        </w:trPr>
        <w:tc>
          <w:tcPr>
            <w:tcW w:w="738" w:type="dxa"/>
            <w:vMerge w:val="restart"/>
            <w:vAlign w:val="center"/>
          </w:tcPr>
          <w:p w:rsidR="008B0BA1" w:rsidRDefault="008B0BA1">
            <w:pPr>
              <w:jc w:val="center"/>
            </w:pPr>
            <w:r>
              <w:t>0A</w:t>
            </w:r>
          </w:p>
        </w:tc>
        <w:tc>
          <w:tcPr>
            <w:tcW w:w="2160" w:type="dxa"/>
            <w:vMerge w:val="restart"/>
            <w:vAlign w:val="center"/>
          </w:tcPr>
          <w:p w:rsidR="008B0BA1" w:rsidRDefault="008B0BA1">
            <w:pPr>
              <w:jc w:val="center"/>
            </w:pPr>
            <w:r>
              <w:t>Video Source Selection</w:t>
            </w:r>
          </w:p>
        </w:tc>
        <w:tc>
          <w:tcPr>
            <w:tcW w:w="900" w:type="dxa"/>
            <w:vAlign w:val="center"/>
          </w:tcPr>
          <w:p w:rsidR="008B0BA1" w:rsidRDefault="008B0BA1" w:rsidP="00FA63C8">
            <w:pPr>
              <w:jc w:val="center"/>
            </w:pPr>
            <w:r>
              <w:t>00</w:t>
            </w:r>
          </w:p>
        </w:tc>
        <w:tc>
          <w:tcPr>
            <w:tcW w:w="5760" w:type="dxa"/>
          </w:tcPr>
          <w:p w:rsidR="008B0BA1" w:rsidRDefault="008B0BA1">
            <w:r>
              <w:t>Visible Light Camera</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w:t>
            </w:r>
          </w:p>
        </w:tc>
        <w:tc>
          <w:tcPr>
            <w:tcW w:w="5760" w:type="dxa"/>
          </w:tcPr>
          <w:p w:rsidR="008B0BA1" w:rsidRDefault="008B0BA1" w:rsidP="008B0BA1">
            <w:r>
              <w:t>IR Camera</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Merge w:val="restart"/>
            <w:vAlign w:val="center"/>
          </w:tcPr>
          <w:p w:rsidR="008B0BA1" w:rsidRDefault="008B0BA1">
            <w:pPr>
              <w:jc w:val="center"/>
            </w:pPr>
            <w:r>
              <w:t>0B</w:t>
            </w:r>
          </w:p>
        </w:tc>
        <w:tc>
          <w:tcPr>
            <w:tcW w:w="2160" w:type="dxa"/>
            <w:vMerge w:val="restart"/>
            <w:vAlign w:val="center"/>
          </w:tcPr>
          <w:p w:rsidR="008B0BA1" w:rsidRDefault="008B0BA1">
            <w:pPr>
              <w:jc w:val="center"/>
            </w:pPr>
            <w:r>
              <w:t>Coast Mode Enable On/Off</w:t>
            </w:r>
          </w:p>
        </w:tc>
        <w:tc>
          <w:tcPr>
            <w:tcW w:w="900" w:type="dxa"/>
            <w:vAlign w:val="center"/>
          </w:tcPr>
          <w:p w:rsidR="008B0BA1" w:rsidRDefault="008B0BA1" w:rsidP="00FA63C8">
            <w:pPr>
              <w:jc w:val="center"/>
            </w:pPr>
            <w:r>
              <w:t>00</w:t>
            </w:r>
          </w:p>
        </w:tc>
        <w:tc>
          <w:tcPr>
            <w:tcW w:w="5760" w:type="dxa"/>
          </w:tcPr>
          <w:p w:rsidR="008B0BA1" w:rsidRDefault="008B0BA1">
            <w:r>
              <w:t>Coast Mode Off</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w:t>
            </w:r>
          </w:p>
        </w:tc>
        <w:tc>
          <w:tcPr>
            <w:tcW w:w="5760" w:type="dxa"/>
          </w:tcPr>
          <w:p w:rsidR="008B0BA1" w:rsidRDefault="008B0BA1">
            <w:r>
              <w:t>Coast Mode On</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Merge w:val="restart"/>
            <w:vAlign w:val="center"/>
          </w:tcPr>
          <w:p w:rsidR="008B0BA1" w:rsidRDefault="008B0BA1">
            <w:pPr>
              <w:jc w:val="center"/>
            </w:pPr>
            <w:r>
              <w:t>0C</w:t>
            </w:r>
          </w:p>
        </w:tc>
        <w:tc>
          <w:tcPr>
            <w:tcW w:w="2160" w:type="dxa"/>
            <w:vMerge w:val="restart"/>
            <w:vAlign w:val="center"/>
          </w:tcPr>
          <w:p w:rsidR="008B0BA1" w:rsidRDefault="008B0BA1">
            <w:pPr>
              <w:jc w:val="center"/>
            </w:pPr>
            <w:r>
              <w:t>Correlation Match % Setting</w:t>
            </w:r>
          </w:p>
        </w:tc>
        <w:tc>
          <w:tcPr>
            <w:tcW w:w="900" w:type="dxa"/>
            <w:vAlign w:val="center"/>
          </w:tcPr>
          <w:p w:rsidR="008B0BA1" w:rsidRDefault="008B0BA1" w:rsidP="00FA63C8">
            <w:pPr>
              <w:jc w:val="center"/>
            </w:pPr>
            <w:r>
              <w:t>00</w:t>
            </w:r>
          </w:p>
        </w:tc>
        <w:tc>
          <w:tcPr>
            <w:tcW w:w="5760" w:type="dxa"/>
          </w:tcPr>
          <w:p w:rsidR="008B0BA1" w:rsidRDefault="008B0BA1">
            <w:r>
              <w:t>Automatic Mode</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01-0x64</w:t>
            </w:r>
          </w:p>
        </w:tc>
        <w:tc>
          <w:tcPr>
            <w:tcW w:w="5760" w:type="dxa"/>
          </w:tcPr>
          <w:p w:rsidR="008B0BA1" w:rsidRDefault="008B0BA1">
            <w:r>
              <w:t>Manual Mode 1 to 100%</w:t>
            </w:r>
          </w:p>
        </w:tc>
      </w:tr>
      <w:tr w:rsidR="008B0BA1">
        <w:trPr>
          <w:cantSplit/>
          <w:jc w:val="center"/>
        </w:trPr>
        <w:tc>
          <w:tcPr>
            <w:tcW w:w="738" w:type="dxa"/>
            <w:vMerge/>
            <w:vAlign w:val="center"/>
          </w:tcPr>
          <w:p w:rsidR="008B0BA1" w:rsidRDefault="008B0BA1">
            <w:pPr>
              <w:jc w:val="center"/>
            </w:pPr>
          </w:p>
        </w:tc>
        <w:tc>
          <w:tcPr>
            <w:tcW w:w="2160" w:type="dxa"/>
            <w:vMerge/>
            <w:vAlign w:val="center"/>
          </w:tcPr>
          <w:p w:rsidR="008B0BA1" w:rsidRDefault="008B0BA1">
            <w:pPr>
              <w:jc w:val="center"/>
            </w:pPr>
          </w:p>
        </w:tc>
        <w:tc>
          <w:tcPr>
            <w:tcW w:w="900" w:type="dxa"/>
            <w:vAlign w:val="center"/>
          </w:tcPr>
          <w:p w:rsidR="008B0BA1" w:rsidRDefault="008B0BA1" w:rsidP="00FA63C8">
            <w:pPr>
              <w:jc w:val="center"/>
            </w:pPr>
            <w:r>
              <w:t>FF</w:t>
            </w:r>
          </w:p>
        </w:tc>
        <w:tc>
          <w:tcPr>
            <w:tcW w:w="5760" w:type="dxa"/>
          </w:tcPr>
          <w:p w:rsidR="008B0BA1" w:rsidRDefault="008B0BA1">
            <w:r>
              <w:t>Query (Returns 0 or 1)</w:t>
            </w:r>
          </w:p>
        </w:tc>
      </w:tr>
      <w:tr w:rsidR="008B0BA1">
        <w:trPr>
          <w:cantSplit/>
          <w:jc w:val="center"/>
        </w:trPr>
        <w:tc>
          <w:tcPr>
            <w:tcW w:w="738" w:type="dxa"/>
            <w:vAlign w:val="center"/>
          </w:tcPr>
          <w:p w:rsidR="008B0BA1" w:rsidRDefault="008B0BA1">
            <w:pPr>
              <w:jc w:val="center"/>
            </w:pPr>
            <w:r>
              <w:t>FF</w:t>
            </w:r>
          </w:p>
        </w:tc>
        <w:tc>
          <w:tcPr>
            <w:tcW w:w="2160" w:type="dxa"/>
            <w:vAlign w:val="center"/>
          </w:tcPr>
          <w:p w:rsidR="008B0BA1" w:rsidRDefault="008B0BA1">
            <w:pPr>
              <w:jc w:val="center"/>
            </w:pPr>
            <w:r>
              <w:t>Reset Tracker</w:t>
            </w:r>
          </w:p>
        </w:tc>
        <w:tc>
          <w:tcPr>
            <w:tcW w:w="900" w:type="dxa"/>
            <w:vAlign w:val="center"/>
          </w:tcPr>
          <w:p w:rsidR="008B0BA1" w:rsidRDefault="008B0BA1">
            <w:pPr>
              <w:jc w:val="center"/>
            </w:pPr>
            <w:r>
              <w:t>00</w:t>
            </w:r>
          </w:p>
        </w:tc>
        <w:tc>
          <w:tcPr>
            <w:tcW w:w="5760" w:type="dxa"/>
          </w:tcPr>
          <w:p w:rsidR="008B0BA1" w:rsidRDefault="008B0BA1">
            <w:r>
              <w:t>Reboots the tracker system itself.  This function is provided as an emergency command and is not required for normal system operation.</w:t>
            </w:r>
          </w:p>
        </w:tc>
      </w:tr>
    </w:tbl>
    <w:p w:rsidR="009678FE" w:rsidRDefault="009678FE">
      <w:pPr>
        <w:pStyle w:val="Heading3"/>
      </w:pPr>
      <w:bookmarkStart w:id="311" w:name="_Ref320105429"/>
      <w:bookmarkStart w:id="312" w:name="_Ref320105444"/>
      <w:bookmarkStart w:id="313" w:name="_Ref320106626"/>
      <w:bookmarkStart w:id="314" w:name="_Toc402794250"/>
      <w:r>
        <w:t>Tracker Status Responses</w:t>
      </w:r>
      <w:bookmarkEnd w:id="311"/>
      <w:bookmarkEnd w:id="312"/>
      <w:bookmarkEnd w:id="313"/>
      <w:bookmarkEnd w:id="314"/>
    </w:p>
    <w:p w:rsidR="009678FE" w:rsidRDefault="009678FE">
      <w:r>
        <w:t>All responses echo the PA command sent unless the command is a status request (generally a qq value of FF).</w:t>
      </w:r>
    </w:p>
    <w:p w:rsidR="009678FE" w:rsidRDefault="009678FE">
      <w:r>
        <w:t>If the tracker is not set in the manifest, there will be no response from the 2110 at all.</w:t>
      </w:r>
    </w:p>
    <w:p w:rsidR="009678FE" w:rsidRDefault="009678FE">
      <w:pPr>
        <w:jc w:val="center"/>
        <w:rPr>
          <w:b/>
        </w:rPr>
      </w:pPr>
      <w:r>
        <w:rPr>
          <w:b/>
        </w:rPr>
        <w:t>Caution</w:t>
      </w:r>
    </w:p>
    <w:p w:rsidR="009678FE" w:rsidRDefault="009678FE">
      <w:pPr>
        <w:pBdr>
          <w:top w:val="single" w:sz="4" w:space="1" w:color="auto"/>
          <w:left w:val="single" w:sz="4" w:space="4" w:color="auto"/>
          <w:bottom w:val="single" w:sz="4" w:space="1" w:color="auto"/>
          <w:right w:val="single" w:sz="4" w:space="4" w:color="auto"/>
        </w:pBdr>
        <w:ind w:left="1440" w:right="1440"/>
      </w:pPr>
      <w:r>
        <w:t>If a tracker command is sent when the manifest does not specify a tracker is present, a COMPLETE 8-byte command must be sent to the 2110.  Incomplete commands may cause an interpreter error and stall the interface.</w:t>
      </w:r>
    </w:p>
    <w:p w:rsidR="009678FE" w:rsidRDefault="009678FE">
      <w:r>
        <w:t>If any PA response from the 2110 contains a qq value of FF, this response is “BUSY”.  It is recommended that any control software wait 50 to 100 ms before requesting status again when an FF is returned.</w:t>
      </w:r>
    </w:p>
    <w:p w:rsidR="009678FE" w:rsidRDefault="009678FE">
      <w:r>
        <w:t xml:space="preserve">Responses to queries (pp are query values, qq are response values) are as defined in the table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1"/>
        <w:gridCol w:w="1170"/>
        <w:gridCol w:w="1440"/>
        <w:gridCol w:w="5607"/>
      </w:tblGrid>
      <w:tr w:rsidR="009678FE">
        <w:trPr>
          <w:cantSplit/>
          <w:tblHeader/>
          <w:jc w:val="center"/>
        </w:trPr>
        <w:tc>
          <w:tcPr>
            <w:tcW w:w="1341" w:type="dxa"/>
            <w:vAlign w:val="center"/>
          </w:tcPr>
          <w:p w:rsidR="009678FE" w:rsidRDefault="009678FE">
            <w:pPr>
              <w:jc w:val="center"/>
              <w:rPr>
                <w:b/>
              </w:rPr>
            </w:pPr>
            <w:r>
              <w:rPr>
                <w:b/>
              </w:rPr>
              <w:t>PA 30 01 pp</w:t>
            </w:r>
          </w:p>
        </w:tc>
        <w:tc>
          <w:tcPr>
            <w:tcW w:w="1170" w:type="dxa"/>
            <w:vAlign w:val="center"/>
          </w:tcPr>
          <w:p w:rsidR="009678FE" w:rsidRDefault="009678FE">
            <w:pPr>
              <w:jc w:val="center"/>
              <w:rPr>
                <w:b/>
              </w:rPr>
            </w:pPr>
            <w:r>
              <w:rPr>
                <w:b/>
              </w:rPr>
              <w:t>Meaning</w:t>
            </w:r>
          </w:p>
        </w:tc>
        <w:tc>
          <w:tcPr>
            <w:tcW w:w="1440" w:type="dxa"/>
            <w:vAlign w:val="center"/>
          </w:tcPr>
          <w:p w:rsidR="009678FE" w:rsidRDefault="009678FE">
            <w:pPr>
              <w:jc w:val="center"/>
              <w:rPr>
                <w:b/>
              </w:rPr>
            </w:pPr>
            <w:r>
              <w:rPr>
                <w:b/>
              </w:rPr>
              <w:t>qq Response Value</w:t>
            </w:r>
          </w:p>
        </w:tc>
        <w:tc>
          <w:tcPr>
            <w:tcW w:w="5607" w:type="dxa"/>
            <w:vAlign w:val="center"/>
          </w:tcPr>
          <w:p w:rsidR="009678FE" w:rsidRDefault="009678FE">
            <w:pPr>
              <w:jc w:val="center"/>
              <w:rPr>
                <w:b/>
              </w:rPr>
            </w:pPr>
            <w:r>
              <w:rPr>
                <w:b/>
              </w:rPr>
              <w:t>Meaning/Notes</w:t>
            </w:r>
          </w:p>
        </w:tc>
      </w:tr>
      <w:tr w:rsidR="009678FE">
        <w:trPr>
          <w:cantSplit/>
          <w:jc w:val="center"/>
        </w:trPr>
        <w:tc>
          <w:tcPr>
            <w:tcW w:w="1341" w:type="dxa"/>
            <w:vMerge w:val="restart"/>
            <w:vAlign w:val="center"/>
          </w:tcPr>
          <w:p w:rsidR="009678FE" w:rsidRDefault="009678FE">
            <w:pPr>
              <w:jc w:val="center"/>
            </w:pPr>
            <w:r>
              <w:t>02</w:t>
            </w:r>
          </w:p>
        </w:tc>
        <w:tc>
          <w:tcPr>
            <w:tcW w:w="1170" w:type="dxa"/>
            <w:vMerge w:val="restart"/>
            <w:vAlign w:val="center"/>
          </w:tcPr>
          <w:p w:rsidR="009678FE" w:rsidRDefault="009678FE">
            <w:pPr>
              <w:jc w:val="center"/>
            </w:pPr>
            <w:r>
              <w:t>Mode</w:t>
            </w:r>
            <w:r>
              <w:rPr>
                <w:rStyle w:val="FootnoteReference"/>
              </w:rPr>
              <w:footnoteReference w:id="5"/>
            </w:r>
          </w:p>
        </w:tc>
        <w:tc>
          <w:tcPr>
            <w:tcW w:w="1440" w:type="dxa"/>
            <w:vAlign w:val="center"/>
          </w:tcPr>
          <w:p w:rsidR="009678FE" w:rsidRDefault="009678FE">
            <w:pPr>
              <w:jc w:val="center"/>
            </w:pPr>
            <w:r>
              <w:t>04</w:t>
            </w:r>
          </w:p>
        </w:tc>
        <w:tc>
          <w:tcPr>
            <w:tcW w:w="5607" w:type="dxa"/>
          </w:tcPr>
          <w:p w:rsidR="009678FE" w:rsidRDefault="009678FE">
            <w:r>
              <w:t>Centroid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07</w:t>
            </w:r>
          </w:p>
        </w:tc>
        <w:tc>
          <w:tcPr>
            <w:tcW w:w="5607" w:type="dxa"/>
          </w:tcPr>
          <w:p w:rsidR="009678FE" w:rsidRDefault="009678FE">
            <w:r>
              <w:t>Correlation</w:t>
            </w:r>
          </w:p>
        </w:tc>
      </w:tr>
      <w:tr w:rsidR="009678FE">
        <w:trPr>
          <w:cantSplit/>
          <w:jc w:val="center"/>
        </w:trPr>
        <w:tc>
          <w:tcPr>
            <w:tcW w:w="1341" w:type="dxa"/>
            <w:vMerge w:val="restart"/>
            <w:vAlign w:val="center"/>
          </w:tcPr>
          <w:p w:rsidR="009678FE" w:rsidRDefault="009678FE">
            <w:pPr>
              <w:jc w:val="center"/>
            </w:pPr>
            <w:r>
              <w:t>03</w:t>
            </w:r>
          </w:p>
        </w:tc>
        <w:tc>
          <w:tcPr>
            <w:tcW w:w="1170" w:type="dxa"/>
            <w:vMerge w:val="restart"/>
            <w:vAlign w:val="center"/>
          </w:tcPr>
          <w:p w:rsidR="009678FE" w:rsidRDefault="009678FE">
            <w:pPr>
              <w:jc w:val="center"/>
            </w:pPr>
            <w:r>
              <w:t>Threshold</w:t>
            </w:r>
            <w:r>
              <w:rPr>
                <w:rStyle w:val="FootnoteReference"/>
              </w:rPr>
              <w:footnoteReference w:id="6"/>
            </w:r>
          </w:p>
        </w:tc>
        <w:tc>
          <w:tcPr>
            <w:tcW w:w="1440" w:type="dxa"/>
            <w:vAlign w:val="center"/>
          </w:tcPr>
          <w:p w:rsidR="009678FE" w:rsidRDefault="009678FE">
            <w:pPr>
              <w:jc w:val="center"/>
            </w:pPr>
            <w:r>
              <w:t>00</w:t>
            </w:r>
          </w:p>
        </w:tc>
        <w:tc>
          <w:tcPr>
            <w:tcW w:w="5607" w:type="dxa"/>
          </w:tcPr>
          <w:p w:rsidR="009678FE" w:rsidRDefault="009678FE">
            <w:r>
              <w:t>Manual mode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01</w:t>
            </w:r>
          </w:p>
        </w:tc>
        <w:tc>
          <w:tcPr>
            <w:tcW w:w="5607" w:type="dxa"/>
          </w:tcPr>
          <w:p w:rsidR="009678FE" w:rsidRDefault="009678FE">
            <w:r>
              <w:t>Increment (manual only)</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02</w:t>
            </w:r>
          </w:p>
        </w:tc>
        <w:tc>
          <w:tcPr>
            <w:tcW w:w="5607" w:type="dxa"/>
          </w:tcPr>
          <w:p w:rsidR="009678FE" w:rsidRDefault="009678FE">
            <w:r>
              <w:t>Decrement (manual only)</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10</w:t>
            </w:r>
          </w:p>
        </w:tc>
        <w:tc>
          <w:tcPr>
            <w:tcW w:w="5607" w:type="dxa"/>
          </w:tcPr>
          <w:p w:rsidR="009678FE" w:rsidRDefault="009678FE">
            <w:r>
              <w:t>Auto threshold</w:t>
            </w:r>
          </w:p>
        </w:tc>
      </w:tr>
      <w:tr w:rsidR="009678FE">
        <w:trPr>
          <w:cantSplit/>
          <w:jc w:val="center"/>
        </w:trPr>
        <w:tc>
          <w:tcPr>
            <w:tcW w:w="1341" w:type="dxa"/>
            <w:vMerge w:val="restart"/>
            <w:vAlign w:val="center"/>
          </w:tcPr>
          <w:p w:rsidR="009678FE" w:rsidRDefault="009678FE">
            <w:pPr>
              <w:jc w:val="center"/>
            </w:pPr>
            <w:r>
              <w:t>04</w:t>
            </w:r>
          </w:p>
        </w:tc>
        <w:tc>
          <w:tcPr>
            <w:tcW w:w="1170" w:type="dxa"/>
            <w:vMerge w:val="restart"/>
            <w:vAlign w:val="center"/>
          </w:tcPr>
          <w:p w:rsidR="009678FE" w:rsidRDefault="009678FE">
            <w:pPr>
              <w:jc w:val="center"/>
            </w:pPr>
            <w:r>
              <w:t>Gate Position</w:t>
            </w:r>
          </w:p>
        </w:tc>
        <w:tc>
          <w:tcPr>
            <w:tcW w:w="1440" w:type="dxa"/>
            <w:vAlign w:val="center"/>
          </w:tcPr>
          <w:p w:rsidR="009678FE" w:rsidRDefault="009678FE">
            <w:pPr>
              <w:jc w:val="center"/>
            </w:pPr>
            <w:r>
              <w:t>00</w:t>
            </w:r>
          </w:p>
        </w:tc>
        <w:tc>
          <w:tcPr>
            <w:tcW w:w="5607" w:type="dxa"/>
          </w:tcPr>
          <w:p w:rsidR="009678FE" w:rsidRDefault="009678FE">
            <w:r>
              <w:t>Manual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01</w:t>
            </w:r>
          </w:p>
        </w:tc>
        <w:tc>
          <w:tcPr>
            <w:tcW w:w="5607" w:type="dxa"/>
          </w:tcPr>
          <w:p w:rsidR="009678FE" w:rsidRDefault="009678FE">
            <w:r>
              <w:t>Auto</w:t>
            </w:r>
          </w:p>
        </w:tc>
      </w:tr>
      <w:tr w:rsidR="009678FE">
        <w:trPr>
          <w:cantSplit/>
          <w:jc w:val="center"/>
        </w:trPr>
        <w:tc>
          <w:tcPr>
            <w:tcW w:w="1341" w:type="dxa"/>
            <w:vMerge w:val="restart"/>
            <w:vAlign w:val="center"/>
          </w:tcPr>
          <w:p w:rsidR="009678FE" w:rsidRDefault="009678FE">
            <w:pPr>
              <w:jc w:val="center"/>
            </w:pPr>
            <w:r>
              <w:t>08</w:t>
            </w:r>
          </w:p>
        </w:tc>
        <w:tc>
          <w:tcPr>
            <w:tcW w:w="1170" w:type="dxa"/>
            <w:vMerge w:val="restart"/>
            <w:vAlign w:val="center"/>
          </w:tcPr>
          <w:p w:rsidR="009678FE" w:rsidRDefault="009678FE">
            <w:pPr>
              <w:jc w:val="center"/>
            </w:pPr>
            <w:r>
              <w:t>Video Polarity</w:t>
            </w:r>
            <w:r>
              <w:rPr>
                <w:rStyle w:val="FootnoteReference"/>
              </w:rPr>
              <w:footnoteReference w:id="7"/>
            </w:r>
          </w:p>
        </w:tc>
        <w:tc>
          <w:tcPr>
            <w:tcW w:w="1440" w:type="dxa"/>
            <w:vAlign w:val="center"/>
          </w:tcPr>
          <w:p w:rsidR="009678FE" w:rsidRDefault="009678FE">
            <w:pPr>
              <w:jc w:val="center"/>
            </w:pPr>
            <w:r>
              <w:t>01</w:t>
            </w:r>
          </w:p>
        </w:tc>
        <w:tc>
          <w:tcPr>
            <w:tcW w:w="5607" w:type="dxa"/>
          </w:tcPr>
          <w:p w:rsidR="009678FE" w:rsidRDefault="009678FE">
            <w:r>
              <w:t>White (default)</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02</w:t>
            </w:r>
          </w:p>
        </w:tc>
        <w:tc>
          <w:tcPr>
            <w:tcW w:w="5607" w:type="dxa"/>
          </w:tcPr>
          <w:p w:rsidR="009678FE" w:rsidRDefault="009678FE">
            <w:r>
              <w:t>Black</w:t>
            </w:r>
          </w:p>
        </w:tc>
      </w:tr>
      <w:tr w:rsidR="009678FE">
        <w:trPr>
          <w:cantSplit/>
          <w:jc w:val="center"/>
        </w:trPr>
        <w:tc>
          <w:tcPr>
            <w:tcW w:w="1341" w:type="dxa"/>
            <w:vMerge w:val="restart"/>
            <w:vAlign w:val="center"/>
          </w:tcPr>
          <w:p w:rsidR="009678FE" w:rsidRDefault="009678FE">
            <w:pPr>
              <w:jc w:val="center"/>
            </w:pPr>
            <w:r>
              <w:t>59</w:t>
            </w:r>
          </w:p>
        </w:tc>
        <w:tc>
          <w:tcPr>
            <w:tcW w:w="1170" w:type="dxa"/>
            <w:vMerge w:val="restart"/>
            <w:vAlign w:val="center"/>
          </w:tcPr>
          <w:p w:rsidR="009678FE" w:rsidRDefault="009678FE">
            <w:pPr>
              <w:jc w:val="center"/>
            </w:pPr>
            <w:r>
              <w:t>Tracker Status</w:t>
            </w:r>
            <w:r>
              <w:rPr>
                <w:rStyle w:val="FootnoteReference"/>
              </w:rPr>
              <w:footnoteReference w:id="8"/>
            </w:r>
          </w:p>
        </w:tc>
        <w:tc>
          <w:tcPr>
            <w:tcW w:w="1440" w:type="dxa"/>
            <w:vAlign w:val="center"/>
          </w:tcPr>
          <w:p w:rsidR="009678FE" w:rsidRDefault="009678FE">
            <w:pPr>
              <w:jc w:val="center"/>
            </w:pPr>
            <w:r>
              <w:t>01</w:t>
            </w:r>
          </w:p>
        </w:tc>
        <w:tc>
          <w:tcPr>
            <w:tcW w:w="5607" w:type="dxa"/>
          </w:tcPr>
          <w:p w:rsidR="009678FE" w:rsidRDefault="009678FE">
            <w:r>
              <w:t>Acquire Mode</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03</w:t>
            </w:r>
          </w:p>
        </w:tc>
        <w:tc>
          <w:tcPr>
            <w:tcW w:w="5607" w:type="dxa"/>
          </w:tcPr>
          <w:p w:rsidR="009678FE" w:rsidRDefault="009678FE">
            <w:r>
              <w:t>On Track (Nighthawk will only follow targeting data when this status is true)</w:t>
            </w:r>
          </w:p>
        </w:tc>
      </w:tr>
      <w:tr w:rsidR="009678FE">
        <w:trPr>
          <w:cantSplit/>
          <w:jc w:val="center"/>
        </w:trPr>
        <w:tc>
          <w:tcPr>
            <w:tcW w:w="1341" w:type="dxa"/>
            <w:vMerge/>
            <w:vAlign w:val="center"/>
          </w:tcPr>
          <w:p w:rsidR="009678FE" w:rsidRDefault="009678FE">
            <w:pPr>
              <w:jc w:val="center"/>
            </w:pPr>
          </w:p>
        </w:tc>
        <w:tc>
          <w:tcPr>
            <w:tcW w:w="1170" w:type="dxa"/>
            <w:vMerge/>
            <w:vAlign w:val="center"/>
          </w:tcPr>
          <w:p w:rsidR="009678FE" w:rsidRDefault="009678FE">
            <w:pPr>
              <w:jc w:val="center"/>
            </w:pPr>
          </w:p>
        </w:tc>
        <w:tc>
          <w:tcPr>
            <w:tcW w:w="1440" w:type="dxa"/>
            <w:vAlign w:val="center"/>
          </w:tcPr>
          <w:p w:rsidR="009678FE" w:rsidRDefault="009678FE">
            <w:pPr>
              <w:jc w:val="center"/>
            </w:pPr>
            <w:r>
              <w:t>08</w:t>
            </w:r>
          </w:p>
        </w:tc>
        <w:tc>
          <w:tcPr>
            <w:tcW w:w="5607" w:type="dxa"/>
          </w:tcPr>
          <w:p w:rsidR="009678FE" w:rsidRDefault="009678FE">
            <w:r>
              <w:t>Autotrack.  When in this mode, the Nighthawk will follow or during intervals between which the tracker is hunting for a new target in the scene, the Nighthawk will continue to travel in the direction and last rate applied to track the last target found by the tracker.</w:t>
            </w:r>
          </w:p>
        </w:tc>
      </w:tr>
    </w:tbl>
    <w:p w:rsidR="009678FE" w:rsidRDefault="009678FE">
      <w:pPr>
        <w:pStyle w:val="Heading2"/>
      </w:pPr>
      <w:bookmarkStart w:id="315" w:name="_Toc402794251"/>
      <w:r>
        <w:lastRenderedPageBreak/>
        <w:t>Imagize Video Processor</w:t>
      </w:r>
      <w:bookmarkEnd w:id="315"/>
    </w:p>
    <w:p w:rsidR="009678FE" w:rsidRDefault="009678FE">
      <w:pPr>
        <w:keepNext/>
      </w:pPr>
      <w:r>
        <w:t>When integrated and set in the system manifest, these controls are active and will provide overlay markers indicating items that may be of interest.</w:t>
      </w:r>
    </w:p>
    <w:p w:rsidR="009678FE" w:rsidRDefault="009678FE">
      <w:pPr>
        <w:keepNext/>
      </w:pPr>
      <w:r>
        <w:t>One or two processors may be present, one processing visible camera video and one to process IR camera video.</w:t>
      </w:r>
    </w:p>
    <w:p w:rsidR="009678FE" w:rsidRDefault="009678FE">
      <w:pPr>
        <w:keepNext/>
      </w:pPr>
      <w:r>
        <w:t>At system boot up, the 2110 always attempts to set any Imagize channel present to Visualization OFF.</w:t>
      </w:r>
    </w:p>
    <w:p w:rsidR="009678FE" w:rsidRDefault="009678FE">
      <w:pPr>
        <w:pStyle w:val="Heading3"/>
      </w:pPr>
      <w:bookmarkStart w:id="316" w:name="_Toc402794252"/>
      <w:r>
        <w:t>Queries</w:t>
      </w:r>
      <w:bookmarkEnd w:id="316"/>
    </w:p>
    <w:p w:rsidR="009678FE" w:rsidRDefault="009678FE">
      <w:pPr>
        <w:pStyle w:val="Heading4"/>
      </w:pPr>
      <w:bookmarkStart w:id="317" w:name="_Toc402794253"/>
      <w:r>
        <w:t>Visible Channel Visualization State</w:t>
      </w:r>
      <w:bookmarkEnd w:id="317"/>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80 00</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00 = OFF; xx=01 =  ON</w:t>
            </w:r>
            <w:r>
              <w:rPr>
                <w:rFonts w:cs="Arial"/>
                <w:color w:val="000000"/>
                <w:szCs w:val="20"/>
              </w:rPr>
              <w:br/>
              <w:t>FF = Not present, FE = Timeout, FD=Error</w:t>
            </w:r>
          </w:p>
          <w:p w:rsidR="009678FE" w:rsidRDefault="009678FE">
            <w:pPr>
              <w:keepNext/>
              <w:spacing w:after="0"/>
              <w:ind w:left="720"/>
              <w:rPr>
                <w:rFonts w:cs="Arial"/>
                <w:color w:val="000000"/>
                <w:sz w:val="16"/>
                <w:szCs w:val="16"/>
              </w:rPr>
            </w:pPr>
            <w:r>
              <w:rPr>
                <w:rFonts w:cs="Arial"/>
                <w:color w:val="000000"/>
                <w:sz w:val="16"/>
                <w:szCs w:val="16"/>
              </w:rPr>
              <w:t>Error could be checksum, format, invalid</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80 xx</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Heading4"/>
      </w:pPr>
      <w:bookmarkStart w:id="318" w:name="_Toc402794254"/>
      <w:r>
        <w:t>IR Channel Visualization State</w:t>
      </w:r>
      <w:bookmarkEnd w:id="318"/>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C0 00</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00 OFF; xx=01 ON</w:t>
            </w:r>
            <w:r>
              <w:rPr>
                <w:rFonts w:cs="Arial"/>
                <w:color w:val="000000"/>
                <w:szCs w:val="20"/>
              </w:rPr>
              <w:br/>
              <w:t>FF = Not present, FE = Timeout,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C0 xx</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Heading4"/>
      </w:pPr>
      <w:bookmarkStart w:id="319" w:name="_Toc402794255"/>
      <w:r>
        <w:t>Visible Channel Motion Measurement</w:t>
      </w:r>
      <w:bookmarkEnd w:id="319"/>
    </w:p>
    <w:p w:rsidR="009678FE" w:rsidRDefault="009678FE">
      <w:r>
        <w:t>This command must be issued once until a response or timeout is returned.  Do not issue an IR Channel Motion Measurement until this command is complete.</w:t>
      </w:r>
    </w:p>
    <w:tbl>
      <w:tblPr>
        <w:tblW w:w="9001" w:type="dxa"/>
        <w:jc w:val="center"/>
        <w:tblInd w:w="-1322" w:type="dxa"/>
        <w:tblLook w:val="04A0"/>
      </w:tblPr>
      <w:tblGrid>
        <w:gridCol w:w="2880"/>
        <w:gridCol w:w="6121"/>
      </w:tblGrid>
      <w:tr w:rsidR="009678FE">
        <w:trPr>
          <w:cantSplit/>
          <w:trHeight w:val="459"/>
          <w:jc w:val="center"/>
        </w:trPr>
        <w:tc>
          <w:tcPr>
            <w:tcW w:w="2880"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szCs w:val="20"/>
              </w:rPr>
              <w:t>FF 00 53  77 81 00</w:t>
            </w:r>
          </w:p>
        </w:tc>
        <w:tc>
          <w:tcPr>
            <w:tcW w:w="6121"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04 followed by a 32 bit result, [z z z z], (4-bytes) MSB to LSB</w:t>
            </w:r>
          </w:p>
          <w:p w:rsidR="009678FE" w:rsidRDefault="009678FE">
            <w:pPr>
              <w:keepNext/>
              <w:spacing w:after="0"/>
              <w:rPr>
                <w:rFonts w:cs="Arial"/>
                <w:color w:val="000000"/>
                <w:szCs w:val="20"/>
              </w:rPr>
            </w:pPr>
            <w:r>
              <w:rPr>
                <w:rFonts w:cs="Arial"/>
                <w:color w:val="000000"/>
                <w:szCs w:val="20"/>
              </w:rPr>
              <w:t>xx = FF device not present, FE timeout error,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549"/>
          <w:jc w:val="center"/>
        </w:trPr>
        <w:tc>
          <w:tcPr>
            <w:tcW w:w="2880" w:type="dxa"/>
            <w:tcBorders>
              <w:top w:val="nil"/>
              <w:left w:val="nil"/>
              <w:bottom w:val="nil"/>
              <w:right w:val="nil"/>
            </w:tcBorders>
            <w:hideMark/>
          </w:tcPr>
          <w:p w:rsidR="009678FE" w:rsidRDefault="009678FE">
            <w:pPr>
              <w:keepNext/>
              <w:spacing w:after="0"/>
              <w:rPr>
                <w:rFonts w:ascii="Arial" w:hAnsi="Arial" w:cs="Arial"/>
                <w:color w:val="FF0000"/>
                <w:szCs w:val="20"/>
              </w:rPr>
            </w:pPr>
            <w:r>
              <w:rPr>
                <w:rFonts w:ascii="Arial" w:hAnsi="Arial" w:cs="Arial"/>
                <w:color w:val="FF0000"/>
                <w:szCs w:val="20"/>
              </w:rPr>
              <w:t>FF 00 53 77 81 xx [z z z z]</w:t>
            </w:r>
            <w:r>
              <w:rPr>
                <w:rFonts w:ascii="Arial" w:hAnsi="Arial" w:cs="Arial"/>
                <w:color w:val="FF0000"/>
                <w:szCs w:val="20"/>
              </w:rPr>
              <w:br/>
            </w:r>
          </w:p>
        </w:tc>
        <w:tc>
          <w:tcPr>
            <w:tcW w:w="6121"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Pr>
        <w:pStyle w:val="Heading4"/>
      </w:pPr>
      <w:bookmarkStart w:id="320" w:name="_Toc402794256"/>
      <w:r>
        <w:t>IR Channel Motion Measurement</w:t>
      </w:r>
      <w:bookmarkEnd w:id="320"/>
    </w:p>
    <w:p w:rsidR="009678FE" w:rsidRDefault="009678FE">
      <w:r>
        <w:t>This command must be issued once until a response or timeout is returned.  Do not issue an IR Channel Motion Measurement until this command is complete.</w:t>
      </w:r>
    </w:p>
    <w:tbl>
      <w:tblPr>
        <w:tblW w:w="9066" w:type="dxa"/>
        <w:jc w:val="center"/>
        <w:tblInd w:w="-150" w:type="dxa"/>
        <w:tblLook w:val="04A0"/>
      </w:tblPr>
      <w:tblGrid>
        <w:gridCol w:w="2898"/>
        <w:gridCol w:w="6168"/>
      </w:tblGrid>
      <w:tr w:rsidR="009678FE">
        <w:trPr>
          <w:cantSplit/>
          <w:trHeight w:val="338"/>
          <w:jc w:val="center"/>
        </w:trPr>
        <w:tc>
          <w:tcPr>
            <w:tcW w:w="2898"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szCs w:val="20"/>
              </w:rPr>
              <w:t>FF 00 53  77 C1 00</w:t>
            </w:r>
          </w:p>
        </w:tc>
        <w:tc>
          <w:tcPr>
            <w:tcW w:w="6168"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xx = 04 followed by a 32 bit result, [z z z z], (4-bytes) MSB to LSB</w:t>
            </w:r>
          </w:p>
          <w:p w:rsidR="009678FE" w:rsidRDefault="009678FE">
            <w:pPr>
              <w:keepNext/>
              <w:spacing w:after="0"/>
              <w:rPr>
                <w:rFonts w:cs="Arial"/>
                <w:color w:val="000000"/>
                <w:szCs w:val="20"/>
              </w:rPr>
            </w:pPr>
            <w:r>
              <w:rPr>
                <w:rFonts w:cs="Arial"/>
                <w:color w:val="000000"/>
                <w:szCs w:val="20"/>
              </w:rPr>
              <w:t>xx = FF device not present, FE timeout error, FD=Error</w:t>
            </w:r>
          </w:p>
          <w:p w:rsidR="009678FE" w:rsidRDefault="009678FE">
            <w:pPr>
              <w:keepNext/>
              <w:spacing w:after="0"/>
              <w:ind w:left="720"/>
              <w:rPr>
                <w:rFonts w:cs="Arial"/>
                <w:color w:val="000000"/>
                <w:szCs w:val="20"/>
              </w:rPr>
            </w:pPr>
            <w:r>
              <w:rPr>
                <w:rFonts w:cs="Arial"/>
                <w:color w:val="000000"/>
                <w:sz w:val="16"/>
                <w:szCs w:val="16"/>
              </w:rPr>
              <w:t>Error could be checksum, format, invalid</w:t>
            </w:r>
          </w:p>
        </w:tc>
      </w:tr>
      <w:tr w:rsidR="009678FE">
        <w:trPr>
          <w:cantSplit/>
          <w:trHeight w:val="337"/>
          <w:jc w:val="center"/>
        </w:trPr>
        <w:tc>
          <w:tcPr>
            <w:tcW w:w="2898" w:type="dxa"/>
            <w:tcBorders>
              <w:top w:val="nil"/>
              <w:left w:val="nil"/>
              <w:bottom w:val="nil"/>
              <w:right w:val="nil"/>
            </w:tcBorders>
            <w:hideMark/>
          </w:tcPr>
          <w:p w:rsidR="009678FE" w:rsidRDefault="009678FE">
            <w:pPr>
              <w:keepNext/>
              <w:spacing w:after="0"/>
              <w:rPr>
                <w:rFonts w:ascii="Arial" w:hAnsi="Arial" w:cs="Arial"/>
                <w:szCs w:val="20"/>
              </w:rPr>
            </w:pPr>
            <w:r>
              <w:rPr>
                <w:rFonts w:ascii="Arial" w:hAnsi="Arial" w:cs="Arial"/>
                <w:color w:val="FF0000"/>
                <w:szCs w:val="20"/>
              </w:rPr>
              <w:t>FF 00 53 77 C1 xx [z z z z]</w:t>
            </w:r>
          </w:p>
        </w:tc>
        <w:tc>
          <w:tcPr>
            <w:tcW w:w="6168" w:type="dxa"/>
            <w:vMerge/>
            <w:tcBorders>
              <w:left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Heading3"/>
      </w:pPr>
    </w:p>
    <w:p w:rsidR="009678FE" w:rsidRDefault="009678FE">
      <w:pPr>
        <w:pStyle w:val="Heading3"/>
      </w:pPr>
      <w:bookmarkStart w:id="321" w:name="_Toc402794257"/>
      <w:r>
        <w:t>Controls</w:t>
      </w:r>
      <w:bookmarkEnd w:id="321"/>
    </w:p>
    <w:p w:rsidR="009678FE" w:rsidRDefault="009678FE">
      <w:pPr>
        <w:pStyle w:val="Heading4"/>
      </w:pPr>
      <w:bookmarkStart w:id="322" w:name="_Toc402794258"/>
      <w:r>
        <w:t>Set Visualization</w:t>
      </w:r>
      <w:bookmarkEnd w:id="322"/>
    </w:p>
    <w:tbl>
      <w:tblPr>
        <w:tblW w:w="7320" w:type="dxa"/>
        <w:jc w:val="center"/>
        <w:tblLook w:val="04A0"/>
      </w:tblPr>
      <w:tblGrid>
        <w:gridCol w:w="2020"/>
        <w:gridCol w:w="5300"/>
      </w:tblGrid>
      <w:tr w:rsidR="009678FE">
        <w:trPr>
          <w:cantSplit/>
          <w:trHeight w:val="45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szCs w:val="20"/>
              </w:rPr>
            </w:pPr>
            <w:r>
              <w:rPr>
                <w:rFonts w:ascii="Arial" w:hAnsi="Arial" w:cs="Arial"/>
                <w:szCs w:val="20"/>
              </w:rPr>
              <w:t>FF 00 53  77 x0 0y</w:t>
            </w:r>
          </w:p>
        </w:tc>
        <w:tc>
          <w:tcPr>
            <w:tcW w:w="5300" w:type="dxa"/>
            <w:vMerge w:val="restart"/>
            <w:tcBorders>
              <w:top w:val="nil"/>
              <w:left w:val="nil"/>
              <w:right w:val="nil"/>
            </w:tcBorders>
            <w:vAlign w:val="center"/>
            <w:hideMark/>
          </w:tcPr>
          <w:p w:rsidR="009678FE" w:rsidRDefault="009678FE">
            <w:pPr>
              <w:keepNext/>
              <w:spacing w:after="0"/>
              <w:rPr>
                <w:rFonts w:cs="Arial"/>
                <w:color w:val="000000"/>
                <w:szCs w:val="20"/>
              </w:rPr>
            </w:pPr>
            <w:r>
              <w:rPr>
                <w:rFonts w:cs="Arial"/>
                <w:color w:val="000000"/>
                <w:szCs w:val="20"/>
              </w:rPr>
              <w:t>X=0 = visible camera channel; x=4 = IR camera channel</w:t>
            </w:r>
          </w:p>
          <w:p w:rsidR="009678FE" w:rsidRDefault="009678FE">
            <w:pPr>
              <w:keepNext/>
              <w:spacing w:after="0"/>
              <w:rPr>
                <w:rFonts w:cs="Arial"/>
                <w:color w:val="000000"/>
                <w:szCs w:val="20"/>
              </w:rPr>
            </w:pPr>
            <w:r>
              <w:rPr>
                <w:rFonts w:cs="Arial"/>
                <w:color w:val="000000"/>
                <w:szCs w:val="20"/>
              </w:rPr>
              <w:t>y = 00 OFF; y=01 ON</w:t>
            </w:r>
          </w:p>
          <w:p w:rsidR="009678FE" w:rsidRDefault="009678FE">
            <w:pPr>
              <w:keepNext/>
              <w:spacing w:after="0"/>
              <w:rPr>
                <w:rFonts w:cs="Arial"/>
                <w:color w:val="000000"/>
                <w:szCs w:val="20"/>
              </w:rPr>
            </w:pPr>
            <w:r>
              <w:rPr>
                <w:rFonts w:cs="Arial"/>
                <w:color w:val="000000"/>
                <w:szCs w:val="20"/>
              </w:rPr>
              <w:t>Response is actual values.</w:t>
            </w:r>
            <w:r>
              <w:rPr>
                <w:rFonts w:cs="Arial"/>
                <w:color w:val="000000"/>
                <w:szCs w:val="20"/>
              </w:rPr>
              <w:br/>
              <w:t>yy=FF = Not present, yy = FE = Timeout</w:t>
            </w:r>
          </w:p>
        </w:tc>
      </w:tr>
      <w:tr w:rsidR="009678FE">
        <w:trPr>
          <w:cantSplit/>
          <w:trHeight w:val="549"/>
          <w:jc w:val="center"/>
        </w:trPr>
        <w:tc>
          <w:tcPr>
            <w:tcW w:w="2020" w:type="dxa"/>
            <w:tcBorders>
              <w:top w:val="nil"/>
              <w:left w:val="nil"/>
              <w:bottom w:val="nil"/>
              <w:right w:val="nil"/>
            </w:tcBorders>
            <w:hideMark/>
          </w:tcPr>
          <w:p w:rsidR="009678FE" w:rsidRDefault="009678FE">
            <w:pPr>
              <w:keepNext/>
              <w:spacing w:after="0"/>
              <w:jc w:val="center"/>
              <w:rPr>
                <w:rFonts w:ascii="Arial" w:hAnsi="Arial" w:cs="Arial"/>
                <w:color w:val="FF0000"/>
                <w:szCs w:val="20"/>
              </w:rPr>
            </w:pPr>
            <w:r>
              <w:rPr>
                <w:rFonts w:ascii="Arial" w:hAnsi="Arial" w:cs="Arial"/>
                <w:color w:val="FF0000"/>
                <w:szCs w:val="20"/>
              </w:rPr>
              <w:t>FF 00 53 77 x0 yy</w:t>
            </w:r>
            <w:r>
              <w:rPr>
                <w:rFonts w:ascii="Arial" w:hAnsi="Arial" w:cs="Arial"/>
                <w:color w:val="FF0000"/>
                <w:szCs w:val="20"/>
              </w:rPr>
              <w:br/>
            </w:r>
          </w:p>
        </w:tc>
        <w:tc>
          <w:tcPr>
            <w:tcW w:w="5300" w:type="dxa"/>
            <w:vMerge/>
            <w:tcBorders>
              <w:left w:val="nil"/>
              <w:bottom w:val="nil"/>
              <w:right w:val="nil"/>
            </w:tcBorders>
            <w:vAlign w:val="center"/>
            <w:hideMark/>
          </w:tcPr>
          <w:p w:rsidR="009678FE" w:rsidRDefault="009678FE">
            <w:pPr>
              <w:keepNext/>
              <w:spacing w:after="0"/>
              <w:rPr>
                <w:rFonts w:cs="Arial"/>
                <w:color w:val="000000"/>
                <w:szCs w:val="20"/>
              </w:rPr>
            </w:pPr>
          </w:p>
        </w:tc>
      </w:tr>
    </w:tbl>
    <w:p w:rsidR="009678FE" w:rsidRDefault="009678FE"/>
    <w:p w:rsidR="009678FE" w:rsidRDefault="009678FE">
      <w:pPr>
        <w:pStyle w:val="Heading1"/>
        <w:numPr>
          <w:ilvl w:val="0"/>
          <w:numId w:val="0"/>
        </w:numPr>
      </w:pPr>
      <w:bookmarkStart w:id="323" w:name="_Toc402794259"/>
      <w:r>
        <w:lastRenderedPageBreak/>
        <w:t>Load New Firmware</w:t>
      </w:r>
      <w:bookmarkEnd w:id="308"/>
      <w:bookmarkEnd w:id="323"/>
    </w:p>
    <w:p w:rsidR="009678FE" w:rsidRDefault="009678FE">
      <w:r>
        <w:t xml:space="preserve">To upload new firmware, a procedure must be followed.  In order to protect the integrity of the design and firmware, one must first unlock the controller to accept new code.  Unlock requires a password supplied by the factory.  Once unlocked, the first block of new code must arrive for processing no longer than 3 seconds after affirmation that unlock has been accomplished.  If this timing is not met, the upload function will be relocked and any data uploaded will be discarded.  The process must then be restarted.  This is true whether the timing is not met during upload between blocks as well.  </w:t>
      </w:r>
    </w:p>
    <w:p w:rsidR="009678FE" w:rsidRDefault="009678FE">
      <w:r>
        <w:t>During upload NO OTHER COMMAND MUST BE SENT TO THE CONTROLLER.  IF anything other than a resend of the last block or the send of the next block of data is sent to the controller, upload will be aborted, all uploaded data will be discarded and the upload port will be relocked.</w:t>
      </w:r>
    </w:p>
    <w:p w:rsidR="009678FE" w:rsidRDefault="009678FE">
      <w:r>
        <w:t>The procedure used in the controller is to accept the entire upload as prescribed above, validate this code with checksum and other means.  Once this is accomplished, the controller proceeds to write this new code to the internal flash memory.  This will take up to sixty (60) seconds or less depending on the code size.  Once flash write is complete, the controller outputs to the ETHERNET port a</w:t>
      </w:r>
      <w:r>
        <w:rPr>
          <w:color w:val="FF0000"/>
          <w:szCs w:val="20"/>
        </w:rPr>
        <w:t xml:space="preserve"> PA FF 01 0007 yy yy</w:t>
      </w:r>
      <w:r>
        <w:t xml:space="preserve"> response.  This response indicates that flash programming has been completed.  After this message is sent by the controller, it self-generates a restart.  Communication will be lost with the controller at restart.  The system will come up in the user set IP address in listen mode.  The client must close its socket and reopen a new socket with the controller after restart.</w:t>
      </w:r>
    </w:p>
    <w:p w:rsidR="009678FE" w:rsidRDefault="009678FE">
      <w:r>
        <w:t xml:space="preserve">A code upload does not overwrite user data such as IP address, presets, home and calibration settings.  Therefore, generally these need not be reestablished after a code upload unless the new functionality of the new code requires changes or reestablishment of this data.   </w:t>
      </w:r>
    </w:p>
    <w:p w:rsidR="009678FE" w:rsidRDefault="009678FE">
      <w:pPr>
        <w:pStyle w:val="Heading2"/>
      </w:pPr>
      <w:bookmarkStart w:id="324" w:name="_Toc402794260"/>
      <w:r>
        <w:t>Unlock/Relock command</w:t>
      </w:r>
      <w:bookmarkEnd w:id="324"/>
    </w:p>
    <w:p w:rsidR="009678FE" w:rsidRDefault="009678FE">
      <w:pPr>
        <w:ind w:left="720"/>
      </w:pPr>
      <w:r>
        <w:t>PA FF 00 xx xx xx where xx xx xx is an unlock password factory supplied for this upload</w:t>
      </w:r>
      <w:r>
        <w:br/>
      </w:r>
      <w:r>
        <w:br/>
        <w:t>Lock = PA FF 00 FF FF FF; any time this code is sent, upload will be terminated, all data discarded and the upload function will be relocked.</w:t>
      </w:r>
    </w:p>
    <w:p w:rsidR="009678FE" w:rsidRDefault="009678FE">
      <w:pPr>
        <w:ind w:left="720"/>
      </w:pPr>
      <w:r>
        <w:rPr>
          <w:color w:val="FF0000"/>
        </w:rPr>
        <w:t>PA FF 00 00 00 00 this</w:t>
      </w:r>
      <w:r>
        <w:t xml:space="preserve"> response is returned if and only if a valid unlock or lock command is received. Any other PA FF 00 xx xx xx sequence will result in no response.  In designing software to manage code upload, if no response is received from the controller in 3 seconds or less, it can be certain that the unlock code was not accepted and the system upload function is locked. </w:t>
      </w:r>
    </w:p>
    <w:p w:rsidR="009678FE" w:rsidRDefault="009678FE">
      <w:pPr>
        <w:pStyle w:val="Heading2"/>
      </w:pPr>
      <w:bookmarkStart w:id="325" w:name="_Ref246920924"/>
      <w:bookmarkStart w:id="326" w:name="_Toc402794261"/>
      <w:r>
        <w:t>Upload Command</w:t>
      </w:r>
      <w:bookmarkEnd w:id="325"/>
      <w:bookmarkEnd w:id="326"/>
    </w:p>
    <w:p w:rsidR="009678FE" w:rsidRDefault="009678FE">
      <w:pPr>
        <w:ind w:left="720"/>
        <w:rPr>
          <w:color w:val="000000"/>
        </w:rPr>
      </w:pPr>
      <w:r>
        <w:rPr>
          <w:color w:val="000000"/>
        </w:rPr>
        <w:t>B2 A5 E6 93 FF 01 + blocks</w:t>
      </w:r>
    </w:p>
    <w:p w:rsidR="009678FE" w:rsidRDefault="009678FE">
      <w:pPr>
        <w:ind w:left="720"/>
        <w:rPr>
          <w:color w:val="000000"/>
          <w:szCs w:val="20"/>
        </w:rPr>
      </w:pPr>
      <w:r>
        <w:rPr>
          <w:color w:val="000000"/>
        </w:rPr>
        <w:t xml:space="preserve">Blocks = </w:t>
      </w:r>
      <w:r>
        <w:rPr>
          <w:color w:val="000000"/>
          <w:szCs w:val="20"/>
        </w:rPr>
        <w:t xml:space="preserve">block = xx xx cc cc data checksum </w:t>
      </w:r>
    </w:p>
    <w:p w:rsidR="009678FE" w:rsidRDefault="009678FE">
      <w:pPr>
        <w:ind w:left="1440"/>
        <w:rPr>
          <w:color w:val="000000"/>
          <w:szCs w:val="20"/>
        </w:rPr>
      </w:pPr>
      <w:r>
        <w:rPr>
          <w:color w:val="000000"/>
          <w:szCs w:val="20"/>
        </w:rPr>
        <w:t xml:space="preserve">xx xx = total block count (00 01 to FF FE) </w:t>
      </w:r>
      <w:r>
        <w:rPr>
          <w:color w:val="000000"/>
          <w:szCs w:val="20"/>
        </w:rPr>
        <w:br/>
        <w:t>cc cc = current block number</w:t>
      </w:r>
      <w:r>
        <w:rPr>
          <w:color w:val="000000"/>
          <w:szCs w:val="20"/>
        </w:rPr>
        <w:br/>
        <w:t>data = 1024 bytes, MSB first, LSB last</w:t>
      </w:r>
      <w:r>
        <w:rPr>
          <w:color w:val="000000"/>
          <w:szCs w:val="20"/>
        </w:rPr>
        <w:br/>
        <w:t>checksum = 16 bit value</w:t>
      </w:r>
    </w:p>
    <w:p w:rsidR="009678FE" w:rsidRDefault="009678FE">
      <w:pPr>
        <w:ind w:left="720"/>
        <w:rPr>
          <w:color w:val="000000"/>
          <w:szCs w:val="20"/>
        </w:rPr>
      </w:pPr>
      <w:r>
        <w:rPr>
          <w:color w:val="000000"/>
          <w:szCs w:val="20"/>
        </w:rPr>
        <w:t xml:space="preserve">Response for each block transferred:  </w:t>
      </w:r>
      <w:r>
        <w:rPr>
          <w:color w:val="000000"/>
          <w:szCs w:val="20"/>
        </w:rPr>
        <w:br/>
      </w:r>
      <w:r>
        <w:rPr>
          <w:color w:val="FF0000"/>
          <w:szCs w:val="20"/>
        </w:rPr>
        <w:t xml:space="preserve">  PA FF 01 rrrr yy yy</w:t>
      </w:r>
      <w:r>
        <w:rPr>
          <w:color w:val="000000"/>
          <w:szCs w:val="20"/>
        </w:rPr>
        <w:br/>
        <w:t xml:space="preserve">    rrrr = response code </w:t>
      </w:r>
    </w:p>
    <w:p w:rsidR="009678FE" w:rsidRDefault="009678FE">
      <w:pPr>
        <w:ind w:left="1440"/>
        <w:rPr>
          <w:color w:val="000000"/>
          <w:szCs w:val="20"/>
        </w:rPr>
      </w:pPr>
      <w:r>
        <w:rPr>
          <w:color w:val="000000"/>
          <w:szCs w:val="20"/>
        </w:rPr>
        <w:t>0000 = OK</w:t>
      </w:r>
      <w:r>
        <w:rPr>
          <w:color w:val="000000"/>
          <w:szCs w:val="20"/>
        </w:rPr>
        <w:br/>
        <w:t>0001=format error; can resend within 3 seconds</w:t>
      </w:r>
      <w:r>
        <w:rPr>
          <w:color w:val="000000"/>
          <w:szCs w:val="20"/>
        </w:rPr>
        <w:br/>
        <w:t>0002=checksum error; can resend with 3 seconds</w:t>
      </w:r>
      <w:r>
        <w:rPr>
          <w:color w:val="000000"/>
          <w:szCs w:val="20"/>
        </w:rPr>
        <w:br/>
        <w:t>0003 =timeout error (3 sec since last block); system locked; upload lost</w:t>
      </w:r>
      <w:r>
        <w:rPr>
          <w:color w:val="000000"/>
          <w:szCs w:val="20"/>
        </w:rPr>
        <w:br/>
        <w:t>0004=another command received; system locked; upload lost</w:t>
      </w:r>
      <w:r>
        <w:rPr>
          <w:color w:val="000000"/>
          <w:szCs w:val="20"/>
        </w:rPr>
        <w:br/>
        <w:t>0005=code mismatch, i.e. wrong application; system locked; upload lost</w:t>
      </w:r>
      <w:r>
        <w:rPr>
          <w:color w:val="000000"/>
          <w:szCs w:val="20"/>
        </w:rPr>
        <w:br/>
      </w:r>
      <w:r>
        <w:rPr>
          <w:color w:val="000000"/>
          <w:szCs w:val="20"/>
        </w:rPr>
        <w:lastRenderedPageBreak/>
        <w:t>0006=upload requires unlock; system locked, no data accepted</w:t>
      </w:r>
      <w:r>
        <w:rPr>
          <w:color w:val="000000"/>
          <w:szCs w:val="20"/>
        </w:rPr>
        <w:br/>
        <w:t>0007=flash programming complete (could take up to 60 seconds to see this)</w:t>
      </w:r>
    </w:p>
    <w:p w:rsidR="009678FE" w:rsidRDefault="009678FE">
      <w:pPr>
        <w:ind w:left="720"/>
        <w:rPr>
          <w:color w:val="000000"/>
          <w:szCs w:val="20"/>
        </w:rPr>
      </w:pPr>
      <w:r>
        <w:rPr>
          <w:color w:val="000000"/>
          <w:szCs w:val="20"/>
        </w:rPr>
        <w:t xml:space="preserve">  yy yy = current block count    </w:t>
      </w:r>
    </w:p>
    <w:p w:rsidR="009678FE" w:rsidRDefault="009678FE">
      <w:pPr>
        <w:ind w:left="720"/>
        <w:rPr>
          <w:color w:val="000000"/>
        </w:rPr>
      </w:pPr>
      <w:r>
        <w:rPr>
          <w:color w:val="000000"/>
        </w:rPr>
        <w:t xml:space="preserve">As each block is received the controller validates the block.  If in error a non-zero value of rrrr is returned, the sourcing computer may resend or terminate transmission.  If the block is validated, an rrrr=00 is returned by the controller. </w:t>
      </w:r>
    </w:p>
    <w:p w:rsidR="009678FE" w:rsidRDefault="009678FE">
      <w:pPr>
        <w:ind w:left="1440"/>
        <w:rPr>
          <w:color w:val="000000"/>
        </w:rPr>
      </w:pPr>
      <w:r>
        <w:rPr>
          <w:color w:val="000000"/>
        </w:rPr>
        <w:t>Blocks must be sent in consecutive order (except that a resend can occur.  A resend must be a block for which a non-zero rr was returned).  Once all blocks are received, the controller reboots and begins to operate under the new code.</w:t>
      </w:r>
    </w:p>
    <w:p w:rsidR="009678FE" w:rsidRDefault="009678FE">
      <w:pPr>
        <w:ind w:left="1440"/>
        <w:rPr>
          <w:color w:val="000000"/>
        </w:rPr>
      </w:pPr>
      <w:r>
        <w:rPr>
          <w:color w:val="000000"/>
        </w:rPr>
        <w:t>A terminate command (PA FF 00 FF FF FF) causes the controller to discard the entire upload and resume operation under the previous code.</w:t>
      </w:r>
    </w:p>
    <w:p w:rsidR="009678FE" w:rsidRDefault="009678FE">
      <w:pPr>
        <w:ind w:left="1440"/>
        <w:rPr>
          <w:color w:val="000000"/>
        </w:rPr>
      </w:pPr>
      <w:r>
        <w:rPr>
          <w:b/>
          <w:color w:val="000000"/>
        </w:rPr>
        <w:t>Unlock is reset (Locked) when</w:t>
      </w:r>
      <w:r>
        <w:rPr>
          <w:color w:val="000000"/>
        </w:rPr>
        <w:t>:</w:t>
      </w:r>
    </w:p>
    <w:p w:rsidR="009678FE" w:rsidRDefault="009678FE">
      <w:pPr>
        <w:ind w:left="1440"/>
        <w:rPr>
          <w:color w:val="000000"/>
        </w:rPr>
      </w:pPr>
      <w:r>
        <w:rPr>
          <w:color w:val="000000"/>
        </w:rPr>
        <w:t xml:space="preserve">    The total number of blocks are received and accepted</w:t>
      </w:r>
    </w:p>
    <w:p w:rsidR="009678FE" w:rsidRDefault="009678FE">
      <w:pPr>
        <w:ind w:left="1440"/>
        <w:rPr>
          <w:color w:val="000000"/>
        </w:rPr>
      </w:pPr>
      <w:r>
        <w:rPr>
          <w:color w:val="000000"/>
        </w:rPr>
        <w:t xml:space="preserve">     A terminate command is sent (PA FF 00 FF FF FF)</w:t>
      </w:r>
    </w:p>
    <w:p w:rsidR="009678FE" w:rsidRDefault="009678FE">
      <w:pPr>
        <w:ind w:left="1440"/>
        <w:rPr>
          <w:color w:val="000000"/>
        </w:rPr>
      </w:pPr>
      <w:r>
        <w:rPr>
          <w:color w:val="000000"/>
        </w:rPr>
        <w:t>A time out (3 seconds) has occurred.  The time starts from when the last block was accepted to when the next block is received.</w:t>
      </w:r>
    </w:p>
    <w:p w:rsidR="009678FE" w:rsidRDefault="009678FE">
      <w:pPr>
        <w:pStyle w:val="Heading1"/>
        <w:numPr>
          <w:ilvl w:val="0"/>
          <w:numId w:val="0"/>
        </w:numPr>
      </w:pPr>
      <w:bookmarkStart w:id="327" w:name="_Toc402794262"/>
      <w:r>
        <w:t>Change IP Address</w:t>
      </w:r>
      <w:bookmarkEnd w:id="327"/>
    </w:p>
    <w:p w:rsidR="009678FE" w:rsidRDefault="009678FE">
      <w:r>
        <w:rPr>
          <w:b/>
        </w:rPr>
        <w:t>Caution</w:t>
      </w:r>
      <w:r>
        <w:t>.  While we try to prevent some errors, this command not carefully managed can cause the loss of communications with the controller from the network.  Once lost, communications may not be recoverable remotely and will require a trip to the field to reset the IP address.</w:t>
      </w:r>
    </w:p>
    <w:p w:rsidR="009678FE" w:rsidRDefault="009678FE">
      <w:r>
        <w:t>The source computer sends the following string to the ITS Controller</w:t>
      </w:r>
      <w:r>
        <w:br/>
        <w:t>PA 00 02 + IP Address + Null where:</w:t>
      </w:r>
    </w:p>
    <w:p w:rsidR="009678FE" w:rsidRDefault="009678FE">
      <w:pPr>
        <w:ind w:firstLine="720"/>
      </w:pPr>
      <w:r>
        <w:t>IP address is III.III.III.III   [, GGG.GGG.GGG.GGG, and MMM.MMM.MMM.MMM]-PPPPP where:</w:t>
      </w:r>
    </w:p>
    <w:p w:rsidR="009678FE" w:rsidRDefault="009678FE">
      <w:pPr>
        <w:ind w:left="720"/>
      </w:pPr>
      <w:r>
        <w:t>All characters are ASCII string characters</w:t>
      </w:r>
      <w:r>
        <w:br/>
        <w:t>III is an IP address value from 000 to 255</w:t>
      </w:r>
      <w:r>
        <w:br/>
        <w:t>GGG is a Gateway address value from 000 to 255</w:t>
      </w:r>
      <w:r>
        <w:br/>
        <w:t>MMM is a subnet mask value from 000 to 255</w:t>
      </w:r>
      <w:r>
        <w:br/>
        <w:t>PPPPP is a port address from 00000 to 65536</w:t>
      </w:r>
    </w:p>
    <w:p w:rsidR="009678FE" w:rsidRDefault="009678FE">
      <w:pPr>
        <w:ind w:left="720"/>
      </w:pPr>
      <w:r>
        <w:t>[ ] denotes an optional parameter</w:t>
      </w:r>
    </w:p>
    <w:p w:rsidR="009678FE" w:rsidRDefault="009678FE">
      <w:pPr>
        <w:ind w:left="720"/>
      </w:pPr>
      <w:r>
        <w:t xml:space="preserve"> Null terminator (string terminator)</w:t>
      </w:r>
    </w:p>
    <w:p w:rsidR="009678FE" w:rsidRDefault="009678FE">
      <w:r>
        <w:t>Any element or any part of the format not precisely correct will be ignored by the controller and the previous IP address, gateway, mask and port will be used.</w:t>
      </w:r>
    </w:p>
    <w:p w:rsidR="009678FE" w:rsidRDefault="009678FE">
      <w:r>
        <w:t xml:space="preserve">The response is </w:t>
      </w:r>
      <w:r>
        <w:rPr>
          <w:color w:val="FF0000"/>
        </w:rPr>
        <w:t xml:space="preserve">PA 00 02 </w:t>
      </w:r>
      <w:r>
        <w:rPr>
          <w:color w:val="000000"/>
        </w:rPr>
        <w:t>“</w:t>
      </w:r>
      <w:r>
        <w:rPr>
          <w:color w:val="FF0000"/>
        </w:rPr>
        <w:t>III.III.III.III.</w:t>
      </w:r>
      <w:r>
        <w:rPr>
          <w:color w:val="000000"/>
        </w:rPr>
        <w:t>[</w:t>
      </w:r>
      <w:r>
        <w:rPr>
          <w:color w:val="FF0000"/>
        </w:rPr>
        <w:t>GGG.GGG.GGG.GGG,MMM.MMM.MMM.MMM</w:t>
      </w:r>
      <w:r>
        <w:rPr>
          <w:color w:val="000000"/>
        </w:rPr>
        <w:t>]</w:t>
      </w:r>
      <w:r>
        <w:rPr>
          <w:color w:val="FF0000"/>
        </w:rPr>
        <w:t>-PPPPP</w:t>
      </w:r>
      <w:r>
        <w:rPr>
          <w:color w:val="000000"/>
        </w:rPr>
        <w:t>”.</w:t>
      </w:r>
    </w:p>
    <w:p w:rsidR="009678FE" w:rsidRDefault="009678FE">
      <w:r>
        <w:t>The response will always be returned before the current socket is closed.  The socket will NOT be closed if the new IP is rejected.  This response is always the IP address parameters that the controller will connect with even if it is unchanged.  The user should capture the IP address, gateway, mac and port to validate the controller is being set to the intended address parameters.  If captured as recommended, the user will then know with what address the controller may be connected to once more change the address or confirm that the address has been set correctly before attempting to reestablish communications.</w:t>
      </w:r>
    </w:p>
    <w:p w:rsidR="009678FE" w:rsidRDefault="009678FE">
      <w:pPr>
        <w:pStyle w:val="Heading2"/>
      </w:pPr>
      <w:bookmarkStart w:id="328" w:name="_Toc402794263"/>
      <w:r>
        <w:t>Recovery Procedure</w:t>
      </w:r>
      <w:bookmarkEnd w:id="328"/>
    </w:p>
    <w:p w:rsidR="009678FE" w:rsidRDefault="009678FE">
      <w:pPr>
        <w:rPr>
          <w:color w:val="000000"/>
        </w:rPr>
      </w:pPr>
      <w:r>
        <w:rPr>
          <w:color w:val="000000"/>
        </w:rPr>
        <w:t>In the event that the IP address becomes corrupted or otherwise unknown, the controller can be restored to one of 16 factory default IP values.</w:t>
      </w:r>
    </w:p>
    <w:p w:rsidR="009678FE" w:rsidRDefault="009678FE">
      <w:r>
        <w:rPr>
          <w:color w:val="000000"/>
        </w:rPr>
        <w:lastRenderedPageBreak/>
        <w:t xml:space="preserve">One must go to the physical location of the controller and change the setting of the default IP address switch (S7) on the controller board and hold S8 and depress and release the CPU reset switch (S2) on the board.  This will force the controller back to a range of 16 IP addresses starting with 192.168.150.90.  The exact address is determined by adding the value of the switch (0-9, A-F hex) to the starting IP address.  When successful a blue LED (A) will illuminate when using this address for communications.  </w:t>
      </w:r>
    </w:p>
    <w:p w:rsidR="009678FE" w:rsidRDefault="009678FE">
      <w:pPr>
        <w:pStyle w:val="Heading1"/>
        <w:numPr>
          <w:ilvl w:val="0"/>
          <w:numId w:val="0"/>
        </w:numPr>
      </w:pPr>
      <w:bookmarkStart w:id="329" w:name="_Toc402794264"/>
      <w:r>
        <w:t>TCP/IP Server Behavior</w:t>
      </w:r>
      <w:bookmarkEnd w:id="329"/>
    </w:p>
    <w:p w:rsidR="009678FE" w:rsidRDefault="009678FE">
      <w:r>
        <w:t xml:space="preserve">The controller is designed as a server in a networking environment. </w:t>
      </w:r>
    </w:p>
    <w:p w:rsidR="009678FE" w:rsidRDefault="009678FE">
      <w:pPr>
        <w:pStyle w:val="Heading2"/>
      </w:pPr>
      <w:bookmarkStart w:id="330" w:name="_Toc402794265"/>
      <w:r>
        <w:t>Loss of link behavior</w:t>
      </w:r>
      <w:bookmarkEnd w:id="330"/>
    </w:p>
    <w:p w:rsidR="009678FE" w:rsidRDefault="009678FE">
      <w:r>
        <w:t>The Ethernet interface on the controller will initialize to TCP/IP listen mode at power up.  In this mode, the interface is available to make a connection to a client.</w:t>
      </w:r>
    </w:p>
    <w:p w:rsidR="009678FE" w:rsidRDefault="009678FE">
      <w:r>
        <w:t>When a connection is established, establishment of additional connections to the interface is blocked.</w:t>
      </w:r>
    </w:p>
    <w:p w:rsidR="009678FE" w:rsidRDefault="009678FE">
      <w:r>
        <w:t>In the event that the Ethernet cable that would be directly attached to the J45 connector or any such cable directly connected in the path between either the client or a switch/router between the controller and the client is disconnected, the interface immediately reverts back to TCP/IP listen mode, thereby facilitating reconnection to a client when the direct physical path is restored.</w:t>
      </w:r>
    </w:p>
    <w:p w:rsidR="009678FE" w:rsidRDefault="009678FE">
      <w:pPr>
        <w:pStyle w:val="Heading2"/>
      </w:pPr>
      <w:bookmarkStart w:id="331" w:name="_Toc402794266"/>
      <w:r>
        <w:t>IP Keep Alive</w:t>
      </w:r>
      <w:bookmarkEnd w:id="331"/>
    </w:p>
    <w:p w:rsidR="009678FE" w:rsidRDefault="009678FE">
      <w:r>
        <w:t xml:space="preserve">In the event that the client suffers a disorderly shutdown, or the physical path between the client and any router/switch between the controller and client fails, the controller will detect this event.  The controller employs the TCP/IP keep-alive function to do so.  This function sends an empty packet from the server to the client periodically.  When the path is between the client and controller is complete and the connection is still open at the client side, the client responds (in the background) with an acknowledge packet.  This tells the controller that the connection to the client is still valid.  The controller issues a TCP/IP keep alive packet after 60 seconds of connection inactivity.  If not acknowledge from the client is received, the controller will wait 60 more seconds and try again.  This will repeat three more times.  If no acknowledge is received after these five (5) attempts, the controller closes its server side connection and returns to TCP/IP listen mode.  </w:t>
      </w:r>
    </w:p>
    <w:p w:rsidR="009678FE" w:rsidRDefault="009678FE">
      <w:pPr>
        <w:pStyle w:val="Heading2"/>
      </w:pPr>
      <w:bookmarkStart w:id="332" w:name="_Toc402794267"/>
      <w:r>
        <w:t>Multi-client Capability</w:t>
      </w:r>
      <w:bookmarkEnd w:id="332"/>
    </w:p>
    <w:p w:rsidR="009678FE" w:rsidRDefault="009678FE">
      <w:pPr>
        <w:keepNext/>
      </w:pPr>
      <w:r>
        <w:t xml:space="preserve">Up to 4 client sockets can be opened with the same server IP address, port and gateway.  </w:t>
      </w:r>
    </w:p>
    <w:p w:rsidR="009678FE" w:rsidRDefault="009678FE">
      <w:pPr>
        <w:keepNext/>
      </w:pPr>
      <w:r>
        <w:t xml:space="preserve">The number of sockets that can be opened at power up is determined by the settings of switches 1 and 2 of S1 on the controller board.     S1/2 when both off permit 1 socket, S1-1 on, S1-2 off permits 2 sockets, S1-1 off S1-2 on permits 3 sockets and S1-1 on and S1-2 on permits 4 sockets.   Data activity on an open socket (not network activity, but data transfer between a client and a system server socket) is indicated on LEDs A through D.  </w:t>
      </w:r>
    </w:p>
    <w:p w:rsidR="009678FE" w:rsidRDefault="009678FE">
      <w:r>
        <w:t xml:space="preserve"> When data is being transferred either in or out of this server to the client/server socket, the corresponding LED will be illuminated.     Each socket has its own keep alive.  If a connection is broken the socket will close itself at the server end up to 10 minutes after the last socket was opened.  All other active sockets will remain open or available.</w:t>
      </w:r>
    </w:p>
    <w:p w:rsidR="009678FE" w:rsidRDefault="009678FE">
      <w:r>
        <w:t xml:space="preserve">When a code down load is initiated on any socket, all remaining sockets will immediately be closed by the server and will be unavailable for reconnect until the code upload sequence is complete and the system reboots. </w:t>
      </w:r>
    </w:p>
    <w:p w:rsidR="009678FE" w:rsidRDefault="009678FE">
      <w:r>
        <w:t xml:space="preserve">After reboot wit will automatically reconnect to the socket that initiated the code upload.  </w:t>
      </w:r>
    </w:p>
    <w:p w:rsidR="009678FE" w:rsidRDefault="009678FE">
      <w:r>
        <w:t>This protocol protects the integrity of an upload and prevents other operators form intervening during the sequence.</w:t>
      </w:r>
    </w:p>
    <w:p w:rsidR="009678FE" w:rsidRDefault="009678FE">
      <w:pPr>
        <w:pStyle w:val="Heading1"/>
        <w:numPr>
          <w:ilvl w:val="0"/>
          <w:numId w:val="0"/>
        </w:numPr>
      </w:pPr>
      <w:bookmarkStart w:id="333" w:name="_Toc402794268"/>
      <w:r>
        <w:lastRenderedPageBreak/>
        <w:t>Other commands in the ITS standard GUI not used by the controller</w:t>
      </w:r>
      <w:bookmarkEnd w:id="333"/>
    </w:p>
    <w:p w:rsidR="009678FE" w:rsidRDefault="009678FE">
      <w:r>
        <w:t xml:space="preserve">The following commands permit the user to set control values that our GUI uses to manage values sent to the controller.  </w:t>
      </w:r>
    </w:p>
    <w:p w:rsidR="009678FE" w:rsidRDefault="009678FE">
      <w:r>
        <w:t>For example, in the SETUP menu one finds the STEP RATES group.  These values can be set by a user, but only tell the GUI what values to send to the controller with the – and + increment buttons for zoom and focus (remember this has no meaning for the IR camera).</w:t>
      </w:r>
    </w:p>
    <w:p w:rsidR="009678FE" w:rsidRDefault="009678FE">
      <w:r>
        <w:t xml:space="preserve">Also in the SETUP menu there is a set site </w:t>
      </w:r>
      <w:r>
        <w:rPr>
          <w:caps/>
          <w:szCs w:val="20"/>
        </w:rPr>
        <w:t>config file location</w:t>
      </w:r>
      <w:r>
        <w:t>.  This procedure is only used by the GUI to set the path and file name of the external text file that permits the user to select a site.  Coordinated with site names (user definable) this is where the GUI picks up the IP and port address for the system at the site selected.</w:t>
      </w:r>
    </w:p>
    <w:p w:rsidR="009678FE" w:rsidRDefault="009678FE">
      <w:r>
        <w:t>In the SETUP menu the “Video” group of controls is used by the NTSC video splitter which is an option in the system.  This option is present in the CBP Nighthawk HT system and therefore is not implemented at this time.</w:t>
      </w:r>
    </w:p>
    <w:p w:rsidR="009678FE" w:rsidRDefault="009678FE"/>
    <w:p w:rsidR="009678FE" w:rsidRDefault="009678FE">
      <w:pPr>
        <w:pStyle w:val="Heading1"/>
        <w:numPr>
          <w:ilvl w:val="0"/>
          <w:numId w:val="0"/>
        </w:numPr>
        <w:jc w:val="center"/>
      </w:pPr>
      <w:r>
        <w:br w:type="page"/>
      </w:r>
      <w:bookmarkStart w:id="334" w:name="_Ref320105672"/>
      <w:bookmarkStart w:id="335" w:name="_Ref320105811"/>
      <w:bookmarkStart w:id="336" w:name="_Ref320105835"/>
      <w:bookmarkStart w:id="337" w:name="_Toc402794269"/>
      <w:r>
        <w:lastRenderedPageBreak/>
        <w:t>Appendix A</w:t>
      </w:r>
      <w:bookmarkEnd w:id="334"/>
      <w:bookmarkEnd w:id="335"/>
      <w:bookmarkEnd w:id="336"/>
      <w:bookmarkEnd w:id="337"/>
    </w:p>
    <w:p w:rsidR="009678FE" w:rsidRDefault="009678FE">
      <w:pPr>
        <w:pStyle w:val="Heading2"/>
        <w:jc w:val="center"/>
      </w:pPr>
      <w:bookmarkStart w:id="338" w:name="_Ref320105887"/>
      <w:bookmarkStart w:id="339" w:name="_Ref320105895"/>
      <w:bookmarkStart w:id="340" w:name="_Toc402794270"/>
      <w:r>
        <w:t>Manifest Types</w:t>
      </w:r>
      <w:bookmarkEnd w:id="338"/>
      <w:bookmarkEnd w:id="339"/>
      <w:bookmarkEnd w:id="340"/>
    </w:p>
    <w:p w:rsidR="009678FE" w:rsidRDefault="009678FE">
      <w:r>
        <w:t>The definitions in this appendix are subject to change without notice.  Please contact the factory for the latest manifest content.</w:t>
      </w:r>
    </w:p>
    <w:p w:rsidR="009678FE" w:rsidRDefault="009678FE">
      <w:r>
        <w:t>NS=not supported in current 2110 code as of this date</w:t>
      </w:r>
    </w:p>
    <w:p w:rsidR="009678FE" w:rsidRDefault="009678FE">
      <w:r>
        <w:t>Types are stated in decimal</w:t>
      </w:r>
    </w:p>
    <w:p w:rsidR="009678FE" w:rsidRDefault="009678FE">
      <w:pPr>
        <w:pStyle w:val="Heading4"/>
      </w:pPr>
      <w:bookmarkStart w:id="341" w:name="_Ref302136915"/>
      <w:bookmarkStart w:id="342" w:name="_Ref302136919"/>
      <w:bookmarkStart w:id="343" w:name="_Ref302137554"/>
      <w:bookmarkStart w:id="344" w:name="_Ref302137557"/>
      <w:bookmarkStart w:id="345" w:name="_Ref302137843"/>
      <w:bookmarkStart w:id="346" w:name="_Ref302137846"/>
      <w:bookmarkStart w:id="347" w:name="_Toc402794271"/>
      <w:r>
        <w:t>Cameras</w:t>
      </w:r>
      <w:bookmarkEnd w:id="341"/>
      <w:bookmarkEnd w:id="342"/>
      <w:bookmarkEnd w:id="343"/>
      <w:bookmarkEnd w:id="344"/>
      <w:bookmarkEnd w:id="345"/>
      <w:bookmarkEnd w:id="346"/>
      <w:bookmarkEnd w:id="347"/>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661"/>
        <w:gridCol w:w="1457"/>
        <w:gridCol w:w="950"/>
        <w:gridCol w:w="3862"/>
      </w:tblGrid>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Model</w:t>
            </w:r>
          </w:p>
        </w:tc>
        <w:tc>
          <w:tcPr>
            <w:tcW w:w="661" w:type="dxa"/>
            <w:noWrap/>
            <w:hideMark/>
          </w:tcPr>
          <w:p w:rsidR="009678FE" w:rsidRDefault="009678FE">
            <w:pPr>
              <w:spacing w:after="0"/>
              <w:rPr>
                <w:rFonts w:ascii="Arial" w:hAnsi="Arial" w:cs="Arial"/>
                <w:szCs w:val="20"/>
              </w:rPr>
            </w:pPr>
            <w:r>
              <w:rPr>
                <w:rFonts w:ascii="Arial" w:hAnsi="Arial" w:cs="Arial"/>
                <w:szCs w:val="20"/>
              </w:rPr>
              <w:t>Type</w:t>
            </w:r>
          </w:p>
        </w:tc>
        <w:tc>
          <w:tcPr>
            <w:tcW w:w="1457" w:type="dxa"/>
            <w:noWrap/>
            <w:hideMark/>
          </w:tcPr>
          <w:p w:rsidR="009678FE" w:rsidRDefault="009678FE">
            <w:pPr>
              <w:spacing w:after="0"/>
              <w:rPr>
                <w:rFonts w:ascii="Arial" w:hAnsi="Arial" w:cs="Arial"/>
                <w:szCs w:val="20"/>
              </w:rPr>
            </w:pPr>
            <w:r>
              <w:rPr>
                <w:rFonts w:ascii="Arial" w:hAnsi="Arial" w:cs="Arial"/>
                <w:szCs w:val="20"/>
              </w:rPr>
              <w:t>Mfg</w:t>
            </w:r>
          </w:p>
        </w:tc>
        <w:tc>
          <w:tcPr>
            <w:tcW w:w="950" w:type="dxa"/>
            <w:noWrap/>
            <w:hideMark/>
          </w:tcPr>
          <w:p w:rsidR="009678FE" w:rsidRDefault="009678FE">
            <w:pPr>
              <w:spacing w:after="0"/>
              <w:rPr>
                <w:rFonts w:ascii="Arial" w:hAnsi="Arial" w:cs="Arial"/>
                <w:szCs w:val="20"/>
              </w:rPr>
            </w:pPr>
            <w:r>
              <w:rPr>
                <w:rFonts w:ascii="Arial" w:hAnsi="Arial" w:cs="Arial"/>
                <w:szCs w:val="20"/>
              </w:rPr>
              <w:t>LENS</w:t>
            </w:r>
          </w:p>
        </w:tc>
        <w:tc>
          <w:tcPr>
            <w:tcW w:w="3862" w:type="dxa"/>
          </w:tcPr>
          <w:p w:rsidR="009678FE" w:rsidRDefault="009678FE">
            <w:pPr>
              <w:spacing w:after="0"/>
              <w:rPr>
                <w:rFonts w:ascii="Arial" w:hAnsi="Arial" w:cs="Arial"/>
                <w:szCs w:val="20"/>
              </w:rPr>
            </w:pPr>
            <w:r>
              <w:rPr>
                <w:rFonts w:ascii="Arial" w:hAnsi="Arial" w:cs="Arial"/>
                <w:szCs w:val="20"/>
              </w:rPr>
              <w:t>Notes</w:t>
            </w:r>
          </w:p>
        </w:tc>
      </w:tr>
      <w:tr w:rsidR="009678FE">
        <w:trPr>
          <w:trHeight w:val="255"/>
        </w:trPr>
        <w:tc>
          <w:tcPr>
            <w:tcW w:w="1620" w:type="dxa"/>
            <w:noWrap/>
            <w:hideMark/>
          </w:tcPr>
          <w:p w:rsidR="009678FE" w:rsidRDefault="009678FE">
            <w:pPr>
              <w:spacing w:after="0"/>
              <w:rPr>
                <w:rFonts w:ascii="Arial" w:hAnsi="Arial" w:cs="Arial"/>
                <w:szCs w:val="20"/>
              </w:rPr>
            </w:pPr>
            <w:bookmarkStart w:id="348" w:name="RANGE!A2:D15"/>
            <w:r>
              <w:rPr>
                <w:rFonts w:ascii="Arial" w:hAnsi="Arial" w:cs="Arial"/>
                <w:szCs w:val="20"/>
              </w:rPr>
              <w:t>KP-D581</w:t>
            </w:r>
            <w:bookmarkEnd w:id="348"/>
          </w:p>
        </w:tc>
        <w:tc>
          <w:tcPr>
            <w:tcW w:w="661" w:type="dxa"/>
            <w:noWrap/>
            <w:hideMark/>
          </w:tcPr>
          <w:p w:rsidR="009678FE" w:rsidRDefault="009678FE">
            <w:pPr>
              <w:spacing w:after="0"/>
              <w:rPr>
                <w:rFonts w:ascii="Arial" w:hAnsi="Arial" w:cs="Arial"/>
                <w:szCs w:val="20"/>
              </w:rPr>
            </w:pPr>
            <w:r>
              <w:rPr>
                <w:rFonts w:ascii="Arial" w:hAnsi="Arial" w:cs="Arial"/>
                <w:szCs w:val="20"/>
              </w:rPr>
              <w:t>01</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pPr>
              <w:spacing w:after="0"/>
              <w:rPr>
                <w:rFonts w:ascii="Arial" w:hAnsi="Arial" w:cs="Arial"/>
                <w:szCs w:val="20"/>
              </w:rPr>
            </w:pPr>
            <w:r>
              <w:rPr>
                <w:rFonts w:ascii="Arial" w:hAnsi="Arial" w:cs="Arial"/>
                <w:szCs w:val="20"/>
              </w:rPr>
              <w:t>External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KP-D591</w:t>
            </w:r>
          </w:p>
        </w:tc>
        <w:tc>
          <w:tcPr>
            <w:tcW w:w="661" w:type="dxa"/>
            <w:noWrap/>
            <w:hideMark/>
          </w:tcPr>
          <w:p w:rsidR="009678FE" w:rsidRDefault="009678FE">
            <w:pPr>
              <w:spacing w:after="0"/>
              <w:rPr>
                <w:rFonts w:ascii="Arial" w:hAnsi="Arial" w:cs="Arial"/>
                <w:szCs w:val="20"/>
              </w:rPr>
            </w:pPr>
            <w:r>
              <w:rPr>
                <w:rFonts w:ascii="Arial" w:hAnsi="Arial" w:cs="Arial"/>
                <w:szCs w:val="20"/>
              </w:rPr>
              <w:t>02</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Generic</w:t>
            </w:r>
          </w:p>
        </w:tc>
        <w:tc>
          <w:tcPr>
            <w:tcW w:w="661" w:type="dxa"/>
            <w:noWrap/>
            <w:hideMark/>
          </w:tcPr>
          <w:p w:rsidR="009678FE" w:rsidRDefault="009678FE">
            <w:pPr>
              <w:spacing w:after="0"/>
              <w:rPr>
                <w:rFonts w:ascii="Arial" w:hAnsi="Arial" w:cs="Arial"/>
                <w:szCs w:val="20"/>
              </w:rPr>
            </w:pPr>
            <w:r>
              <w:rPr>
                <w:rFonts w:ascii="Arial" w:hAnsi="Arial" w:cs="Arial"/>
                <w:szCs w:val="20"/>
              </w:rPr>
              <w:t>03</w:t>
            </w:r>
          </w:p>
        </w:tc>
        <w:tc>
          <w:tcPr>
            <w:tcW w:w="1457" w:type="dxa"/>
            <w:noWrap/>
            <w:hideMark/>
          </w:tcPr>
          <w:p w:rsidR="009678FE" w:rsidRDefault="009678FE">
            <w:pPr>
              <w:spacing w:after="0"/>
              <w:rPr>
                <w:rFonts w:ascii="Arial" w:hAnsi="Arial" w:cs="Arial"/>
                <w:szCs w:val="20"/>
              </w:rPr>
            </w:pPr>
            <w:r>
              <w:rPr>
                <w:rFonts w:ascii="Arial" w:hAnsi="Arial" w:cs="Arial"/>
                <w:szCs w:val="20"/>
              </w:rPr>
              <w:t>Standard Visible</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KPDE 500</w:t>
            </w:r>
          </w:p>
        </w:tc>
        <w:tc>
          <w:tcPr>
            <w:tcW w:w="661" w:type="dxa"/>
            <w:noWrap/>
            <w:hideMark/>
          </w:tcPr>
          <w:p w:rsidR="009678FE" w:rsidRDefault="009678FE">
            <w:pPr>
              <w:spacing w:after="0"/>
              <w:rPr>
                <w:rFonts w:ascii="Arial" w:hAnsi="Arial" w:cs="Arial"/>
                <w:szCs w:val="20"/>
              </w:rPr>
            </w:pPr>
            <w:r>
              <w:rPr>
                <w:rFonts w:ascii="Arial" w:hAnsi="Arial" w:cs="Arial"/>
                <w:szCs w:val="20"/>
              </w:rPr>
              <w:t>08</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KPDE 5000</w:t>
            </w:r>
          </w:p>
        </w:tc>
        <w:tc>
          <w:tcPr>
            <w:tcW w:w="661" w:type="dxa"/>
            <w:noWrap/>
            <w:hideMark/>
          </w:tcPr>
          <w:p w:rsidR="009678FE" w:rsidRDefault="009678FE">
            <w:pPr>
              <w:spacing w:after="0"/>
              <w:rPr>
                <w:rFonts w:ascii="Arial" w:hAnsi="Arial" w:cs="Arial"/>
                <w:szCs w:val="20"/>
              </w:rPr>
            </w:pPr>
            <w:r>
              <w:rPr>
                <w:rFonts w:ascii="Arial" w:hAnsi="Arial" w:cs="Arial"/>
                <w:szCs w:val="20"/>
              </w:rPr>
              <w:t>09</w:t>
            </w:r>
          </w:p>
        </w:tc>
        <w:tc>
          <w:tcPr>
            <w:tcW w:w="1457" w:type="dxa"/>
            <w:noWrap/>
            <w:hideMark/>
          </w:tcPr>
          <w:p w:rsidR="009678FE" w:rsidRDefault="009678FE">
            <w:pPr>
              <w:spacing w:after="0"/>
              <w:rPr>
                <w:rFonts w:ascii="Arial" w:hAnsi="Arial" w:cs="Arial"/>
                <w:szCs w:val="20"/>
              </w:rPr>
            </w:pPr>
            <w:r>
              <w:rPr>
                <w:rFonts w:ascii="Arial" w:hAnsi="Arial" w:cs="Arial"/>
                <w:szCs w:val="20"/>
              </w:rPr>
              <w:t>Hitachi</w:t>
            </w:r>
          </w:p>
        </w:tc>
        <w:tc>
          <w:tcPr>
            <w:tcW w:w="950" w:type="dxa"/>
            <w:noWrap/>
            <w:hideMark/>
          </w:tcPr>
          <w:p w:rsidR="009678FE" w:rsidRDefault="009678FE">
            <w:r>
              <w:rPr>
                <w:rFonts w:ascii="Arial" w:hAnsi="Arial" w:cs="Arial"/>
                <w:szCs w:val="20"/>
              </w:rPr>
              <w:t>External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None</w:t>
            </w:r>
          </w:p>
        </w:tc>
        <w:tc>
          <w:tcPr>
            <w:tcW w:w="661" w:type="dxa"/>
            <w:noWrap/>
            <w:hideMark/>
          </w:tcPr>
          <w:p w:rsidR="009678FE" w:rsidRDefault="009678FE">
            <w:pPr>
              <w:spacing w:after="0"/>
              <w:rPr>
                <w:rFonts w:ascii="Arial" w:hAnsi="Arial" w:cs="Arial"/>
                <w:szCs w:val="20"/>
              </w:rPr>
            </w:pPr>
            <w:r>
              <w:rPr>
                <w:rFonts w:ascii="Arial" w:hAnsi="Arial" w:cs="Arial"/>
                <w:szCs w:val="20"/>
              </w:rPr>
              <w:t>99</w:t>
            </w:r>
          </w:p>
        </w:tc>
        <w:tc>
          <w:tcPr>
            <w:tcW w:w="1457" w:type="dxa"/>
            <w:noWrap/>
            <w:hideMark/>
          </w:tcPr>
          <w:p w:rsidR="009678FE" w:rsidRDefault="009678FE">
            <w:pPr>
              <w:spacing w:after="0"/>
              <w:rPr>
                <w:rFonts w:ascii="Arial" w:hAnsi="Arial" w:cs="Arial"/>
                <w:szCs w:val="20"/>
              </w:rPr>
            </w:pPr>
          </w:p>
        </w:tc>
        <w:tc>
          <w:tcPr>
            <w:tcW w:w="950" w:type="dxa"/>
            <w:noWrap/>
            <w:hideMark/>
          </w:tcPr>
          <w:p w:rsidR="009678FE" w:rsidRDefault="009678FE">
            <w:pPr>
              <w:spacing w:after="0"/>
              <w:rPr>
                <w:rFonts w:ascii="Arial" w:hAnsi="Arial" w:cs="Arial"/>
                <w:szCs w:val="20"/>
              </w:rPr>
            </w:pP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LTC550</w:t>
            </w:r>
          </w:p>
        </w:tc>
        <w:tc>
          <w:tcPr>
            <w:tcW w:w="661" w:type="dxa"/>
            <w:noWrap/>
            <w:hideMark/>
          </w:tcPr>
          <w:p w:rsidR="009678FE" w:rsidRDefault="009678FE">
            <w:pPr>
              <w:spacing w:after="0"/>
              <w:rPr>
                <w:rFonts w:ascii="Arial" w:hAnsi="Arial" w:cs="Arial"/>
                <w:szCs w:val="20"/>
              </w:rPr>
            </w:pPr>
            <w:r>
              <w:rPr>
                <w:rFonts w:ascii="Arial" w:hAnsi="Arial" w:cs="Arial"/>
                <w:szCs w:val="20"/>
              </w:rPr>
              <w:t>101</w:t>
            </w:r>
          </w:p>
        </w:tc>
        <w:tc>
          <w:tcPr>
            <w:tcW w:w="1457" w:type="dxa"/>
            <w:noWrap/>
            <w:hideMark/>
          </w:tcPr>
          <w:p w:rsidR="009678FE" w:rsidRDefault="009678FE">
            <w:pPr>
              <w:spacing w:after="0"/>
              <w:rPr>
                <w:rFonts w:ascii="Arial" w:hAnsi="Arial" w:cs="Arial"/>
                <w:szCs w:val="20"/>
              </w:rPr>
            </w:pPr>
            <w:r>
              <w:rPr>
                <w:rFonts w:ascii="Arial" w:hAnsi="Arial" w:cs="Arial"/>
                <w:szCs w:val="20"/>
              </w:rPr>
              <w:t>Bae</w:t>
            </w:r>
          </w:p>
        </w:tc>
        <w:tc>
          <w:tcPr>
            <w:tcW w:w="950" w:type="dxa"/>
            <w:noWrap/>
            <w:hideMark/>
          </w:tcPr>
          <w:p w:rsidR="009678FE" w:rsidRDefault="009678FE">
            <w:pPr>
              <w:spacing w:after="0"/>
              <w:rPr>
                <w:rFonts w:ascii="Arial" w:hAnsi="Arial" w:cs="Arial"/>
                <w:szCs w:val="20"/>
              </w:rPr>
            </w:pPr>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MILCAM</w:t>
            </w:r>
          </w:p>
        </w:tc>
        <w:tc>
          <w:tcPr>
            <w:tcW w:w="661" w:type="dxa"/>
            <w:noWrap/>
            <w:hideMark/>
          </w:tcPr>
          <w:p w:rsidR="009678FE" w:rsidRDefault="009678FE">
            <w:pPr>
              <w:spacing w:after="0"/>
              <w:rPr>
                <w:rFonts w:ascii="Arial" w:hAnsi="Arial" w:cs="Arial"/>
                <w:szCs w:val="20"/>
              </w:rPr>
            </w:pPr>
            <w:r>
              <w:rPr>
                <w:rFonts w:ascii="Arial" w:hAnsi="Arial" w:cs="Arial"/>
                <w:szCs w:val="20"/>
              </w:rPr>
              <w:t>102</w:t>
            </w:r>
          </w:p>
        </w:tc>
        <w:tc>
          <w:tcPr>
            <w:tcW w:w="1457" w:type="dxa"/>
            <w:noWrap/>
            <w:hideMark/>
          </w:tcPr>
          <w:p w:rsidR="009678FE" w:rsidRDefault="009678FE">
            <w:pPr>
              <w:spacing w:after="0"/>
              <w:rPr>
                <w:rFonts w:ascii="Arial" w:hAnsi="Arial" w:cs="Arial"/>
                <w:szCs w:val="20"/>
              </w:rPr>
            </w:pPr>
            <w:r>
              <w:rPr>
                <w:rFonts w:ascii="Arial" w:hAnsi="Arial" w:cs="Arial"/>
                <w:szCs w:val="20"/>
              </w:rPr>
              <w:t>FLIR</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C-POD</w:t>
            </w:r>
          </w:p>
        </w:tc>
        <w:tc>
          <w:tcPr>
            <w:tcW w:w="661" w:type="dxa"/>
            <w:noWrap/>
            <w:hideMark/>
          </w:tcPr>
          <w:p w:rsidR="009678FE" w:rsidRDefault="009678FE">
            <w:pPr>
              <w:spacing w:after="0"/>
              <w:rPr>
                <w:rFonts w:ascii="Arial" w:hAnsi="Arial" w:cs="Arial"/>
                <w:szCs w:val="20"/>
              </w:rPr>
            </w:pPr>
            <w:r>
              <w:rPr>
                <w:rFonts w:ascii="Arial" w:hAnsi="Arial" w:cs="Arial"/>
                <w:szCs w:val="20"/>
              </w:rPr>
              <w:t>103</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Fieldpro 5X</w:t>
            </w:r>
          </w:p>
        </w:tc>
        <w:tc>
          <w:tcPr>
            <w:tcW w:w="661" w:type="dxa"/>
            <w:noWrap/>
            <w:hideMark/>
          </w:tcPr>
          <w:p w:rsidR="009678FE" w:rsidRDefault="009678FE">
            <w:pPr>
              <w:spacing w:after="0"/>
              <w:rPr>
                <w:rFonts w:ascii="Arial" w:hAnsi="Arial" w:cs="Arial"/>
                <w:szCs w:val="20"/>
              </w:rPr>
            </w:pPr>
            <w:r>
              <w:rPr>
                <w:rFonts w:ascii="Arial" w:hAnsi="Arial" w:cs="Arial"/>
                <w:szCs w:val="20"/>
              </w:rPr>
              <w:t>104</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PMC300</w:t>
            </w:r>
          </w:p>
        </w:tc>
        <w:tc>
          <w:tcPr>
            <w:tcW w:w="661" w:type="dxa"/>
            <w:noWrap/>
            <w:hideMark/>
          </w:tcPr>
          <w:p w:rsidR="009678FE" w:rsidRDefault="009678FE">
            <w:pPr>
              <w:spacing w:after="0"/>
              <w:rPr>
                <w:rFonts w:ascii="Arial" w:hAnsi="Arial" w:cs="Arial"/>
                <w:szCs w:val="20"/>
              </w:rPr>
            </w:pPr>
            <w:r>
              <w:rPr>
                <w:rFonts w:ascii="Arial" w:hAnsi="Arial" w:cs="Arial"/>
                <w:szCs w:val="20"/>
              </w:rPr>
              <w:t>105</w:t>
            </w:r>
          </w:p>
        </w:tc>
        <w:tc>
          <w:tcPr>
            <w:tcW w:w="1457" w:type="dxa"/>
            <w:noWrap/>
            <w:hideMark/>
          </w:tcPr>
          <w:p w:rsidR="009678FE" w:rsidRDefault="009678FE">
            <w:pPr>
              <w:spacing w:after="0"/>
              <w:rPr>
                <w:rFonts w:ascii="Arial" w:hAnsi="Arial" w:cs="Arial"/>
                <w:szCs w:val="20"/>
              </w:rPr>
            </w:pPr>
            <w:r>
              <w:rPr>
                <w:rFonts w:ascii="Arial" w:hAnsi="Arial" w:cs="Arial"/>
                <w:szCs w:val="20"/>
              </w:rPr>
              <w:t>Bae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Ranger HRC</w:t>
            </w:r>
          </w:p>
        </w:tc>
        <w:tc>
          <w:tcPr>
            <w:tcW w:w="661" w:type="dxa"/>
            <w:noWrap/>
            <w:hideMark/>
          </w:tcPr>
          <w:p w:rsidR="009678FE" w:rsidRDefault="009678FE">
            <w:pPr>
              <w:spacing w:after="0"/>
              <w:rPr>
                <w:rFonts w:ascii="Arial" w:hAnsi="Arial" w:cs="Arial"/>
                <w:szCs w:val="20"/>
              </w:rPr>
            </w:pPr>
            <w:r>
              <w:rPr>
                <w:rFonts w:ascii="Arial" w:hAnsi="Arial" w:cs="Arial"/>
                <w:szCs w:val="20"/>
              </w:rPr>
              <w:t>106</w:t>
            </w:r>
          </w:p>
        </w:tc>
        <w:tc>
          <w:tcPr>
            <w:tcW w:w="1457" w:type="dxa"/>
            <w:noWrap/>
            <w:hideMark/>
          </w:tcPr>
          <w:p w:rsidR="009678FE" w:rsidRDefault="009678FE">
            <w:pPr>
              <w:spacing w:after="0"/>
              <w:rPr>
                <w:rFonts w:ascii="Arial" w:hAnsi="Arial" w:cs="Arial"/>
                <w:szCs w:val="20"/>
              </w:rPr>
            </w:pPr>
            <w:r>
              <w:rPr>
                <w:rFonts w:ascii="Arial" w:hAnsi="Arial" w:cs="Arial"/>
                <w:szCs w:val="20"/>
              </w:rPr>
              <w:t>FLIR</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WALRSS</w:t>
            </w:r>
          </w:p>
        </w:tc>
        <w:tc>
          <w:tcPr>
            <w:tcW w:w="661" w:type="dxa"/>
            <w:noWrap/>
            <w:hideMark/>
          </w:tcPr>
          <w:p w:rsidR="009678FE" w:rsidRDefault="009678FE">
            <w:pPr>
              <w:spacing w:after="0"/>
              <w:rPr>
                <w:rFonts w:ascii="Arial" w:hAnsi="Arial" w:cs="Arial"/>
                <w:szCs w:val="20"/>
              </w:rPr>
            </w:pPr>
            <w:r>
              <w:rPr>
                <w:rFonts w:ascii="Arial" w:hAnsi="Arial" w:cs="Arial"/>
                <w:szCs w:val="20"/>
              </w:rPr>
              <w:t>108</w:t>
            </w:r>
          </w:p>
        </w:tc>
        <w:tc>
          <w:tcPr>
            <w:tcW w:w="1457" w:type="dxa"/>
            <w:noWrap/>
            <w:hideMark/>
          </w:tcPr>
          <w:p w:rsidR="009678FE" w:rsidRDefault="009678FE">
            <w:pPr>
              <w:spacing w:after="0"/>
              <w:rPr>
                <w:rFonts w:ascii="Arial" w:hAnsi="Arial" w:cs="Arial"/>
                <w:szCs w:val="20"/>
              </w:rPr>
            </w:pPr>
            <w:r>
              <w:rPr>
                <w:rFonts w:ascii="Arial" w:hAnsi="Arial" w:cs="Arial"/>
                <w:szCs w:val="20"/>
              </w:rPr>
              <w:t>L3-CE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WALRSS-A</w:t>
            </w:r>
          </w:p>
        </w:tc>
        <w:tc>
          <w:tcPr>
            <w:tcW w:w="661" w:type="dxa"/>
            <w:noWrap/>
            <w:hideMark/>
          </w:tcPr>
          <w:p w:rsidR="009678FE" w:rsidRDefault="009678FE">
            <w:pPr>
              <w:spacing w:after="0"/>
              <w:rPr>
                <w:rFonts w:ascii="Arial" w:hAnsi="Arial" w:cs="Arial"/>
                <w:szCs w:val="20"/>
              </w:rPr>
            </w:pPr>
            <w:r>
              <w:rPr>
                <w:rFonts w:ascii="Arial" w:hAnsi="Arial" w:cs="Arial"/>
                <w:szCs w:val="20"/>
              </w:rPr>
              <w:t>109</w:t>
            </w:r>
          </w:p>
        </w:tc>
        <w:tc>
          <w:tcPr>
            <w:tcW w:w="1457" w:type="dxa"/>
            <w:noWrap/>
            <w:hideMark/>
          </w:tcPr>
          <w:p w:rsidR="009678FE" w:rsidRDefault="009678FE">
            <w:pPr>
              <w:spacing w:after="0"/>
              <w:rPr>
                <w:rFonts w:ascii="Arial" w:hAnsi="Arial" w:cs="Arial"/>
                <w:szCs w:val="20"/>
              </w:rPr>
            </w:pPr>
            <w:r>
              <w:rPr>
                <w:rFonts w:ascii="Arial" w:hAnsi="Arial" w:cs="Arial"/>
                <w:szCs w:val="20"/>
              </w:rPr>
              <w:t>L3-CE</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p>
        </w:tc>
      </w:tr>
      <w:tr w:rsidR="009678FE">
        <w:trPr>
          <w:trHeight w:val="255"/>
        </w:trPr>
        <w:tc>
          <w:tcPr>
            <w:tcW w:w="1620" w:type="dxa"/>
            <w:noWrap/>
            <w:hideMark/>
          </w:tcPr>
          <w:p w:rsidR="009678FE" w:rsidRDefault="009678FE">
            <w:pPr>
              <w:spacing w:after="0"/>
              <w:rPr>
                <w:rFonts w:ascii="Arial" w:hAnsi="Arial" w:cs="Arial"/>
                <w:szCs w:val="20"/>
              </w:rPr>
            </w:pPr>
            <w:r>
              <w:rPr>
                <w:rFonts w:ascii="Arial" w:hAnsi="Arial" w:cs="Arial"/>
                <w:szCs w:val="20"/>
              </w:rPr>
              <w:t>Axsys XXX</w:t>
            </w:r>
          </w:p>
        </w:tc>
        <w:tc>
          <w:tcPr>
            <w:tcW w:w="661" w:type="dxa"/>
            <w:noWrap/>
            <w:hideMark/>
          </w:tcPr>
          <w:p w:rsidR="009678FE" w:rsidRDefault="009678FE">
            <w:pPr>
              <w:spacing w:after="0"/>
              <w:rPr>
                <w:rFonts w:ascii="Arial" w:hAnsi="Arial" w:cs="Arial"/>
                <w:szCs w:val="20"/>
              </w:rPr>
            </w:pPr>
            <w:r>
              <w:rPr>
                <w:rFonts w:ascii="Arial" w:hAnsi="Arial" w:cs="Arial"/>
                <w:szCs w:val="20"/>
              </w:rPr>
              <w:t>110</w:t>
            </w:r>
          </w:p>
        </w:tc>
        <w:tc>
          <w:tcPr>
            <w:tcW w:w="1457" w:type="dxa"/>
            <w:noWrap/>
            <w:hideMark/>
          </w:tcPr>
          <w:p w:rsidR="009678FE" w:rsidRDefault="009678FE">
            <w:pPr>
              <w:spacing w:after="0"/>
              <w:rPr>
                <w:rFonts w:ascii="Arial" w:hAnsi="Arial" w:cs="Arial"/>
                <w:szCs w:val="20"/>
              </w:rPr>
            </w:pPr>
            <w:r>
              <w:rPr>
                <w:rFonts w:ascii="Arial" w:hAnsi="Arial" w:cs="Arial"/>
                <w:szCs w:val="20"/>
              </w:rPr>
              <w:t>Axsys</w:t>
            </w:r>
          </w:p>
        </w:tc>
        <w:tc>
          <w:tcPr>
            <w:tcW w:w="950" w:type="dxa"/>
            <w:noWrap/>
            <w:hideMark/>
          </w:tcPr>
          <w:p w:rsidR="009678FE" w:rsidRDefault="009678FE">
            <w:r>
              <w:rPr>
                <w:rFonts w:ascii="Arial" w:hAnsi="Arial" w:cs="Arial"/>
                <w:szCs w:val="20"/>
              </w:rPr>
              <w:t>Internal</w:t>
            </w:r>
          </w:p>
        </w:tc>
        <w:tc>
          <w:tcPr>
            <w:tcW w:w="3862" w:type="dxa"/>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20" w:type="dxa"/>
            <w:noWrap/>
          </w:tcPr>
          <w:p w:rsidR="009678FE" w:rsidRDefault="009678FE">
            <w:pPr>
              <w:spacing w:after="0"/>
              <w:rPr>
                <w:rFonts w:ascii="Arial" w:hAnsi="Arial" w:cs="Arial"/>
                <w:szCs w:val="20"/>
              </w:rPr>
            </w:pPr>
            <w:r>
              <w:rPr>
                <w:rFonts w:ascii="Arial" w:hAnsi="Arial" w:cs="Arial"/>
                <w:szCs w:val="20"/>
              </w:rPr>
              <w:t>L3-HD IR</w:t>
            </w:r>
          </w:p>
        </w:tc>
        <w:tc>
          <w:tcPr>
            <w:tcW w:w="661" w:type="dxa"/>
            <w:noWrap/>
          </w:tcPr>
          <w:p w:rsidR="009678FE" w:rsidRDefault="009678FE">
            <w:pPr>
              <w:spacing w:after="0"/>
              <w:rPr>
                <w:rFonts w:ascii="Arial" w:hAnsi="Arial" w:cs="Arial"/>
                <w:szCs w:val="20"/>
              </w:rPr>
            </w:pPr>
            <w:r>
              <w:rPr>
                <w:rFonts w:ascii="Arial" w:hAnsi="Arial" w:cs="Arial"/>
                <w:szCs w:val="20"/>
              </w:rPr>
              <w:t>111</w:t>
            </w:r>
          </w:p>
        </w:tc>
        <w:tc>
          <w:tcPr>
            <w:tcW w:w="1457" w:type="dxa"/>
            <w:noWrap/>
          </w:tcPr>
          <w:p w:rsidR="009678FE" w:rsidRDefault="009678FE">
            <w:pPr>
              <w:spacing w:after="0"/>
              <w:rPr>
                <w:rFonts w:ascii="Arial" w:hAnsi="Arial" w:cs="Arial"/>
                <w:szCs w:val="20"/>
              </w:rPr>
            </w:pPr>
            <w:r>
              <w:rPr>
                <w:rFonts w:ascii="Arial" w:hAnsi="Arial" w:cs="Arial"/>
                <w:szCs w:val="20"/>
              </w:rPr>
              <w:t>L3-CE</w:t>
            </w:r>
          </w:p>
        </w:tc>
        <w:tc>
          <w:tcPr>
            <w:tcW w:w="950" w:type="dxa"/>
            <w:noWrap/>
          </w:tcPr>
          <w:p w:rsidR="009678FE" w:rsidRDefault="009678FE">
            <w:pPr>
              <w:rPr>
                <w:rFonts w:ascii="Arial" w:hAnsi="Arial" w:cs="Arial"/>
                <w:szCs w:val="20"/>
              </w:rPr>
            </w:pPr>
            <w:r>
              <w:rPr>
                <w:rFonts w:ascii="Arial" w:hAnsi="Arial" w:cs="Arial"/>
                <w:szCs w:val="20"/>
              </w:rPr>
              <w:t>Internal</w:t>
            </w:r>
          </w:p>
        </w:tc>
        <w:tc>
          <w:tcPr>
            <w:tcW w:w="3862" w:type="dxa"/>
          </w:tcPr>
          <w:p w:rsidR="009678FE" w:rsidRDefault="009678FE">
            <w:pPr>
              <w:spacing w:after="0"/>
              <w:rPr>
                <w:rFonts w:ascii="Arial" w:hAnsi="Arial" w:cs="Arial"/>
                <w:szCs w:val="20"/>
              </w:rPr>
            </w:pPr>
          </w:p>
        </w:tc>
      </w:tr>
    </w:tbl>
    <w:p w:rsidR="009678FE" w:rsidRDefault="009678FE"/>
    <w:p w:rsidR="009678FE" w:rsidRDefault="009678FE">
      <w:pPr>
        <w:pStyle w:val="Heading4"/>
      </w:pPr>
      <w:bookmarkStart w:id="349" w:name="_Ref302137146"/>
      <w:bookmarkStart w:id="350" w:name="_Ref302137149"/>
      <w:bookmarkStart w:id="351" w:name="_Toc402794272"/>
      <w:r>
        <w:t>External Lenses</w:t>
      </w:r>
      <w:bookmarkEnd w:id="349"/>
      <w:bookmarkEnd w:id="350"/>
      <w:bookmarkEnd w:id="351"/>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1216"/>
        <w:gridCol w:w="513"/>
        <w:gridCol w:w="514"/>
        <w:gridCol w:w="513"/>
        <w:gridCol w:w="514"/>
        <w:gridCol w:w="514"/>
        <w:gridCol w:w="513"/>
        <w:gridCol w:w="514"/>
        <w:gridCol w:w="514"/>
        <w:gridCol w:w="2700"/>
      </w:tblGrid>
      <w:tr w:rsidR="009678FE">
        <w:trPr>
          <w:cantSplit/>
          <w:trHeight w:val="450"/>
          <w:tblHeader/>
        </w:trPr>
        <w:tc>
          <w:tcPr>
            <w:tcW w:w="1353" w:type="dxa"/>
            <w:vMerge w:val="restart"/>
            <w:noWrap/>
            <w:vAlign w:val="center"/>
            <w:hideMark/>
          </w:tcPr>
          <w:p w:rsidR="009678FE" w:rsidRDefault="009678FE">
            <w:pPr>
              <w:jc w:val="center"/>
              <w:rPr>
                <w:rFonts w:ascii="Arial" w:hAnsi="Arial" w:cs="Arial"/>
                <w:b/>
                <w:szCs w:val="20"/>
              </w:rPr>
            </w:pPr>
            <w:r>
              <w:rPr>
                <w:rFonts w:ascii="Arial" w:hAnsi="Arial" w:cs="Arial"/>
                <w:b/>
                <w:szCs w:val="20"/>
              </w:rPr>
              <w:t>Name</w:t>
            </w:r>
          </w:p>
        </w:tc>
        <w:tc>
          <w:tcPr>
            <w:tcW w:w="1216" w:type="dxa"/>
            <w:noWrap/>
            <w:vAlign w:val="center"/>
            <w:hideMark/>
          </w:tcPr>
          <w:p w:rsidR="009678FE" w:rsidRDefault="009678FE">
            <w:pPr>
              <w:jc w:val="center"/>
              <w:rPr>
                <w:rFonts w:ascii="Arial" w:hAnsi="Arial" w:cs="Arial"/>
                <w:b/>
                <w:sz w:val="16"/>
                <w:szCs w:val="16"/>
              </w:rPr>
            </w:pPr>
            <w:r>
              <w:rPr>
                <w:rFonts w:ascii="Arial" w:hAnsi="Arial" w:cs="Arial"/>
                <w:b/>
                <w:sz w:val="16"/>
                <w:szCs w:val="16"/>
              </w:rPr>
              <w:t>Descriptor  Byte</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7</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6</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5</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4</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3</w:t>
            </w:r>
          </w:p>
        </w:tc>
        <w:tc>
          <w:tcPr>
            <w:tcW w:w="513" w:type="dxa"/>
            <w:noWrap/>
            <w:vAlign w:val="center"/>
            <w:hideMark/>
          </w:tcPr>
          <w:p w:rsidR="009678FE" w:rsidRDefault="009678FE">
            <w:pPr>
              <w:jc w:val="center"/>
              <w:rPr>
                <w:rFonts w:ascii="Arial" w:hAnsi="Arial" w:cs="Arial"/>
                <w:b/>
                <w:sz w:val="16"/>
                <w:szCs w:val="16"/>
              </w:rPr>
            </w:pPr>
            <w:r>
              <w:rPr>
                <w:rFonts w:ascii="Arial" w:hAnsi="Arial" w:cs="Arial"/>
                <w:b/>
                <w:sz w:val="16"/>
                <w:szCs w:val="16"/>
              </w:rPr>
              <w:t>2</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1</w:t>
            </w:r>
          </w:p>
        </w:tc>
        <w:tc>
          <w:tcPr>
            <w:tcW w:w="514" w:type="dxa"/>
            <w:noWrap/>
            <w:vAlign w:val="center"/>
            <w:hideMark/>
          </w:tcPr>
          <w:p w:rsidR="009678FE" w:rsidRDefault="009678FE">
            <w:pPr>
              <w:jc w:val="center"/>
              <w:rPr>
                <w:rFonts w:ascii="Arial" w:hAnsi="Arial" w:cs="Arial"/>
                <w:b/>
                <w:sz w:val="16"/>
                <w:szCs w:val="16"/>
              </w:rPr>
            </w:pPr>
            <w:r>
              <w:rPr>
                <w:rFonts w:ascii="Arial" w:hAnsi="Arial" w:cs="Arial"/>
                <w:b/>
                <w:sz w:val="16"/>
                <w:szCs w:val="16"/>
              </w:rPr>
              <w:t>0</w:t>
            </w:r>
          </w:p>
        </w:tc>
        <w:tc>
          <w:tcPr>
            <w:tcW w:w="2700" w:type="dxa"/>
            <w:vAlign w:val="center"/>
          </w:tcPr>
          <w:p w:rsidR="009678FE" w:rsidRDefault="009678FE">
            <w:pPr>
              <w:jc w:val="center"/>
              <w:rPr>
                <w:rFonts w:ascii="Arial" w:hAnsi="Arial" w:cs="Arial"/>
                <w:b/>
                <w:sz w:val="16"/>
                <w:szCs w:val="16"/>
              </w:rPr>
            </w:pPr>
          </w:p>
        </w:tc>
      </w:tr>
      <w:tr w:rsidR="009678FE">
        <w:trPr>
          <w:cantSplit/>
          <w:trHeight w:val="755"/>
          <w:tblHeader/>
        </w:trPr>
        <w:tc>
          <w:tcPr>
            <w:tcW w:w="1353" w:type="dxa"/>
            <w:vMerge/>
            <w:noWrap/>
            <w:hideMark/>
          </w:tcPr>
          <w:p w:rsidR="009678FE" w:rsidRDefault="009678FE">
            <w:pPr>
              <w:jc w:val="center"/>
              <w:rPr>
                <w:rFonts w:ascii="Arial" w:hAnsi="Arial" w:cs="Arial"/>
                <w:b/>
                <w:szCs w:val="20"/>
              </w:rPr>
            </w:pPr>
          </w:p>
        </w:tc>
        <w:tc>
          <w:tcPr>
            <w:tcW w:w="1216" w:type="dxa"/>
            <w:noWrap/>
            <w:vAlign w:val="center"/>
            <w:hideMark/>
          </w:tcPr>
          <w:p w:rsidR="009678FE" w:rsidRDefault="009678FE">
            <w:pPr>
              <w:jc w:val="center"/>
              <w:rPr>
                <w:rFonts w:ascii="Arial" w:hAnsi="Arial" w:cs="Arial"/>
                <w:b/>
                <w:szCs w:val="20"/>
              </w:rPr>
            </w:pPr>
            <w:r>
              <w:rPr>
                <w:rFonts w:ascii="Arial" w:hAnsi="Arial" w:cs="Arial"/>
                <w:b/>
                <w:szCs w:val="20"/>
              </w:rPr>
              <w:t>Type</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Zoom</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AF</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2x</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FOG Filter</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Haze</w:t>
            </w:r>
          </w:p>
        </w:tc>
        <w:tc>
          <w:tcPr>
            <w:tcW w:w="513"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Stab</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Filter A</w:t>
            </w:r>
          </w:p>
        </w:tc>
        <w:tc>
          <w:tcPr>
            <w:tcW w:w="514" w:type="dxa"/>
            <w:noWrap/>
            <w:textDirection w:val="btLr"/>
            <w:vAlign w:val="center"/>
            <w:hideMark/>
          </w:tcPr>
          <w:p w:rsidR="009678FE" w:rsidRDefault="009678FE">
            <w:pPr>
              <w:ind w:left="113" w:right="113"/>
              <w:jc w:val="center"/>
              <w:rPr>
                <w:rFonts w:ascii="Arial" w:hAnsi="Arial" w:cs="Arial"/>
                <w:b/>
                <w:sz w:val="16"/>
                <w:szCs w:val="16"/>
              </w:rPr>
            </w:pPr>
            <w:r>
              <w:rPr>
                <w:rFonts w:ascii="Arial" w:hAnsi="Arial" w:cs="Arial"/>
                <w:b/>
                <w:sz w:val="16"/>
                <w:szCs w:val="16"/>
              </w:rPr>
              <w:t>Filter B</w:t>
            </w:r>
          </w:p>
        </w:tc>
        <w:tc>
          <w:tcPr>
            <w:tcW w:w="2700" w:type="dxa"/>
            <w:textDirection w:val="btLr"/>
            <w:vAlign w:val="center"/>
          </w:tcPr>
          <w:p w:rsidR="009678FE" w:rsidRDefault="009678FE">
            <w:pPr>
              <w:ind w:left="113" w:right="113"/>
              <w:jc w:val="center"/>
              <w:rPr>
                <w:rFonts w:ascii="Arial" w:hAnsi="Arial" w:cs="Arial"/>
                <w:b/>
                <w:sz w:val="16"/>
                <w:szCs w:val="16"/>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Internal</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jc w:val="center"/>
              <w:rPr>
                <w:rFonts w:ascii="Arial" w:hAnsi="Arial" w:cs="Arial"/>
                <w:sz w:val="16"/>
                <w:szCs w:val="16"/>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01</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02</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02</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04</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04</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lastRenderedPageBreak/>
              <w:t>Generic 05</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05</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06</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06</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Generic 07</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07</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Fujinon</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20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Pentax PAIR</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30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Pentax PAIR02</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31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2700" w:type="dxa"/>
            <w:vAlign w:val="center"/>
          </w:tcPr>
          <w:p w:rsidR="009678FE" w:rsidRDefault="009678FE">
            <w:pPr>
              <w:spacing w:after="0"/>
              <w:jc w:val="center"/>
              <w:rPr>
                <w:rFonts w:ascii="Arial" w:hAnsi="Arial" w:cs="Arial"/>
                <w:szCs w:val="20"/>
              </w:rPr>
            </w:pP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Multi-FOV</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80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353" w:type="dxa"/>
            <w:noWrap/>
            <w:vAlign w:val="center"/>
            <w:hideMark/>
          </w:tcPr>
          <w:p w:rsidR="009678FE" w:rsidRDefault="009678FE">
            <w:pPr>
              <w:rPr>
                <w:rFonts w:ascii="Arial" w:hAnsi="Arial" w:cs="Arial"/>
                <w:szCs w:val="20"/>
              </w:rPr>
            </w:pPr>
            <w:r>
              <w:rPr>
                <w:rFonts w:ascii="Arial" w:hAnsi="Arial" w:cs="Arial"/>
                <w:szCs w:val="20"/>
              </w:rPr>
              <w:t>Multi-FOV</w:t>
            </w:r>
          </w:p>
        </w:tc>
        <w:tc>
          <w:tcPr>
            <w:tcW w:w="1216" w:type="dxa"/>
            <w:noWrap/>
            <w:vAlign w:val="center"/>
            <w:hideMark/>
          </w:tcPr>
          <w:p w:rsidR="009678FE" w:rsidRDefault="009678FE">
            <w:pPr>
              <w:jc w:val="center"/>
              <w:rPr>
                <w:rFonts w:ascii="Arial" w:hAnsi="Arial" w:cs="Arial"/>
                <w:szCs w:val="20"/>
              </w:rPr>
            </w:pPr>
            <w:r>
              <w:rPr>
                <w:rFonts w:ascii="Arial" w:hAnsi="Arial" w:cs="Arial"/>
                <w:szCs w:val="20"/>
              </w:rPr>
              <w:t>81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1</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3"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514" w:type="dxa"/>
            <w:noWrap/>
            <w:vAlign w:val="center"/>
            <w:hideMark/>
          </w:tcPr>
          <w:p w:rsidR="009678FE" w:rsidRDefault="009678FE">
            <w:pPr>
              <w:jc w:val="center"/>
              <w:rPr>
                <w:rFonts w:ascii="Arial" w:hAnsi="Arial" w:cs="Arial"/>
                <w:sz w:val="16"/>
                <w:szCs w:val="16"/>
              </w:rPr>
            </w:pPr>
            <w:r>
              <w:rPr>
                <w:rFonts w:ascii="Arial" w:hAnsi="Arial" w:cs="Arial"/>
                <w:sz w:val="16"/>
                <w:szCs w:val="16"/>
              </w:rPr>
              <w:t>0</w:t>
            </w:r>
          </w:p>
        </w:tc>
        <w:tc>
          <w:tcPr>
            <w:tcW w:w="2700" w:type="dxa"/>
            <w:vAlign w:val="center"/>
          </w:tcPr>
          <w:p w:rsidR="009678FE" w:rsidRDefault="009678FE">
            <w:pPr>
              <w:spacing w:after="0"/>
              <w:rPr>
                <w:rFonts w:ascii="Arial" w:hAnsi="Arial" w:cs="Arial"/>
                <w:szCs w:val="20"/>
              </w:rPr>
            </w:pPr>
            <w:r>
              <w:rPr>
                <w:rFonts w:ascii="Arial" w:hAnsi="Arial" w:cs="Arial"/>
                <w:szCs w:val="20"/>
              </w:rPr>
              <w:t>Reserved; NS</w:t>
            </w:r>
          </w:p>
        </w:tc>
      </w:tr>
    </w:tbl>
    <w:p w:rsidR="009678FE" w:rsidRDefault="009678FE"/>
    <w:p w:rsidR="009678FE" w:rsidRDefault="009678FE">
      <w:pPr>
        <w:pStyle w:val="Heading4"/>
      </w:pPr>
      <w:bookmarkStart w:id="352" w:name="_Ref336615888"/>
      <w:bookmarkStart w:id="353" w:name="_Ref336615907"/>
      <w:bookmarkStart w:id="354" w:name="_Ref336615974"/>
      <w:bookmarkStart w:id="355" w:name="_Toc402794273"/>
      <w:r>
        <w:t>Accessory List</w:t>
      </w:r>
      <w:bookmarkEnd w:id="352"/>
      <w:bookmarkEnd w:id="353"/>
      <w:bookmarkEnd w:id="354"/>
      <w:bookmarkEnd w:id="355"/>
    </w:p>
    <w:tbl>
      <w:tblPr>
        <w:tblW w:w="10458" w:type="dxa"/>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694"/>
        <w:gridCol w:w="1117"/>
        <w:gridCol w:w="1117"/>
        <w:gridCol w:w="771"/>
        <w:gridCol w:w="2184"/>
        <w:gridCol w:w="2613"/>
      </w:tblGrid>
      <w:tr w:rsidR="009678FE">
        <w:trPr>
          <w:trHeight w:val="255"/>
          <w:jc w:val="center"/>
        </w:trPr>
        <w:tc>
          <w:tcPr>
            <w:tcW w:w="1962" w:type="dxa"/>
            <w:noWrap/>
            <w:vAlign w:val="center"/>
            <w:hideMark/>
          </w:tcPr>
          <w:p w:rsidR="009678FE" w:rsidRDefault="009678FE">
            <w:pPr>
              <w:spacing w:after="0"/>
              <w:jc w:val="center"/>
              <w:rPr>
                <w:rFonts w:ascii="Arial" w:hAnsi="Arial" w:cs="Arial"/>
                <w:b/>
                <w:szCs w:val="20"/>
              </w:rPr>
            </w:pPr>
            <w:r>
              <w:rPr>
                <w:rFonts w:ascii="Arial" w:hAnsi="Arial" w:cs="Arial"/>
                <w:b/>
                <w:szCs w:val="20"/>
              </w:rPr>
              <w:t>Model</w:t>
            </w:r>
          </w:p>
        </w:tc>
        <w:tc>
          <w:tcPr>
            <w:tcW w:w="694" w:type="dxa"/>
            <w:noWrap/>
            <w:vAlign w:val="center"/>
            <w:hideMark/>
          </w:tcPr>
          <w:p w:rsidR="009678FE" w:rsidRDefault="009678FE">
            <w:pPr>
              <w:spacing w:after="0"/>
              <w:jc w:val="center"/>
              <w:rPr>
                <w:rFonts w:ascii="Arial" w:hAnsi="Arial" w:cs="Arial"/>
                <w:b/>
                <w:szCs w:val="20"/>
              </w:rPr>
            </w:pPr>
            <w:r>
              <w:rPr>
                <w:rFonts w:ascii="Arial" w:hAnsi="Arial" w:cs="Arial"/>
                <w:b/>
                <w:szCs w:val="20"/>
              </w:rPr>
              <w:t>Type</w:t>
            </w:r>
          </w:p>
          <w:p w:rsidR="009678FE" w:rsidRDefault="009678FE">
            <w:pPr>
              <w:spacing w:after="0"/>
              <w:jc w:val="center"/>
              <w:rPr>
                <w:rFonts w:ascii="Arial" w:hAnsi="Arial" w:cs="Arial"/>
                <w:b/>
                <w:szCs w:val="20"/>
              </w:rPr>
            </w:pPr>
            <w:r>
              <w:rPr>
                <w:rFonts w:ascii="Arial" w:hAnsi="Arial" w:cs="Arial"/>
                <w:b/>
                <w:szCs w:val="20"/>
              </w:rPr>
              <w:t>(dec)</w:t>
            </w:r>
          </w:p>
        </w:tc>
        <w:tc>
          <w:tcPr>
            <w:tcW w:w="1117"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In</w:t>
            </w:r>
          </w:p>
        </w:tc>
        <w:tc>
          <w:tcPr>
            <w:tcW w:w="1117"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Out</w:t>
            </w:r>
          </w:p>
        </w:tc>
        <w:tc>
          <w:tcPr>
            <w:tcW w:w="771" w:type="dxa"/>
            <w:noWrap/>
            <w:vAlign w:val="center"/>
            <w:hideMark/>
          </w:tcPr>
          <w:p w:rsidR="009678FE" w:rsidRDefault="009678FE">
            <w:pPr>
              <w:spacing w:after="0"/>
              <w:jc w:val="center"/>
              <w:rPr>
                <w:rFonts w:ascii="Arial" w:hAnsi="Arial" w:cs="Arial"/>
                <w:b/>
                <w:szCs w:val="20"/>
              </w:rPr>
            </w:pPr>
            <w:r>
              <w:rPr>
                <w:rFonts w:ascii="Arial" w:hAnsi="Arial" w:cs="Arial"/>
                <w:b/>
                <w:szCs w:val="20"/>
              </w:rPr>
              <w:t>GPS</w:t>
            </w:r>
          </w:p>
        </w:tc>
        <w:tc>
          <w:tcPr>
            <w:tcW w:w="2184" w:type="dxa"/>
          </w:tcPr>
          <w:p w:rsidR="009678FE" w:rsidRDefault="009678FE">
            <w:pPr>
              <w:spacing w:after="0"/>
              <w:jc w:val="center"/>
              <w:rPr>
                <w:rFonts w:ascii="Arial" w:hAnsi="Arial" w:cs="Arial"/>
                <w:b/>
                <w:szCs w:val="20"/>
              </w:rPr>
            </w:pPr>
            <w:r>
              <w:rPr>
                <w:rFonts w:ascii="Arial" w:hAnsi="Arial" w:cs="Arial"/>
                <w:b/>
                <w:szCs w:val="20"/>
              </w:rPr>
              <w:t>Model</w:t>
            </w:r>
          </w:p>
        </w:tc>
        <w:tc>
          <w:tcPr>
            <w:tcW w:w="2613" w:type="dxa"/>
            <w:vAlign w:val="center"/>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None</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255</w:t>
            </w:r>
          </w:p>
        </w:tc>
        <w:tc>
          <w:tcPr>
            <w:tcW w:w="1117"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360"/>
          <w:jc w:val="center"/>
        </w:trPr>
        <w:tc>
          <w:tcPr>
            <w:tcW w:w="1962" w:type="dxa"/>
            <w:noWrap/>
            <w:hideMark/>
          </w:tcPr>
          <w:p w:rsidR="009678FE" w:rsidRDefault="009678FE">
            <w:pPr>
              <w:spacing w:after="0"/>
              <w:rPr>
                <w:rFonts w:ascii="Arial" w:hAnsi="Arial" w:cs="Arial"/>
                <w:szCs w:val="20"/>
              </w:rPr>
            </w:pPr>
            <w:r>
              <w:rPr>
                <w:rFonts w:ascii="Arial" w:hAnsi="Arial" w:cs="Arial"/>
                <w:szCs w:val="20"/>
              </w:rPr>
              <w:t>6325PVP</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771"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Reserved</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1117" w:type="dxa"/>
            <w:shd w:val="clear" w:color="auto" w:fill="BFBFBF"/>
            <w:noWrap/>
            <w:hideMark/>
          </w:tcPr>
          <w:p w:rsidR="009678FE" w:rsidRDefault="009678FE">
            <w:pPr>
              <w:spacing w:after="0"/>
              <w:jc w:val="center"/>
              <w:rPr>
                <w:rFonts w:ascii="Arial" w:hAnsi="Arial" w:cs="Arial"/>
                <w:szCs w:val="20"/>
              </w:rPr>
            </w:pPr>
          </w:p>
        </w:tc>
        <w:tc>
          <w:tcPr>
            <w:tcW w:w="1117" w:type="dxa"/>
            <w:shd w:val="clear" w:color="auto" w:fill="BFBFBF"/>
            <w:noWrap/>
            <w:hideMark/>
          </w:tcPr>
          <w:p w:rsidR="009678FE" w:rsidRDefault="009678FE">
            <w:pPr>
              <w:spacing w:after="0"/>
              <w:jc w:val="center"/>
              <w:rPr>
                <w:rFonts w:ascii="Arial" w:hAnsi="Arial" w:cs="Arial"/>
                <w:szCs w:val="20"/>
              </w:rPr>
            </w:pPr>
          </w:p>
        </w:tc>
        <w:tc>
          <w:tcPr>
            <w:tcW w:w="771" w:type="dxa"/>
            <w:shd w:val="clear" w:color="auto" w:fill="BFBFBF"/>
            <w:noWrap/>
            <w:hideMark/>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r>
              <w:rPr>
                <w:rFonts w:ascii="Arial" w:hAnsi="Arial" w:cs="Arial"/>
                <w:szCs w:val="20"/>
              </w:rPr>
              <w:t>Reserved</w:t>
            </w:r>
          </w:p>
        </w:tc>
      </w:tr>
      <w:tr w:rsidR="009678FE">
        <w:trPr>
          <w:trHeight w:val="255"/>
          <w:jc w:val="center"/>
        </w:trPr>
        <w:tc>
          <w:tcPr>
            <w:tcW w:w="1962" w:type="dxa"/>
            <w:noWrap/>
            <w:hideMark/>
          </w:tcPr>
          <w:p w:rsidR="009678FE" w:rsidRDefault="009678FE">
            <w:pPr>
              <w:spacing w:after="0"/>
              <w:rPr>
                <w:rFonts w:ascii="Arial" w:hAnsi="Arial" w:cs="Arial"/>
                <w:szCs w:val="20"/>
              </w:rPr>
            </w:pPr>
            <w:r>
              <w:rPr>
                <w:rFonts w:ascii="Arial" w:hAnsi="Arial" w:cs="Arial"/>
                <w:szCs w:val="20"/>
              </w:rPr>
              <w:t>2150</w:t>
            </w:r>
          </w:p>
        </w:tc>
        <w:tc>
          <w:tcPr>
            <w:tcW w:w="694"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3</w:t>
            </w:r>
          </w:p>
        </w:tc>
        <w:tc>
          <w:tcPr>
            <w:tcW w:w="1117" w:type="dxa"/>
            <w:noWrap/>
            <w:hideMark/>
          </w:tcPr>
          <w:p w:rsidR="009678FE" w:rsidRDefault="009678FE">
            <w:pPr>
              <w:spacing w:after="0"/>
              <w:jc w:val="center"/>
              <w:rPr>
                <w:rFonts w:ascii="Arial" w:hAnsi="Arial" w:cs="Arial"/>
                <w:szCs w:val="20"/>
              </w:rPr>
            </w:pPr>
            <w:r>
              <w:rPr>
                <w:rFonts w:ascii="Arial" w:hAnsi="Arial" w:cs="Arial"/>
                <w:szCs w:val="20"/>
              </w:rPr>
              <w:t>2</w:t>
            </w:r>
          </w:p>
        </w:tc>
        <w:tc>
          <w:tcPr>
            <w:tcW w:w="771"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jc w:val="right"/>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6980G-HD</w:t>
            </w:r>
          </w:p>
        </w:tc>
        <w:tc>
          <w:tcPr>
            <w:tcW w:w="694" w:type="dxa"/>
            <w:noWrap/>
          </w:tcPr>
          <w:p w:rsidR="009678FE" w:rsidRDefault="009678FE">
            <w:pPr>
              <w:spacing w:after="0"/>
              <w:jc w:val="center"/>
              <w:rPr>
                <w:rFonts w:ascii="Arial" w:hAnsi="Arial" w:cs="Arial"/>
                <w:szCs w:val="20"/>
              </w:rPr>
            </w:pPr>
            <w:r>
              <w:rPr>
                <w:rFonts w:ascii="Arial" w:hAnsi="Arial" w:cs="Arial"/>
                <w:szCs w:val="20"/>
              </w:rPr>
              <w:t>04</w:t>
            </w:r>
          </w:p>
        </w:tc>
        <w:tc>
          <w:tcPr>
            <w:tcW w:w="1117" w:type="dxa"/>
            <w:noWrap/>
          </w:tcPr>
          <w:p w:rsidR="009678FE" w:rsidRDefault="009678FE">
            <w:pPr>
              <w:spacing w:after="0"/>
              <w:jc w:val="center"/>
              <w:rPr>
                <w:rFonts w:ascii="Arial" w:hAnsi="Arial" w:cs="Arial"/>
                <w:szCs w:val="20"/>
              </w:rPr>
            </w:pPr>
            <w:r>
              <w:rPr>
                <w:rFonts w:ascii="Arial" w:hAnsi="Arial" w:cs="Arial"/>
                <w:szCs w:val="20"/>
              </w:rPr>
              <w:t>1</w:t>
            </w:r>
          </w:p>
        </w:tc>
        <w:tc>
          <w:tcPr>
            <w:tcW w:w="1117" w:type="dxa"/>
            <w:noWrap/>
          </w:tcPr>
          <w:p w:rsidR="009678FE" w:rsidRDefault="009678FE">
            <w:pPr>
              <w:spacing w:after="0"/>
              <w:jc w:val="center"/>
              <w:rPr>
                <w:rFonts w:ascii="Arial" w:hAnsi="Arial" w:cs="Arial"/>
                <w:szCs w:val="20"/>
              </w:rPr>
            </w:pPr>
            <w:r>
              <w:rPr>
                <w:rFonts w:ascii="Arial" w:hAnsi="Arial" w:cs="Arial"/>
                <w:szCs w:val="20"/>
              </w:rPr>
              <w:t>1</w:t>
            </w:r>
          </w:p>
        </w:tc>
        <w:tc>
          <w:tcPr>
            <w:tcW w:w="771" w:type="dxa"/>
            <w:noWrap/>
          </w:tcPr>
          <w:p w:rsidR="009678FE" w:rsidRDefault="009678FE">
            <w:pPr>
              <w:spacing w:after="0"/>
              <w:jc w:val="center"/>
              <w:rPr>
                <w:rFonts w:ascii="Arial" w:hAnsi="Arial" w:cs="Arial"/>
                <w:szCs w:val="20"/>
              </w:rPr>
            </w:pPr>
            <w:r>
              <w:rPr>
                <w:rFonts w:ascii="Arial" w:hAnsi="Arial" w:cs="Arial"/>
                <w:szCs w:val="20"/>
              </w:rPr>
              <w:t>Y</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For use with SD/HD-SDI Cameras only</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SWIR Lens</w:t>
            </w:r>
          </w:p>
        </w:tc>
        <w:tc>
          <w:tcPr>
            <w:tcW w:w="694" w:type="dxa"/>
            <w:noWrap/>
          </w:tcPr>
          <w:p w:rsidR="009678FE" w:rsidRDefault="009678FE">
            <w:pPr>
              <w:spacing w:after="0"/>
              <w:jc w:val="center"/>
              <w:rPr>
                <w:rFonts w:ascii="Arial" w:hAnsi="Arial" w:cs="Arial"/>
                <w:szCs w:val="20"/>
              </w:rPr>
            </w:pPr>
            <w:r>
              <w:rPr>
                <w:rFonts w:ascii="Arial" w:hAnsi="Arial" w:cs="Arial"/>
                <w:szCs w:val="20"/>
              </w:rPr>
              <w:t>15</w:t>
            </w:r>
          </w:p>
        </w:tc>
        <w:tc>
          <w:tcPr>
            <w:tcW w:w="1117" w:type="dxa"/>
            <w:shd w:val="clear" w:color="auto" w:fill="BFBFBF"/>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771" w:type="dxa"/>
            <w:shd w:val="clear" w:color="auto" w:fill="BFBFBF"/>
            <w:noWrap/>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Special Lens Control only</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Vis</w:t>
            </w:r>
          </w:p>
        </w:tc>
        <w:tc>
          <w:tcPr>
            <w:tcW w:w="694" w:type="dxa"/>
            <w:noWrap/>
          </w:tcPr>
          <w:p w:rsidR="009678FE" w:rsidRDefault="009678FE">
            <w:pPr>
              <w:spacing w:after="0"/>
              <w:jc w:val="center"/>
              <w:rPr>
                <w:rFonts w:ascii="Arial" w:hAnsi="Arial" w:cs="Arial"/>
                <w:szCs w:val="20"/>
              </w:rPr>
            </w:pPr>
            <w:r>
              <w:rPr>
                <w:rFonts w:ascii="Arial" w:hAnsi="Arial" w:cs="Arial"/>
                <w:szCs w:val="20"/>
              </w:rPr>
              <w:t>20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IR</w:t>
            </w:r>
          </w:p>
        </w:tc>
        <w:tc>
          <w:tcPr>
            <w:tcW w:w="694" w:type="dxa"/>
            <w:noWrap/>
          </w:tcPr>
          <w:p w:rsidR="009678FE" w:rsidRDefault="009678FE">
            <w:pPr>
              <w:spacing w:after="0"/>
              <w:jc w:val="center"/>
              <w:rPr>
                <w:rFonts w:ascii="Arial" w:hAnsi="Arial" w:cs="Arial"/>
                <w:szCs w:val="20"/>
              </w:rPr>
            </w:pPr>
            <w:r>
              <w:rPr>
                <w:rFonts w:ascii="Arial" w:hAnsi="Arial" w:cs="Arial"/>
                <w:szCs w:val="20"/>
              </w:rPr>
              <w:t>21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Imagize Both</w:t>
            </w:r>
          </w:p>
        </w:tc>
        <w:tc>
          <w:tcPr>
            <w:tcW w:w="694" w:type="dxa"/>
            <w:noWrap/>
          </w:tcPr>
          <w:p w:rsidR="009678FE" w:rsidRDefault="009678FE">
            <w:pPr>
              <w:spacing w:after="0"/>
              <w:jc w:val="center"/>
              <w:rPr>
                <w:rFonts w:ascii="Arial" w:hAnsi="Arial" w:cs="Arial"/>
                <w:szCs w:val="20"/>
              </w:rPr>
            </w:pPr>
            <w:r>
              <w:rPr>
                <w:rFonts w:ascii="Arial" w:hAnsi="Arial" w:cs="Arial"/>
                <w:szCs w:val="20"/>
              </w:rPr>
              <w:t>22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r>
              <w:rPr>
                <w:rFonts w:ascii="Arial" w:hAnsi="Arial" w:cs="Arial"/>
                <w:szCs w:val="20"/>
              </w:rPr>
              <w:t>Uses common serial port</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Illuminator</w:t>
            </w:r>
          </w:p>
        </w:tc>
        <w:tc>
          <w:tcPr>
            <w:tcW w:w="694" w:type="dxa"/>
            <w:noWrap/>
          </w:tcPr>
          <w:p w:rsidR="009678FE" w:rsidRDefault="009678FE">
            <w:pPr>
              <w:spacing w:after="0"/>
              <w:jc w:val="center"/>
              <w:rPr>
                <w:rFonts w:ascii="Arial" w:hAnsi="Arial" w:cs="Arial"/>
                <w:szCs w:val="20"/>
              </w:rPr>
            </w:pPr>
            <w:r>
              <w:rPr>
                <w:rFonts w:ascii="Arial" w:hAnsi="Arial" w:cs="Arial"/>
                <w:szCs w:val="20"/>
              </w:rPr>
              <w:t>31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Laser Pointer</w:t>
            </w:r>
          </w:p>
        </w:tc>
        <w:tc>
          <w:tcPr>
            <w:tcW w:w="694" w:type="dxa"/>
            <w:noWrap/>
          </w:tcPr>
          <w:p w:rsidR="009678FE" w:rsidRDefault="009678FE">
            <w:pPr>
              <w:spacing w:after="0"/>
              <w:jc w:val="center"/>
              <w:rPr>
                <w:rFonts w:ascii="Arial" w:hAnsi="Arial" w:cs="Arial"/>
                <w:szCs w:val="20"/>
              </w:rPr>
            </w:pPr>
            <w:r>
              <w:rPr>
                <w:rFonts w:ascii="Arial" w:hAnsi="Arial" w:cs="Arial"/>
                <w:szCs w:val="20"/>
              </w:rPr>
              <w:t>32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Pointer - Illuminator (two Laser)</w:t>
            </w:r>
          </w:p>
        </w:tc>
        <w:tc>
          <w:tcPr>
            <w:tcW w:w="694" w:type="dxa"/>
            <w:noWrap/>
          </w:tcPr>
          <w:p w:rsidR="009678FE" w:rsidRDefault="009678FE">
            <w:pPr>
              <w:spacing w:after="0"/>
              <w:jc w:val="center"/>
              <w:rPr>
                <w:rFonts w:ascii="Arial" w:hAnsi="Arial" w:cs="Arial"/>
                <w:szCs w:val="20"/>
              </w:rPr>
            </w:pPr>
            <w:r>
              <w:rPr>
                <w:rFonts w:ascii="Arial" w:hAnsi="Arial" w:cs="Arial"/>
                <w:szCs w:val="20"/>
              </w:rPr>
              <w:t>33</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Night Sun</w:t>
            </w:r>
          </w:p>
        </w:tc>
        <w:tc>
          <w:tcPr>
            <w:tcW w:w="694" w:type="dxa"/>
            <w:noWrap/>
          </w:tcPr>
          <w:p w:rsidR="009678FE" w:rsidRDefault="009678FE">
            <w:pPr>
              <w:spacing w:after="0"/>
              <w:jc w:val="center"/>
              <w:rPr>
                <w:rFonts w:ascii="Arial" w:hAnsi="Arial" w:cs="Arial"/>
                <w:szCs w:val="20"/>
              </w:rPr>
            </w:pPr>
            <w:r>
              <w:rPr>
                <w:rFonts w:ascii="Arial" w:hAnsi="Arial" w:cs="Arial"/>
                <w:szCs w:val="20"/>
              </w:rPr>
              <w:t>34</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NS &amp; Pointer</w:t>
            </w:r>
          </w:p>
        </w:tc>
        <w:tc>
          <w:tcPr>
            <w:tcW w:w="694" w:type="dxa"/>
            <w:noWrap/>
          </w:tcPr>
          <w:p w:rsidR="009678FE" w:rsidRDefault="009678FE">
            <w:pPr>
              <w:spacing w:after="0"/>
              <w:jc w:val="center"/>
              <w:rPr>
                <w:rFonts w:ascii="Arial" w:hAnsi="Arial" w:cs="Arial"/>
                <w:szCs w:val="20"/>
              </w:rPr>
            </w:pPr>
            <w:r>
              <w:rPr>
                <w:rFonts w:ascii="Arial" w:hAnsi="Arial" w:cs="Arial"/>
                <w:szCs w:val="20"/>
              </w:rPr>
              <w:t>36</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PVP</w:t>
            </w:r>
          </w:p>
        </w:tc>
        <w:tc>
          <w:tcPr>
            <w:tcW w:w="2613" w:type="dxa"/>
          </w:tcPr>
          <w:p w:rsidR="009678FE" w:rsidRDefault="009678FE">
            <w:pPr>
              <w:spacing w:after="0"/>
              <w:rPr>
                <w:rFonts w:ascii="Arial" w:hAnsi="Arial" w:cs="Arial"/>
                <w:szCs w:val="20"/>
              </w:rPr>
            </w:pPr>
            <w:r>
              <w:rPr>
                <w:rFonts w:ascii="Arial" w:hAnsi="Arial" w:cs="Arial"/>
                <w:szCs w:val="20"/>
              </w:rPr>
              <w:t>Night Sun w/ Laser Pointer</w:t>
            </w: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ELRF-2MC</w:t>
            </w:r>
          </w:p>
        </w:tc>
        <w:tc>
          <w:tcPr>
            <w:tcW w:w="694" w:type="dxa"/>
            <w:noWrap/>
          </w:tcPr>
          <w:p w:rsidR="009678FE" w:rsidRDefault="009678FE">
            <w:pPr>
              <w:spacing w:after="0"/>
              <w:jc w:val="center"/>
              <w:rPr>
                <w:rFonts w:ascii="Arial" w:hAnsi="Arial" w:cs="Arial"/>
                <w:szCs w:val="20"/>
              </w:rPr>
            </w:pPr>
            <w:r>
              <w:rPr>
                <w:rFonts w:ascii="Arial" w:hAnsi="Arial" w:cs="Arial"/>
                <w:szCs w:val="20"/>
              </w:rPr>
              <w:t>41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L3 Laser Range Finder</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Zeiss LRF</w:t>
            </w:r>
          </w:p>
        </w:tc>
        <w:tc>
          <w:tcPr>
            <w:tcW w:w="694" w:type="dxa"/>
            <w:noWrap/>
          </w:tcPr>
          <w:p w:rsidR="009678FE" w:rsidRDefault="009678FE">
            <w:pPr>
              <w:spacing w:after="0"/>
              <w:jc w:val="center"/>
              <w:rPr>
                <w:rFonts w:ascii="Arial" w:hAnsi="Arial" w:cs="Arial"/>
                <w:szCs w:val="20"/>
              </w:rPr>
            </w:pPr>
            <w:r>
              <w:rPr>
                <w:rFonts w:ascii="Arial" w:hAnsi="Arial" w:cs="Arial"/>
                <w:szCs w:val="20"/>
              </w:rPr>
              <w:t>42</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Zeiss Laser Range Finder</w:t>
            </w:r>
          </w:p>
        </w:tc>
        <w:tc>
          <w:tcPr>
            <w:tcW w:w="2613" w:type="dxa"/>
          </w:tcPr>
          <w:p w:rsidR="009678FE" w:rsidRDefault="009678FE">
            <w:pPr>
              <w:spacing w:after="0"/>
              <w:rPr>
                <w:rFonts w:ascii="Arial" w:hAnsi="Arial" w:cs="Arial"/>
                <w:szCs w:val="20"/>
              </w:rPr>
            </w:pPr>
          </w:p>
        </w:tc>
      </w:tr>
      <w:tr w:rsidR="009678FE">
        <w:trPr>
          <w:trHeight w:val="255"/>
          <w:jc w:val="center"/>
        </w:trPr>
        <w:tc>
          <w:tcPr>
            <w:tcW w:w="1962" w:type="dxa"/>
            <w:noWrap/>
          </w:tcPr>
          <w:p w:rsidR="009678FE" w:rsidRDefault="009678FE">
            <w:pPr>
              <w:spacing w:after="0"/>
              <w:rPr>
                <w:rFonts w:ascii="Arial" w:hAnsi="Arial" w:cs="Arial"/>
                <w:szCs w:val="20"/>
              </w:rPr>
            </w:pPr>
            <w:r>
              <w:rPr>
                <w:rFonts w:ascii="Arial" w:hAnsi="Arial" w:cs="Arial"/>
                <w:szCs w:val="20"/>
              </w:rPr>
              <w:t>EIO Video Tracker</w:t>
            </w:r>
          </w:p>
        </w:tc>
        <w:tc>
          <w:tcPr>
            <w:tcW w:w="694" w:type="dxa"/>
            <w:noWrap/>
          </w:tcPr>
          <w:p w:rsidR="009678FE" w:rsidRDefault="009678FE">
            <w:pPr>
              <w:spacing w:after="0"/>
              <w:jc w:val="center"/>
              <w:rPr>
                <w:rFonts w:ascii="Arial" w:hAnsi="Arial" w:cs="Arial"/>
                <w:szCs w:val="20"/>
              </w:rPr>
            </w:pPr>
            <w:r>
              <w:rPr>
                <w:rFonts w:ascii="Arial" w:hAnsi="Arial" w:cs="Arial"/>
                <w:szCs w:val="20"/>
              </w:rPr>
              <w:t>51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117"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771"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2184" w:type="dxa"/>
          </w:tcPr>
          <w:p w:rsidR="009678FE" w:rsidRDefault="009678FE">
            <w:pPr>
              <w:spacing w:after="0"/>
              <w:jc w:val="center"/>
              <w:rPr>
                <w:rFonts w:ascii="Arial" w:hAnsi="Arial" w:cs="Arial"/>
                <w:szCs w:val="20"/>
              </w:rPr>
            </w:pPr>
            <w:r>
              <w:rPr>
                <w:rFonts w:ascii="Arial" w:hAnsi="Arial" w:cs="Arial"/>
                <w:szCs w:val="20"/>
              </w:rPr>
              <w:t>EIO 8000</w:t>
            </w:r>
          </w:p>
        </w:tc>
        <w:tc>
          <w:tcPr>
            <w:tcW w:w="2613" w:type="dxa"/>
          </w:tcPr>
          <w:p w:rsidR="009678FE" w:rsidRDefault="009678FE">
            <w:pPr>
              <w:spacing w:after="0"/>
              <w:rPr>
                <w:rFonts w:ascii="Arial" w:hAnsi="Arial" w:cs="Arial"/>
                <w:szCs w:val="20"/>
              </w:rPr>
            </w:pPr>
            <w:r>
              <w:rPr>
                <w:rFonts w:ascii="Arial" w:hAnsi="Arial" w:cs="Arial"/>
                <w:szCs w:val="20"/>
              </w:rPr>
              <w:t>Only available in 2110 firmware version 3.00 and up</w:t>
            </w:r>
          </w:p>
        </w:tc>
      </w:tr>
      <w:tr w:rsidR="009678FE">
        <w:trPr>
          <w:trHeight w:val="255"/>
          <w:jc w:val="center"/>
        </w:trPr>
        <w:tc>
          <w:tcPr>
            <w:tcW w:w="1962" w:type="dxa"/>
            <w:noWrap/>
          </w:tcPr>
          <w:p w:rsidR="009678FE" w:rsidRDefault="009678FE">
            <w:pPr>
              <w:spacing w:after="0"/>
              <w:rPr>
                <w:rFonts w:ascii="Arial" w:hAnsi="Arial" w:cs="Arial"/>
                <w:szCs w:val="20"/>
              </w:rPr>
            </w:pPr>
          </w:p>
        </w:tc>
        <w:tc>
          <w:tcPr>
            <w:tcW w:w="694" w:type="dxa"/>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1117" w:type="dxa"/>
            <w:shd w:val="clear" w:color="auto" w:fill="BFBFBF"/>
            <w:noWrap/>
          </w:tcPr>
          <w:p w:rsidR="009678FE" w:rsidRDefault="009678FE">
            <w:pPr>
              <w:spacing w:after="0"/>
              <w:jc w:val="center"/>
              <w:rPr>
                <w:rFonts w:ascii="Arial" w:hAnsi="Arial" w:cs="Arial"/>
                <w:szCs w:val="20"/>
              </w:rPr>
            </w:pPr>
          </w:p>
        </w:tc>
        <w:tc>
          <w:tcPr>
            <w:tcW w:w="771" w:type="dxa"/>
            <w:shd w:val="clear" w:color="auto" w:fill="BFBFBF"/>
            <w:noWrap/>
          </w:tcPr>
          <w:p w:rsidR="009678FE" w:rsidRDefault="009678FE">
            <w:pPr>
              <w:spacing w:after="0"/>
              <w:jc w:val="center"/>
              <w:rPr>
                <w:rFonts w:ascii="Arial" w:hAnsi="Arial" w:cs="Arial"/>
                <w:szCs w:val="20"/>
              </w:rPr>
            </w:pPr>
          </w:p>
        </w:tc>
        <w:tc>
          <w:tcPr>
            <w:tcW w:w="2184" w:type="dxa"/>
          </w:tcPr>
          <w:p w:rsidR="009678FE" w:rsidRDefault="009678FE">
            <w:pPr>
              <w:spacing w:after="0"/>
              <w:jc w:val="center"/>
              <w:rPr>
                <w:rFonts w:ascii="Arial" w:hAnsi="Arial" w:cs="Arial"/>
                <w:szCs w:val="20"/>
              </w:rPr>
            </w:pPr>
          </w:p>
        </w:tc>
        <w:tc>
          <w:tcPr>
            <w:tcW w:w="2613" w:type="dxa"/>
          </w:tcPr>
          <w:p w:rsidR="009678FE" w:rsidRDefault="009678FE">
            <w:pPr>
              <w:spacing w:after="0"/>
              <w:rPr>
                <w:rFonts w:ascii="Arial" w:hAnsi="Arial" w:cs="Arial"/>
                <w:szCs w:val="20"/>
              </w:rPr>
            </w:pPr>
          </w:p>
        </w:tc>
      </w:tr>
    </w:tbl>
    <w:p w:rsidR="009678FE" w:rsidRDefault="009678FE"/>
    <w:p w:rsidR="009678FE" w:rsidRDefault="009678FE"/>
    <w:p w:rsidR="009678FE" w:rsidRDefault="009678FE">
      <w:pPr>
        <w:pStyle w:val="Heading4"/>
      </w:pPr>
      <w:bookmarkStart w:id="356" w:name="_Ref302385196"/>
      <w:bookmarkStart w:id="357" w:name="_Ref302385200"/>
      <w:bookmarkStart w:id="358" w:name="_Ref302385275"/>
      <w:bookmarkStart w:id="359" w:name="_Ref302385288"/>
      <w:bookmarkStart w:id="360" w:name="_Ref302385297"/>
      <w:bookmarkStart w:id="361" w:name="_Toc402794274"/>
      <w:r>
        <w:t>Lasers &amp; Illuminator Pods</w:t>
      </w:r>
      <w:bookmarkEnd w:id="356"/>
      <w:bookmarkEnd w:id="357"/>
      <w:bookmarkEnd w:id="358"/>
      <w:bookmarkEnd w:id="359"/>
      <w:bookmarkEnd w:id="360"/>
      <w:r>
        <w:t xml:space="preserve">  (to be merged at next release to Accessory list)</w:t>
      </w:r>
      <w:bookmarkEnd w:id="361"/>
    </w:p>
    <w:tbl>
      <w:tblPr>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990"/>
        <w:gridCol w:w="3150"/>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Model</w:t>
            </w:r>
          </w:p>
        </w:tc>
        <w:tc>
          <w:tcPr>
            <w:tcW w:w="3150" w:type="dxa"/>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bookmarkStart w:id="362" w:name="RANGE!A2:C7"/>
            <w:r>
              <w:rPr>
                <w:rFonts w:ascii="Arial" w:hAnsi="Arial" w:cs="Arial"/>
                <w:szCs w:val="20"/>
              </w:rPr>
              <w:t>None</w:t>
            </w:r>
            <w:bookmarkEnd w:id="362"/>
          </w:p>
        </w:tc>
        <w:tc>
          <w:tcPr>
            <w:tcW w:w="990"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990" w:type="dxa"/>
            <w:noWrap/>
            <w:hideMark/>
          </w:tcPr>
          <w:p w:rsidR="009678FE" w:rsidRDefault="009678FE">
            <w:pPr>
              <w:spacing w:after="0"/>
              <w:rPr>
                <w:rFonts w:ascii="Arial" w:hAnsi="Arial" w:cs="Arial"/>
                <w:szCs w:val="20"/>
              </w:rPr>
            </w:pPr>
            <w:r>
              <w:rPr>
                <w:rFonts w:ascii="Arial" w:hAnsi="Arial" w:cs="Arial"/>
                <w:szCs w:val="20"/>
              </w:rPr>
              <w:t>None</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Illuminator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Laser Pointer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Pointer - Illuminator (two Laser)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Night Sun</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04</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NS &amp; Pointer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06</w:t>
            </w:r>
          </w:p>
        </w:tc>
        <w:tc>
          <w:tcPr>
            <w:tcW w:w="990" w:type="dxa"/>
            <w:noWrap/>
            <w:hideMark/>
          </w:tcPr>
          <w:p w:rsidR="009678FE" w:rsidRDefault="009678FE">
            <w:pPr>
              <w:spacing w:after="0"/>
              <w:rPr>
                <w:rFonts w:ascii="Arial" w:hAnsi="Arial" w:cs="Arial"/>
                <w:szCs w:val="20"/>
              </w:rPr>
            </w:pPr>
            <w:r>
              <w:rPr>
                <w:rFonts w:ascii="Arial" w:hAnsi="Arial" w:cs="Arial"/>
                <w:szCs w:val="20"/>
              </w:rPr>
              <w:t>PVP</w:t>
            </w:r>
          </w:p>
        </w:tc>
        <w:tc>
          <w:tcPr>
            <w:tcW w:w="3150" w:type="dxa"/>
          </w:tcPr>
          <w:p w:rsidR="009678FE" w:rsidRDefault="009678FE">
            <w:pPr>
              <w:spacing w:after="0"/>
              <w:rPr>
                <w:rFonts w:ascii="Arial" w:hAnsi="Arial" w:cs="Arial"/>
                <w:szCs w:val="20"/>
              </w:rPr>
            </w:pPr>
            <w:r>
              <w:rPr>
                <w:rFonts w:ascii="Arial" w:hAnsi="Arial" w:cs="Arial"/>
                <w:szCs w:val="20"/>
              </w:rPr>
              <w:t>Night Sun w/ Laser Pointer</w:t>
            </w:r>
          </w:p>
        </w:tc>
      </w:tr>
    </w:tbl>
    <w:p w:rsidR="009678FE" w:rsidRDefault="009678FE"/>
    <w:p w:rsidR="009678FE" w:rsidRDefault="009678FE">
      <w:pPr>
        <w:pStyle w:val="Heading4"/>
      </w:pPr>
      <w:bookmarkStart w:id="363" w:name="_Ref320107411"/>
      <w:bookmarkStart w:id="364" w:name="_Ref320107419"/>
      <w:bookmarkStart w:id="365" w:name="_Toc402794275"/>
      <w:r>
        <w:t>Ranger Finders</w:t>
      </w:r>
      <w:bookmarkEnd w:id="363"/>
      <w:bookmarkEnd w:id="364"/>
      <w:r>
        <w:t xml:space="preserve"> (to be merged at next release to Accessory list)</w:t>
      </w:r>
      <w:bookmarkEnd w:id="365"/>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990"/>
        <w:gridCol w:w="2538"/>
        <w:gridCol w:w="1602"/>
      </w:tblGrid>
      <w:tr w:rsidR="009678FE">
        <w:trPr>
          <w:trHeight w:val="255"/>
        </w:trPr>
        <w:tc>
          <w:tcPr>
            <w:tcW w:w="2970" w:type="dxa"/>
            <w:noWrap/>
            <w:hideMark/>
          </w:tcPr>
          <w:p w:rsidR="009678FE" w:rsidRDefault="009678FE">
            <w:pPr>
              <w:spacing w:after="0"/>
              <w:rPr>
                <w:rFonts w:ascii="Arial" w:hAnsi="Arial" w:cs="Arial"/>
                <w:b/>
                <w:szCs w:val="20"/>
              </w:rPr>
            </w:pPr>
            <w:r>
              <w:rPr>
                <w:rFonts w:ascii="Arial" w:hAnsi="Arial" w:cs="Arial"/>
                <w:b/>
                <w:szCs w:val="20"/>
              </w:rPr>
              <w:t>Model</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2538" w:type="dxa"/>
            <w:noWrap/>
            <w:hideMark/>
          </w:tcPr>
          <w:p w:rsidR="009678FE" w:rsidRDefault="009678FE">
            <w:pPr>
              <w:spacing w:after="0"/>
              <w:rPr>
                <w:rFonts w:ascii="Arial" w:hAnsi="Arial" w:cs="Arial"/>
                <w:b/>
                <w:szCs w:val="20"/>
              </w:rPr>
            </w:pPr>
            <w:r>
              <w:rPr>
                <w:rFonts w:ascii="Arial" w:hAnsi="Arial" w:cs="Arial"/>
                <w:b/>
                <w:szCs w:val="20"/>
              </w:rPr>
              <w:t>Description</w:t>
            </w:r>
          </w:p>
        </w:tc>
        <w:tc>
          <w:tcPr>
            <w:tcW w:w="1602" w:type="dxa"/>
          </w:tcPr>
          <w:p w:rsidR="009678FE" w:rsidRDefault="009678FE">
            <w:pPr>
              <w:spacing w:after="0"/>
              <w:rPr>
                <w:rFonts w:ascii="Arial" w:hAnsi="Arial" w:cs="Arial"/>
                <w:b/>
                <w:szCs w:val="20"/>
              </w:rPr>
            </w:pPr>
            <w:r>
              <w:rPr>
                <w:rFonts w:ascii="Arial" w:hAnsi="Arial" w:cs="Arial"/>
                <w:b/>
                <w:szCs w:val="20"/>
              </w:rPr>
              <w:t>Notes</w:t>
            </w:r>
          </w:p>
        </w:tc>
      </w:tr>
      <w:tr w:rsidR="009678FE">
        <w:trPr>
          <w:trHeight w:val="255"/>
        </w:trPr>
        <w:tc>
          <w:tcPr>
            <w:tcW w:w="2970" w:type="dxa"/>
            <w:noWrap/>
            <w:hideMark/>
          </w:tcPr>
          <w:p w:rsidR="009678FE" w:rsidRDefault="009678FE">
            <w:pPr>
              <w:spacing w:after="0"/>
              <w:rPr>
                <w:rFonts w:ascii="Arial" w:hAnsi="Arial" w:cs="Arial"/>
                <w:szCs w:val="20"/>
              </w:rPr>
            </w:pPr>
            <w:bookmarkStart w:id="366" w:name="RANGE!A2:C3"/>
            <w:bookmarkStart w:id="367" w:name="RANGE!A2:A3"/>
            <w:bookmarkEnd w:id="366"/>
            <w:r>
              <w:rPr>
                <w:rFonts w:ascii="Arial" w:hAnsi="Arial" w:cs="Arial"/>
                <w:szCs w:val="20"/>
              </w:rPr>
              <w:t>None</w:t>
            </w:r>
            <w:bookmarkEnd w:id="367"/>
          </w:p>
        </w:tc>
        <w:tc>
          <w:tcPr>
            <w:tcW w:w="990" w:type="dxa"/>
            <w:noWrap/>
            <w:hideMark/>
          </w:tcPr>
          <w:p w:rsidR="009678FE" w:rsidRDefault="009678FE">
            <w:pPr>
              <w:spacing w:after="0"/>
              <w:jc w:val="center"/>
              <w:rPr>
                <w:rFonts w:ascii="Arial" w:hAnsi="Arial" w:cs="Arial"/>
                <w:szCs w:val="20"/>
              </w:rPr>
            </w:pPr>
            <w:bookmarkStart w:id="368" w:name="RANGE!B2:C3"/>
            <w:r>
              <w:rPr>
                <w:rFonts w:ascii="Arial" w:hAnsi="Arial" w:cs="Arial"/>
                <w:szCs w:val="20"/>
              </w:rPr>
              <w:t>99</w:t>
            </w:r>
            <w:bookmarkEnd w:id="368"/>
          </w:p>
        </w:tc>
        <w:tc>
          <w:tcPr>
            <w:tcW w:w="2538" w:type="dxa"/>
            <w:noWrap/>
            <w:hideMark/>
          </w:tcPr>
          <w:p w:rsidR="009678FE" w:rsidRDefault="009678FE">
            <w:pPr>
              <w:spacing w:after="0"/>
              <w:rPr>
                <w:rFonts w:ascii="Arial" w:hAnsi="Arial" w:cs="Arial"/>
                <w:szCs w:val="20"/>
              </w:rPr>
            </w:pPr>
            <w:r>
              <w:rPr>
                <w:rFonts w:ascii="Arial" w:hAnsi="Arial" w:cs="Arial"/>
                <w:szCs w:val="20"/>
              </w:rPr>
              <w:t>None</w:t>
            </w:r>
          </w:p>
        </w:tc>
        <w:tc>
          <w:tcPr>
            <w:tcW w:w="1602" w:type="dxa"/>
          </w:tcPr>
          <w:p w:rsidR="009678FE" w:rsidRDefault="009678FE">
            <w:pPr>
              <w:spacing w:after="0"/>
              <w:rPr>
                <w:rFonts w:ascii="Arial" w:hAnsi="Arial" w:cs="Arial"/>
                <w:szCs w:val="20"/>
              </w:rPr>
            </w:pPr>
          </w:p>
        </w:tc>
      </w:tr>
      <w:tr w:rsidR="009678FE">
        <w:trPr>
          <w:trHeight w:val="255"/>
        </w:trPr>
        <w:tc>
          <w:tcPr>
            <w:tcW w:w="2970" w:type="dxa"/>
            <w:noWrap/>
            <w:hideMark/>
          </w:tcPr>
          <w:p w:rsidR="009678FE" w:rsidRDefault="009678FE">
            <w:pPr>
              <w:spacing w:after="0"/>
              <w:rPr>
                <w:rFonts w:ascii="Arial" w:hAnsi="Arial" w:cs="Arial"/>
                <w:szCs w:val="20"/>
              </w:rPr>
            </w:pPr>
            <w:r>
              <w:rPr>
                <w:rFonts w:ascii="Arial" w:hAnsi="Arial" w:cs="Arial"/>
                <w:szCs w:val="20"/>
              </w:rPr>
              <w:t>ELRF-2MC</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2538" w:type="dxa"/>
            <w:noWrap/>
            <w:hideMark/>
          </w:tcPr>
          <w:p w:rsidR="009678FE" w:rsidRDefault="009678FE">
            <w:pPr>
              <w:spacing w:after="0"/>
              <w:rPr>
                <w:rFonts w:ascii="Arial" w:hAnsi="Arial" w:cs="Arial"/>
                <w:szCs w:val="20"/>
              </w:rPr>
            </w:pPr>
            <w:r>
              <w:rPr>
                <w:rFonts w:ascii="Arial" w:hAnsi="Arial" w:cs="Arial"/>
                <w:szCs w:val="20"/>
              </w:rPr>
              <w:t>L3 Laser Range Finder</w:t>
            </w:r>
          </w:p>
        </w:tc>
        <w:tc>
          <w:tcPr>
            <w:tcW w:w="1602" w:type="dxa"/>
          </w:tcPr>
          <w:p w:rsidR="009678FE" w:rsidRDefault="009678FE">
            <w:pPr>
              <w:spacing w:after="0"/>
              <w:rPr>
                <w:rFonts w:ascii="Arial" w:hAnsi="Arial" w:cs="Arial"/>
                <w:szCs w:val="20"/>
              </w:rPr>
            </w:pPr>
          </w:p>
        </w:tc>
      </w:tr>
      <w:tr w:rsidR="009678FE">
        <w:trPr>
          <w:trHeight w:val="255"/>
        </w:trPr>
        <w:tc>
          <w:tcPr>
            <w:tcW w:w="2970" w:type="dxa"/>
            <w:noWrap/>
          </w:tcPr>
          <w:p w:rsidR="009678FE" w:rsidRDefault="009678FE">
            <w:pPr>
              <w:spacing w:after="0"/>
              <w:rPr>
                <w:rFonts w:ascii="Arial" w:hAnsi="Arial" w:cs="Arial"/>
                <w:szCs w:val="20"/>
              </w:rPr>
            </w:pPr>
            <w:r>
              <w:rPr>
                <w:rFonts w:ascii="Arial" w:hAnsi="Arial" w:cs="Arial"/>
                <w:szCs w:val="20"/>
              </w:rPr>
              <w:t>Zeiss</w:t>
            </w:r>
          </w:p>
        </w:tc>
        <w:tc>
          <w:tcPr>
            <w:tcW w:w="990" w:type="dxa"/>
            <w:noWrap/>
          </w:tcPr>
          <w:p w:rsidR="009678FE" w:rsidRDefault="009678FE">
            <w:pPr>
              <w:spacing w:after="0"/>
              <w:jc w:val="center"/>
              <w:rPr>
                <w:rFonts w:ascii="Arial" w:hAnsi="Arial" w:cs="Arial"/>
                <w:szCs w:val="20"/>
              </w:rPr>
            </w:pPr>
            <w:r>
              <w:rPr>
                <w:rFonts w:ascii="Arial" w:hAnsi="Arial" w:cs="Arial"/>
                <w:szCs w:val="20"/>
              </w:rPr>
              <w:t>02</w:t>
            </w:r>
          </w:p>
        </w:tc>
        <w:tc>
          <w:tcPr>
            <w:tcW w:w="2538" w:type="dxa"/>
            <w:noWrap/>
          </w:tcPr>
          <w:p w:rsidR="009678FE" w:rsidRDefault="009678FE">
            <w:pPr>
              <w:spacing w:after="0"/>
              <w:rPr>
                <w:rFonts w:ascii="Arial" w:hAnsi="Arial" w:cs="Arial"/>
                <w:szCs w:val="20"/>
              </w:rPr>
            </w:pPr>
            <w:r>
              <w:rPr>
                <w:rFonts w:ascii="Arial" w:hAnsi="Arial" w:cs="Arial"/>
                <w:szCs w:val="20"/>
              </w:rPr>
              <w:t>Zeiss Laser Range Finder</w:t>
            </w:r>
          </w:p>
        </w:tc>
        <w:tc>
          <w:tcPr>
            <w:tcW w:w="1602" w:type="dxa"/>
          </w:tcPr>
          <w:p w:rsidR="009678FE" w:rsidRDefault="009678FE">
            <w:pPr>
              <w:spacing w:after="0"/>
              <w:rPr>
                <w:rFonts w:ascii="Arial" w:hAnsi="Arial" w:cs="Arial"/>
                <w:szCs w:val="20"/>
              </w:rPr>
            </w:pPr>
          </w:p>
        </w:tc>
      </w:tr>
    </w:tbl>
    <w:p w:rsidR="009678FE" w:rsidRDefault="009678FE"/>
    <w:p w:rsidR="009678FE" w:rsidRDefault="009678FE">
      <w:pPr>
        <w:pStyle w:val="Heading4"/>
      </w:pPr>
      <w:bookmarkStart w:id="369" w:name="_Ref302134980"/>
      <w:bookmarkStart w:id="370" w:name="_Toc402794276"/>
      <w:r>
        <w:t>ITS Annotators</w:t>
      </w:r>
      <w:bookmarkEnd w:id="369"/>
      <w:r>
        <w:t xml:space="preserve"> (to be merged at next release to Accessory list)</w:t>
      </w:r>
      <w:bookmarkEnd w:id="370"/>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688"/>
        <w:gridCol w:w="1670"/>
        <w:gridCol w:w="1710"/>
        <w:gridCol w:w="810"/>
        <w:gridCol w:w="1890"/>
      </w:tblGrid>
      <w:tr w:rsidR="009678FE">
        <w:trPr>
          <w:trHeight w:val="255"/>
        </w:trPr>
        <w:tc>
          <w:tcPr>
            <w:tcW w:w="1350" w:type="dxa"/>
            <w:noWrap/>
            <w:vAlign w:val="center"/>
            <w:hideMark/>
          </w:tcPr>
          <w:p w:rsidR="009678FE" w:rsidRDefault="009678FE">
            <w:pPr>
              <w:spacing w:after="0"/>
              <w:jc w:val="center"/>
              <w:rPr>
                <w:rFonts w:ascii="Arial" w:hAnsi="Arial" w:cs="Arial"/>
                <w:b/>
                <w:szCs w:val="20"/>
              </w:rPr>
            </w:pPr>
            <w:r>
              <w:rPr>
                <w:rFonts w:ascii="Arial" w:hAnsi="Arial" w:cs="Arial"/>
                <w:b/>
                <w:szCs w:val="20"/>
              </w:rPr>
              <w:t>Model</w:t>
            </w:r>
          </w:p>
        </w:tc>
        <w:tc>
          <w:tcPr>
            <w:tcW w:w="688" w:type="dxa"/>
            <w:noWrap/>
            <w:vAlign w:val="center"/>
            <w:hideMark/>
          </w:tcPr>
          <w:p w:rsidR="009678FE" w:rsidRDefault="009678FE">
            <w:pPr>
              <w:spacing w:after="0"/>
              <w:jc w:val="center"/>
              <w:rPr>
                <w:rFonts w:ascii="Arial" w:hAnsi="Arial" w:cs="Arial"/>
                <w:b/>
                <w:szCs w:val="20"/>
              </w:rPr>
            </w:pPr>
            <w:r>
              <w:rPr>
                <w:rFonts w:ascii="Arial" w:hAnsi="Arial" w:cs="Arial"/>
                <w:b/>
                <w:szCs w:val="20"/>
              </w:rPr>
              <w:t>Type</w:t>
            </w:r>
          </w:p>
        </w:tc>
        <w:tc>
          <w:tcPr>
            <w:tcW w:w="1670"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In</w:t>
            </w:r>
          </w:p>
        </w:tc>
        <w:tc>
          <w:tcPr>
            <w:tcW w:w="1710" w:type="dxa"/>
            <w:noWrap/>
            <w:vAlign w:val="center"/>
            <w:hideMark/>
          </w:tcPr>
          <w:p w:rsidR="009678FE" w:rsidRDefault="009678FE">
            <w:pPr>
              <w:spacing w:after="0"/>
              <w:jc w:val="center"/>
              <w:rPr>
                <w:rFonts w:ascii="Arial" w:hAnsi="Arial" w:cs="Arial"/>
                <w:b/>
                <w:szCs w:val="20"/>
              </w:rPr>
            </w:pPr>
            <w:r>
              <w:rPr>
                <w:rFonts w:ascii="Arial" w:hAnsi="Arial" w:cs="Arial"/>
                <w:b/>
                <w:szCs w:val="20"/>
              </w:rPr>
              <w:t>Video Channels  Out</w:t>
            </w:r>
          </w:p>
        </w:tc>
        <w:tc>
          <w:tcPr>
            <w:tcW w:w="810" w:type="dxa"/>
            <w:noWrap/>
            <w:vAlign w:val="center"/>
            <w:hideMark/>
          </w:tcPr>
          <w:p w:rsidR="009678FE" w:rsidRDefault="009678FE">
            <w:pPr>
              <w:spacing w:after="0"/>
              <w:jc w:val="center"/>
              <w:rPr>
                <w:rFonts w:ascii="Arial" w:hAnsi="Arial" w:cs="Arial"/>
                <w:b/>
                <w:szCs w:val="20"/>
              </w:rPr>
            </w:pPr>
            <w:r>
              <w:rPr>
                <w:rFonts w:ascii="Arial" w:hAnsi="Arial" w:cs="Arial"/>
                <w:b/>
                <w:szCs w:val="20"/>
              </w:rPr>
              <w:t>GPS</w:t>
            </w:r>
          </w:p>
        </w:tc>
        <w:tc>
          <w:tcPr>
            <w:tcW w:w="1890" w:type="dxa"/>
            <w:vAlign w:val="center"/>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1350" w:type="dxa"/>
            <w:noWrap/>
            <w:hideMark/>
          </w:tcPr>
          <w:p w:rsidR="009678FE" w:rsidRDefault="009678FE">
            <w:pPr>
              <w:spacing w:after="0"/>
              <w:rPr>
                <w:rFonts w:ascii="Arial" w:hAnsi="Arial" w:cs="Arial"/>
                <w:szCs w:val="20"/>
              </w:rPr>
            </w:pPr>
            <w:bookmarkStart w:id="371" w:name="RANGE!A4:A7"/>
            <w:r>
              <w:rPr>
                <w:rFonts w:ascii="Arial" w:hAnsi="Arial" w:cs="Arial"/>
                <w:szCs w:val="20"/>
              </w:rPr>
              <w:t>None</w:t>
            </w:r>
            <w:bookmarkEnd w:id="371"/>
          </w:p>
        </w:tc>
        <w:tc>
          <w:tcPr>
            <w:tcW w:w="688"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167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171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0</w:t>
            </w:r>
          </w:p>
        </w:tc>
        <w:tc>
          <w:tcPr>
            <w:tcW w:w="810" w:type="dxa"/>
            <w:shd w:val="clear" w:color="auto" w:fill="BFBFBF"/>
            <w:noWrap/>
            <w:hideMark/>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jc w:val="right"/>
              <w:rPr>
                <w:rFonts w:ascii="Arial" w:hAnsi="Arial" w:cs="Arial"/>
                <w:szCs w:val="20"/>
              </w:rPr>
            </w:pPr>
          </w:p>
        </w:tc>
      </w:tr>
      <w:tr w:rsidR="009678FE">
        <w:trPr>
          <w:trHeight w:val="360"/>
        </w:trPr>
        <w:tc>
          <w:tcPr>
            <w:tcW w:w="1350" w:type="dxa"/>
            <w:noWrap/>
            <w:hideMark/>
          </w:tcPr>
          <w:p w:rsidR="009678FE" w:rsidRDefault="009678FE">
            <w:pPr>
              <w:spacing w:after="0"/>
              <w:rPr>
                <w:rFonts w:ascii="Arial" w:hAnsi="Arial" w:cs="Arial"/>
                <w:szCs w:val="20"/>
              </w:rPr>
            </w:pPr>
            <w:r>
              <w:rPr>
                <w:rFonts w:ascii="Arial" w:hAnsi="Arial" w:cs="Arial"/>
                <w:szCs w:val="20"/>
              </w:rPr>
              <w:t>6325PVP</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1670"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1710" w:type="dxa"/>
            <w:noWrap/>
            <w:hideMark/>
          </w:tcPr>
          <w:p w:rsidR="009678FE" w:rsidRDefault="009678FE">
            <w:pPr>
              <w:spacing w:after="0"/>
              <w:jc w:val="center"/>
              <w:rPr>
                <w:rFonts w:ascii="Arial" w:hAnsi="Arial" w:cs="Arial"/>
                <w:szCs w:val="20"/>
              </w:rPr>
            </w:pPr>
            <w:r>
              <w:rPr>
                <w:rFonts w:ascii="Arial" w:hAnsi="Arial" w:cs="Arial"/>
                <w:szCs w:val="20"/>
              </w:rPr>
              <w:t>1</w:t>
            </w:r>
          </w:p>
        </w:tc>
        <w:tc>
          <w:tcPr>
            <w:tcW w:w="810"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jc w:val="right"/>
              <w:rPr>
                <w:rFonts w:ascii="Arial" w:hAnsi="Arial" w:cs="Arial"/>
                <w:szCs w:val="20"/>
              </w:rPr>
            </w:pPr>
          </w:p>
        </w:tc>
      </w:tr>
      <w:tr w:rsidR="009678FE">
        <w:trPr>
          <w:trHeight w:val="255"/>
        </w:trPr>
        <w:tc>
          <w:tcPr>
            <w:tcW w:w="1350" w:type="dxa"/>
            <w:noWrap/>
            <w:hideMark/>
          </w:tcPr>
          <w:p w:rsidR="009678FE" w:rsidRDefault="009678FE">
            <w:pPr>
              <w:spacing w:after="0"/>
              <w:rPr>
                <w:rFonts w:ascii="Arial" w:hAnsi="Arial" w:cs="Arial"/>
                <w:szCs w:val="20"/>
              </w:rPr>
            </w:pPr>
            <w:r>
              <w:rPr>
                <w:rFonts w:ascii="Arial" w:hAnsi="Arial" w:cs="Arial"/>
                <w:szCs w:val="20"/>
              </w:rPr>
              <w:t>Reserved</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1670" w:type="dxa"/>
            <w:shd w:val="clear" w:color="auto" w:fill="BFBFBF"/>
            <w:noWrap/>
            <w:hideMark/>
          </w:tcPr>
          <w:p w:rsidR="009678FE" w:rsidRDefault="009678FE">
            <w:pPr>
              <w:spacing w:after="0"/>
              <w:jc w:val="center"/>
              <w:rPr>
                <w:rFonts w:ascii="Arial" w:hAnsi="Arial" w:cs="Arial"/>
                <w:szCs w:val="20"/>
              </w:rPr>
            </w:pPr>
          </w:p>
        </w:tc>
        <w:tc>
          <w:tcPr>
            <w:tcW w:w="1710" w:type="dxa"/>
            <w:shd w:val="clear" w:color="auto" w:fill="BFBFBF"/>
            <w:noWrap/>
            <w:hideMark/>
          </w:tcPr>
          <w:p w:rsidR="009678FE" w:rsidRDefault="009678FE">
            <w:pPr>
              <w:spacing w:after="0"/>
              <w:jc w:val="center"/>
              <w:rPr>
                <w:rFonts w:ascii="Arial" w:hAnsi="Arial" w:cs="Arial"/>
                <w:szCs w:val="20"/>
              </w:rPr>
            </w:pPr>
          </w:p>
        </w:tc>
        <w:tc>
          <w:tcPr>
            <w:tcW w:w="810" w:type="dxa"/>
            <w:shd w:val="clear" w:color="auto" w:fill="BFBFBF"/>
            <w:noWrap/>
            <w:hideMark/>
          </w:tcPr>
          <w:p w:rsidR="009678FE" w:rsidRDefault="009678FE">
            <w:pPr>
              <w:spacing w:after="0"/>
              <w:jc w:val="center"/>
              <w:rPr>
                <w:rFonts w:ascii="Arial" w:hAnsi="Arial" w:cs="Arial"/>
                <w:szCs w:val="20"/>
              </w:rPr>
            </w:pPr>
          </w:p>
        </w:tc>
        <w:tc>
          <w:tcPr>
            <w:tcW w:w="1890" w:type="dxa"/>
          </w:tcPr>
          <w:p w:rsidR="009678FE" w:rsidRDefault="009678FE">
            <w:pPr>
              <w:spacing w:after="0"/>
              <w:jc w:val="right"/>
              <w:rPr>
                <w:rFonts w:ascii="Arial" w:hAnsi="Arial" w:cs="Arial"/>
                <w:szCs w:val="20"/>
              </w:rPr>
            </w:pPr>
            <w:r>
              <w:rPr>
                <w:rFonts w:ascii="Arial" w:hAnsi="Arial" w:cs="Arial"/>
                <w:szCs w:val="20"/>
              </w:rPr>
              <w:t>Reserved</w:t>
            </w:r>
          </w:p>
        </w:tc>
      </w:tr>
      <w:tr w:rsidR="009678FE">
        <w:trPr>
          <w:trHeight w:val="255"/>
        </w:trPr>
        <w:tc>
          <w:tcPr>
            <w:tcW w:w="1350" w:type="dxa"/>
            <w:noWrap/>
            <w:hideMark/>
          </w:tcPr>
          <w:p w:rsidR="009678FE" w:rsidRDefault="009678FE">
            <w:pPr>
              <w:spacing w:after="0"/>
              <w:rPr>
                <w:rFonts w:ascii="Arial" w:hAnsi="Arial" w:cs="Arial"/>
                <w:szCs w:val="20"/>
              </w:rPr>
            </w:pPr>
            <w:r>
              <w:rPr>
                <w:rFonts w:ascii="Arial" w:hAnsi="Arial" w:cs="Arial"/>
                <w:szCs w:val="20"/>
              </w:rPr>
              <w:t>2150</w:t>
            </w:r>
          </w:p>
        </w:tc>
        <w:tc>
          <w:tcPr>
            <w:tcW w:w="688" w:type="dxa"/>
            <w:noWrap/>
            <w:hideMark/>
          </w:tcPr>
          <w:p w:rsidR="009678FE" w:rsidRDefault="009678FE">
            <w:pPr>
              <w:spacing w:after="0"/>
              <w:jc w:val="center"/>
              <w:rPr>
                <w:rFonts w:ascii="Arial" w:hAnsi="Arial" w:cs="Arial"/>
                <w:szCs w:val="20"/>
              </w:rPr>
            </w:pPr>
            <w:r>
              <w:rPr>
                <w:rFonts w:ascii="Arial" w:hAnsi="Arial" w:cs="Arial"/>
                <w:szCs w:val="20"/>
              </w:rPr>
              <w:t>03</w:t>
            </w:r>
          </w:p>
        </w:tc>
        <w:tc>
          <w:tcPr>
            <w:tcW w:w="1670" w:type="dxa"/>
            <w:noWrap/>
            <w:hideMark/>
          </w:tcPr>
          <w:p w:rsidR="009678FE" w:rsidRDefault="009678FE">
            <w:pPr>
              <w:spacing w:after="0"/>
              <w:jc w:val="center"/>
              <w:rPr>
                <w:rFonts w:ascii="Arial" w:hAnsi="Arial" w:cs="Arial"/>
                <w:szCs w:val="20"/>
              </w:rPr>
            </w:pPr>
            <w:r>
              <w:rPr>
                <w:rFonts w:ascii="Arial" w:hAnsi="Arial" w:cs="Arial"/>
                <w:szCs w:val="20"/>
              </w:rPr>
              <w:t>3</w:t>
            </w:r>
          </w:p>
        </w:tc>
        <w:tc>
          <w:tcPr>
            <w:tcW w:w="1710" w:type="dxa"/>
            <w:noWrap/>
            <w:hideMark/>
          </w:tcPr>
          <w:p w:rsidR="009678FE" w:rsidRDefault="009678FE">
            <w:pPr>
              <w:spacing w:after="0"/>
              <w:jc w:val="center"/>
              <w:rPr>
                <w:rFonts w:ascii="Arial" w:hAnsi="Arial" w:cs="Arial"/>
                <w:szCs w:val="20"/>
              </w:rPr>
            </w:pPr>
            <w:r>
              <w:rPr>
                <w:rFonts w:ascii="Arial" w:hAnsi="Arial" w:cs="Arial"/>
                <w:szCs w:val="20"/>
              </w:rPr>
              <w:t>2</w:t>
            </w:r>
          </w:p>
        </w:tc>
        <w:tc>
          <w:tcPr>
            <w:tcW w:w="810" w:type="dxa"/>
            <w:noWrap/>
            <w:hideMark/>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jc w:val="right"/>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6980G-HD</w:t>
            </w:r>
          </w:p>
        </w:tc>
        <w:tc>
          <w:tcPr>
            <w:tcW w:w="688" w:type="dxa"/>
            <w:noWrap/>
          </w:tcPr>
          <w:p w:rsidR="009678FE" w:rsidRDefault="009678FE">
            <w:pPr>
              <w:spacing w:after="0"/>
              <w:jc w:val="center"/>
              <w:rPr>
                <w:rFonts w:ascii="Arial" w:hAnsi="Arial" w:cs="Arial"/>
                <w:szCs w:val="20"/>
              </w:rPr>
            </w:pPr>
            <w:r>
              <w:rPr>
                <w:rFonts w:ascii="Arial" w:hAnsi="Arial" w:cs="Arial"/>
                <w:szCs w:val="20"/>
              </w:rPr>
              <w:t>04</w:t>
            </w:r>
          </w:p>
        </w:tc>
        <w:tc>
          <w:tcPr>
            <w:tcW w:w="1670" w:type="dxa"/>
            <w:noWrap/>
          </w:tcPr>
          <w:p w:rsidR="009678FE" w:rsidRDefault="009678FE">
            <w:pPr>
              <w:spacing w:after="0"/>
              <w:jc w:val="center"/>
              <w:rPr>
                <w:rFonts w:ascii="Arial" w:hAnsi="Arial" w:cs="Arial"/>
                <w:szCs w:val="20"/>
              </w:rPr>
            </w:pPr>
            <w:r>
              <w:rPr>
                <w:rFonts w:ascii="Arial" w:hAnsi="Arial" w:cs="Arial"/>
                <w:szCs w:val="20"/>
              </w:rPr>
              <w:t>1</w:t>
            </w:r>
          </w:p>
        </w:tc>
        <w:tc>
          <w:tcPr>
            <w:tcW w:w="1710" w:type="dxa"/>
            <w:noWrap/>
          </w:tcPr>
          <w:p w:rsidR="009678FE" w:rsidRDefault="009678FE">
            <w:pPr>
              <w:spacing w:after="0"/>
              <w:jc w:val="center"/>
              <w:rPr>
                <w:rFonts w:ascii="Arial" w:hAnsi="Arial" w:cs="Arial"/>
                <w:szCs w:val="20"/>
              </w:rPr>
            </w:pPr>
            <w:r>
              <w:rPr>
                <w:rFonts w:ascii="Arial" w:hAnsi="Arial" w:cs="Arial"/>
                <w:szCs w:val="20"/>
              </w:rPr>
              <w:t>1</w:t>
            </w:r>
          </w:p>
        </w:tc>
        <w:tc>
          <w:tcPr>
            <w:tcW w:w="810" w:type="dxa"/>
            <w:noWrap/>
          </w:tcPr>
          <w:p w:rsidR="009678FE" w:rsidRDefault="009678FE">
            <w:pPr>
              <w:spacing w:after="0"/>
              <w:jc w:val="center"/>
              <w:rPr>
                <w:rFonts w:ascii="Arial" w:hAnsi="Arial" w:cs="Arial"/>
                <w:szCs w:val="20"/>
              </w:rPr>
            </w:pPr>
            <w:r>
              <w:rPr>
                <w:rFonts w:ascii="Arial" w:hAnsi="Arial" w:cs="Arial"/>
                <w:szCs w:val="20"/>
              </w:rPr>
              <w:t>Y</w:t>
            </w:r>
          </w:p>
        </w:tc>
        <w:tc>
          <w:tcPr>
            <w:tcW w:w="1890" w:type="dxa"/>
          </w:tcPr>
          <w:p w:rsidR="009678FE" w:rsidRDefault="009678FE">
            <w:pPr>
              <w:spacing w:after="0"/>
              <w:rPr>
                <w:rFonts w:ascii="Arial" w:hAnsi="Arial" w:cs="Arial"/>
                <w:szCs w:val="20"/>
              </w:rPr>
            </w:pPr>
            <w:r>
              <w:rPr>
                <w:rFonts w:ascii="Arial" w:hAnsi="Arial" w:cs="Arial"/>
                <w:szCs w:val="20"/>
              </w:rPr>
              <w:t>For use with SD/HD-SDI Cameras only</w:t>
            </w: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SWIR Lens</w:t>
            </w:r>
          </w:p>
        </w:tc>
        <w:tc>
          <w:tcPr>
            <w:tcW w:w="688" w:type="dxa"/>
            <w:noWrap/>
          </w:tcPr>
          <w:p w:rsidR="009678FE" w:rsidRDefault="009678FE">
            <w:pPr>
              <w:spacing w:after="0"/>
              <w:jc w:val="center"/>
              <w:rPr>
                <w:rFonts w:ascii="Arial" w:hAnsi="Arial" w:cs="Arial"/>
                <w:szCs w:val="20"/>
              </w:rPr>
            </w:pPr>
            <w:r>
              <w:rPr>
                <w:rFonts w:ascii="Arial" w:hAnsi="Arial" w:cs="Arial"/>
                <w:szCs w:val="20"/>
              </w:rPr>
              <w:t>15</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0</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0</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r>
              <w:rPr>
                <w:rFonts w:ascii="Arial" w:hAnsi="Arial" w:cs="Arial"/>
                <w:szCs w:val="20"/>
              </w:rPr>
              <w:t>Special Lens Control only</w:t>
            </w: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Vis</w:t>
            </w:r>
          </w:p>
        </w:tc>
        <w:tc>
          <w:tcPr>
            <w:tcW w:w="688" w:type="dxa"/>
            <w:noWrap/>
          </w:tcPr>
          <w:p w:rsidR="009678FE" w:rsidRDefault="009678FE">
            <w:pPr>
              <w:spacing w:after="0"/>
              <w:jc w:val="center"/>
              <w:rPr>
                <w:rFonts w:ascii="Arial" w:hAnsi="Arial" w:cs="Arial"/>
                <w:szCs w:val="20"/>
              </w:rPr>
            </w:pPr>
            <w:r>
              <w:rPr>
                <w:rFonts w:ascii="Arial" w:hAnsi="Arial" w:cs="Arial"/>
                <w:szCs w:val="20"/>
              </w:rPr>
              <w:t>20</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1</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IR</w:t>
            </w:r>
          </w:p>
        </w:tc>
        <w:tc>
          <w:tcPr>
            <w:tcW w:w="688" w:type="dxa"/>
            <w:noWrap/>
          </w:tcPr>
          <w:p w:rsidR="009678FE" w:rsidRDefault="009678FE">
            <w:pPr>
              <w:spacing w:after="0"/>
              <w:jc w:val="center"/>
              <w:rPr>
                <w:rFonts w:ascii="Arial" w:hAnsi="Arial" w:cs="Arial"/>
                <w:szCs w:val="20"/>
              </w:rPr>
            </w:pPr>
            <w:r>
              <w:rPr>
                <w:rFonts w:ascii="Arial" w:hAnsi="Arial" w:cs="Arial"/>
                <w:szCs w:val="20"/>
              </w:rPr>
              <w:t>21</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1</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1</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r w:rsidR="009678FE">
        <w:trPr>
          <w:trHeight w:val="255"/>
        </w:trPr>
        <w:tc>
          <w:tcPr>
            <w:tcW w:w="1350" w:type="dxa"/>
            <w:noWrap/>
          </w:tcPr>
          <w:p w:rsidR="009678FE" w:rsidRDefault="009678FE">
            <w:pPr>
              <w:spacing w:after="0"/>
              <w:rPr>
                <w:rFonts w:ascii="Arial" w:hAnsi="Arial" w:cs="Arial"/>
                <w:szCs w:val="20"/>
              </w:rPr>
            </w:pPr>
            <w:r>
              <w:rPr>
                <w:rFonts w:ascii="Arial" w:hAnsi="Arial" w:cs="Arial"/>
                <w:szCs w:val="20"/>
              </w:rPr>
              <w:t>Imagize Both</w:t>
            </w:r>
          </w:p>
        </w:tc>
        <w:tc>
          <w:tcPr>
            <w:tcW w:w="688" w:type="dxa"/>
            <w:noWrap/>
          </w:tcPr>
          <w:p w:rsidR="009678FE" w:rsidRDefault="009678FE">
            <w:pPr>
              <w:spacing w:after="0"/>
              <w:jc w:val="center"/>
              <w:rPr>
                <w:rFonts w:ascii="Arial" w:hAnsi="Arial" w:cs="Arial"/>
                <w:szCs w:val="20"/>
              </w:rPr>
            </w:pPr>
            <w:r>
              <w:rPr>
                <w:rFonts w:ascii="Arial" w:hAnsi="Arial" w:cs="Arial"/>
                <w:szCs w:val="20"/>
              </w:rPr>
              <w:t>22</w:t>
            </w:r>
          </w:p>
        </w:tc>
        <w:tc>
          <w:tcPr>
            <w:tcW w:w="1670" w:type="dxa"/>
            <w:shd w:val="clear" w:color="auto" w:fill="BFBFBF"/>
            <w:noWrap/>
          </w:tcPr>
          <w:p w:rsidR="009678FE" w:rsidRDefault="009678FE">
            <w:pPr>
              <w:spacing w:after="0"/>
              <w:jc w:val="center"/>
              <w:rPr>
                <w:rFonts w:ascii="Arial" w:hAnsi="Arial" w:cs="Arial"/>
                <w:szCs w:val="20"/>
              </w:rPr>
            </w:pPr>
            <w:r>
              <w:rPr>
                <w:rFonts w:ascii="Arial" w:hAnsi="Arial" w:cs="Arial"/>
                <w:szCs w:val="20"/>
              </w:rPr>
              <w:t>2</w:t>
            </w:r>
          </w:p>
        </w:tc>
        <w:tc>
          <w:tcPr>
            <w:tcW w:w="1710" w:type="dxa"/>
            <w:shd w:val="clear" w:color="auto" w:fill="BFBFBF"/>
            <w:noWrap/>
          </w:tcPr>
          <w:p w:rsidR="009678FE" w:rsidRDefault="009678FE">
            <w:pPr>
              <w:spacing w:after="0"/>
              <w:rPr>
                <w:rFonts w:ascii="Arial" w:hAnsi="Arial" w:cs="Arial"/>
                <w:szCs w:val="20"/>
              </w:rPr>
            </w:pPr>
            <w:r>
              <w:rPr>
                <w:rFonts w:ascii="Arial" w:hAnsi="Arial" w:cs="Arial"/>
                <w:szCs w:val="20"/>
              </w:rPr>
              <w:t>2</w:t>
            </w:r>
          </w:p>
        </w:tc>
        <w:tc>
          <w:tcPr>
            <w:tcW w:w="810" w:type="dxa"/>
            <w:shd w:val="clear" w:color="auto" w:fill="BFBFBF"/>
            <w:noWrap/>
          </w:tcPr>
          <w:p w:rsidR="009678FE" w:rsidRDefault="009678FE">
            <w:pPr>
              <w:spacing w:after="0"/>
              <w:jc w:val="center"/>
              <w:rPr>
                <w:rFonts w:ascii="Arial" w:hAnsi="Arial" w:cs="Arial"/>
                <w:szCs w:val="20"/>
              </w:rPr>
            </w:pPr>
            <w:r>
              <w:rPr>
                <w:rFonts w:ascii="Arial" w:hAnsi="Arial" w:cs="Arial"/>
                <w:szCs w:val="20"/>
              </w:rPr>
              <w:t>N</w:t>
            </w:r>
          </w:p>
        </w:tc>
        <w:tc>
          <w:tcPr>
            <w:tcW w:w="1890" w:type="dxa"/>
          </w:tcPr>
          <w:p w:rsidR="009678FE" w:rsidRDefault="009678FE">
            <w:pPr>
              <w:spacing w:after="0"/>
              <w:rPr>
                <w:rFonts w:ascii="Arial" w:hAnsi="Arial" w:cs="Arial"/>
                <w:szCs w:val="20"/>
              </w:rPr>
            </w:pPr>
          </w:p>
        </w:tc>
      </w:tr>
    </w:tbl>
    <w:p w:rsidR="009678FE" w:rsidRDefault="009678FE"/>
    <w:p w:rsidR="009678FE" w:rsidRDefault="009678FE">
      <w:pPr>
        <w:pStyle w:val="Heading4"/>
      </w:pPr>
      <w:bookmarkStart w:id="372" w:name="_Ref320104912"/>
      <w:bookmarkStart w:id="373" w:name="_Ref320104956"/>
      <w:bookmarkStart w:id="374" w:name="_Toc402794277"/>
      <w:r>
        <w:t>Video Tracker Types</w:t>
      </w:r>
      <w:bookmarkEnd w:id="372"/>
      <w:bookmarkEnd w:id="373"/>
      <w:r>
        <w:t xml:space="preserve"> (to be merged at next release to Accessory list)</w:t>
      </w:r>
      <w:bookmarkEnd w:id="374"/>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3798"/>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3798" w:type="dxa"/>
            <w:noWrap/>
            <w:hideMark/>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None</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99</w:t>
            </w:r>
          </w:p>
        </w:tc>
        <w:tc>
          <w:tcPr>
            <w:tcW w:w="3798" w:type="dxa"/>
            <w:noWrap/>
            <w:hideMark/>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EIO 8000 Video Tracker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3798" w:type="dxa"/>
            <w:noWrap/>
            <w:hideMark/>
          </w:tcPr>
          <w:p w:rsidR="009678FE" w:rsidRDefault="009678FE">
            <w:pPr>
              <w:spacing w:after="0"/>
              <w:rPr>
                <w:rFonts w:ascii="Arial" w:hAnsi="Arial" w:cs="Arial"/>
                <w:szCs w:val="20"/>
              </w:rPr>
            </w:pPr>
            <w:r>
              <w:rPr>
                <w:rFonts w:ascii="Arial" w:hAnsi="Arial" w:cs="Arial"/>
                <w:szCs w:val="20"/>
              </w:rPr>
              <w:t>Only available in 2110 firmware version 3.00 and up</w:t>
            </w:r>
          </w:p>
        </w:tc>
      </w:tr>
    </w:tbl>
    <w:p w:rsidR="009678FE" w:rsidRDefault="009678FE"/>
    <w:p w:rsidR="009678FE" w:rsidRDefault="009678FE">
      <w:pPr>
        <w:pStyle w:val="Heading4"/>
      </w:pPr>
      <w:bookmarkStart w:id="375" w:name="_Ref320107079"/>
      <w:bookmarkStart w:id="376" w:name="_Ref320107080"/>
      <w:bookmarkStart w:id="377" w:name="_Toc402794278"/>
      <w:r>
        <w:lastRenderedPageBreak/>
        <w:t>Camera/Lens Enclosures</w:t>
      </w:r>
      <w:bookmarkEnd w:id="375"/>
      <w:bookmarkEnd w:id="376"/>
      <w:bookmarkEnd w:id="377"/>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1530"/>
        <w:gridCol w:w="416"/>
        <w:gridCol w:w="416"/>
        <w:gridCol w:w="416"/>
        <w:gridCol w:w="417"/>
        <w:gridCol w:w="416"/>
        <w:gridCol w:w="416"/>
        <w:gridCol w:w="416"/>
        <w:gridCol w:w="417"/>
        <w:gridCol w:w="1980"/>
      </w:tblGrid>
      <w:tr w:rsidR="009678FE">
        <w:trPr>
          <w:cantSplit/>
          <w:trHeight w:val="486"/>
          <w:tblHeader/>
        </w:trPr>
        <w:tc>
          <w:tcPr>
            <w:tcW w:w="1638" w:type="dxa"/>
            <w:vMerge w:val="restart"/>
            <w:vAlign w:val="center"/>
          </w:tcPr>
          <w:p w:rsidR="009678FE" w:rsidRDefault="009678FE">
            <w:pPr>
              <w:keepNext/>
              <w:jc w:val="center"/>
              <w:rPr>
                <w:rFonts w:ascii="Arial" w:hAnsi="Arial" w:cs="Arial"/>
                <w:b/>
                <w:szCs w:val="20"/>
              </w:rPr>
            </w:pPr>
            <w:r>
              <w:rPr>
                <w:rFonts w:ascii="Arial" w:hAnsi="Arial" w:cs="Arial"/>
                <w:b/>
                <w:szCs w:val="20"/>
              </w:rPr>
              <w:t>Name</w:t>
            </w:r>
          </w:p>
        </w:tc>
        <w:tc>
          <w:tcPr>
            <w:tcW w:w="1530" w:type="dxa"/>
            <w:noWrap/>
            <w:vAlign w:val="center"/>
            <w:hideMark/>
          </w:tcPr>
          <w:p w:rsidR="009678FE" w:rsidRDefault="009678FE">
            <w:pPr>
              <w:keepNext/>
              <w:spacing w:after="0"/>
              <w:jc w:val="center"/>
              <w:rPr>
                <w:rFonts w:ascii="Arial" w:hAnsi="Arial" w:cs="Arial"/>
                <w:b/>
                <w:szCs w:val="20"/>
              </w:rPr>
            </w:pPr>
            <w:r>
              <w:rPr>
                <w:rFonts w:ascii="Arial" w:hAnsi="Arial" w:cs="Arial"/>
                <w:b/>
                <w:szCs w:val="20"/>
              </w:rPr>
              <w:t>Descriptor Byte</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7</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6</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5</w:t>
            </w:r>
          </w:p>
        </w:tc>
        <w:tc>
          <w:tcPr>
            <w:tcW w:w="417"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4</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3</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2</w:t>
            </w:r>
          </w:p>
        </w:tc>
        <w:tc>
          <w:tcPr>
            <w:tcW w:w="416"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1</w:t>
            </w:r>
          </w:p>
        </w:tc>
        <w:tc>
          <w:tcPr>
            <w:tcW w:w="417" w:type="dxa"/>
            <w:noWrap/>
            <w:vAlign w:val="center"/>
            <w:hideMark/>
          </w:tcPr>
          <w:p w:rsidR="009678FE" w:rsidRDefault="009678FE">
            <w:pPr>
              <w:keepNext/>
              <w:spacing w:after="0"/>
              <w:jc w:val="center"/>
              <w:rPr>
                <w:rFonts w:ascii="Arial" w:hAnsi="Arial" w:cs="Arial"/>
                <w:b/>
                <w:sz w:val="16"/>
                <w:szCs w:val="16"/>
              </w:rPr>
            </w:pPr>
            <w:r>
              <w:rPr>
                <w:rFonts w:ascii="Arial" w:hAnsi="Arial" w:cs="Arial"/>
                <w:b/>
                <w:sz w:val="16"/>
                <w:szCs w:val="16"/>
              </w:rPr>
              <w:t>0</w:t>
            </w:r>
          </w:p>
        </w:tc>
        <w:tc>
          <w:tcPr>
            <w:tcW w:w="1980" w:type="dxa"/>
            <w:vMerge w:val="restart"/>
            <w:noWrap/>
            <w:vAlign w:val="center"/>
            <w:hideMark/>
          </w:tcPr>
          <w:p w:rsidR="009678FE" w:rsidRDefault="009678FE">
            <w:pPr>
              <w:keepNext/>
              <w:jc w:val="center"/>
              <w:rPr>
                <w:rFonts w:ascii="Arial" w:hAnsi="Arial" w:cs="Arial"/>
                <w:b/>
                <w:szCs w:val="20"/>
              </w:rPr>
            </w:pPr>
            <w:r>
              <w:rPr>
                <w:rFonts w:ascii="Arial" w:hAnsi="Arial" w:cs="Arial"/>
                <w:b/>
                <w:szCs w:val="20"/>
              </w:rPr>
              <w:t>Notes</w:t>
            </w:r>
          </w:p>
        </w:tc>
      </w:tr>
      <w:tr w:rsidR="009678FE">
        <w:trPr>
          <w:cantSplit/>
          <w:trHeight w:val="909"/>
          <w:tblHeader/>
        </w:trPr>
        <w:tc>
          <w:tcPr>
            <w:tcW w:w="1638" w:type="dxa"/>
            <w:vMerge/>
            <w:vAlign w:val="center"/>
          </w:tcPr>
          <w:p w:rsidR="009678FE" w:rsidRDefault="009678FE">
            <w:pPr>
              <w:keepNext/>
              <w:spacing w:after="0"/>
              <w:jc w:val="center"/>
              <w:rPr>
                <w:rFonts w:ascii="Arial" w:hAnsi="Arial" w:cs="Arial"/>
                <w:b/>
                <w:szCs w:val="20"/>
              </w:rPr>
            </w:pPr>
          </w:p>
        </w:tc>
        <w:tc>
          <w:tcPr>
            <w:tcW w:w="1530" w:type="dxa"/>
            <w:noWrap/>
            <w:vAlign w:val="center"/>
            <w:hideMark/>
          </w:tcPr>
          <w:p w:rsidR="009678FE" w:rsidRDefault="009678FE">
            <w:pPr>
              <w:keepNext/>
              <w:spacing w:after="0"/>
              <w:jc w:val="center"/>
              <w:rPr>
                <w:rFonts w:ascii="Arial" w:hAnsi="Arial" w:cs="Arial"/>
                <w:b/>
                <w:szCs w:val="20"/>
              </w:rPr>
            </w:pPr>
            <w:r>
              <w:rPr>
                <w:rFonts w:ascii="Arial" w:hAnsi="Arial" w:cs="Arial"/>
                <w:b/>
                <w:szCs w:val="20"/>
              </w:rPr>
              <w:t>Type</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pressure Sensor</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Wiper</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Heater</w:t>
            </w:r>
          </w:p>
        </w:tc>
        <w:tc>
          <w:tcPr>
            <w:tcW w:w="417"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6"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417" w:type="dxa"/>
            <w:noWrap/>
            <w:textDirection w:val="btLr"/>
            <w:vAlign w:val="center"/>
            <w:hideMark/>
          </w:tcPr>
          <w:p w:rsidR="009678FE" w:rsidRDefault="009678FE">
            <w:pPr>
              <w:keepNext/>
              <w:spacing w:after="0"/>
              <w:ind w:left="113" w:right="113"/>
              <w:jc w:val="center"/>
              <w:rPr>
                <w:rFonts w:ascii="Arial" w:hAnsi="Arial" w:cs="Arial"/>
                <w:b/>
                <w:sz w:val="16"/>
                <w:szCs w:val="16"/>
              </w:rPr>
            </w:pPr>
            <w:r>
              <w:rPr>
                <w:rFonts w:ascii="Arial" w:hAnsi="Arial" w:cs="Arial"/>
                <w:b/>
                <w:sz w:val="16"/>
                <w:szCs w:val="16"/>
              </w:rPr>
              <w:t>TBD</w:t>
            </w:r>
          </w:p>
        </w:tc>
        <w:tc>
          <w:tcPr>
            <w:tcW w:w="1980" w:type="dxa"/>
            <w:vMerge/>
            <w:noWrap/>
            <w:hideMark/>
          </w:tcPr>
          <w:p w:rsidR="009678FE" w:rsidRDefault="009678FE">
            <w:pPr>
              <w:keepNext/>
              <w:spacing w:after="0"/>
              <w:jc w:val="center"/>
              <w:rPr>
                <w:rFonts w:ascii="Arial" w:hAnsi="Arial" w:cs="Arial"/>
                <w:b/>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None</w:t>
            </w:r>
          </w:p>
        </w:tc>
        <w:tc>
          <w:tcPr>
            <w:tcW w:w="1530" w:type="dxa"/>
            <w:noWrap/>
            <w:hideMark/>
          </w:tcPr>
          <w:p w:rsidR="009678FE" w:rsidRDefault="009678FE">
            <w:pPr>
              <w:keepNext/>
              <w:spacing w:after="0"/>
              <w:rPr>
                <w:rFonts w:ascii="Arial" w:hAnsi="Arial" w:cs="Arial"/>
                <w:szCs w:val="20"/>
              </w:rPr>
            </w:pPr>
            <w:bookmarkStart w:id="378" w:name="RANGE!A4:J7"/>
            <w:bookmarkStart w:id="379" w:name="RANGE!A4:L7"/>
            <w:bookmarkEnd w:id="378"/>
            <w:r>
              <w:rPr>
                <w:rFonts w:ascii="Arial" w:hAnsi="Arial" w:cs="Arial"/>
                <w:szCs w:val="20"/>
              </w:rPr>
              <w:t>99</w:t>
            </w:r>
            <w:bookmarkEnd w:id="379"/>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hideMark/>
          </w:tcPr>
          <w:p w:rsidR="009678FE" w:rsidRDefault="009678FE">
            <w:pPr>
              <w:keepNext/>
              <w:spacing w:after="0"/>
              <w:rPr>
                <w:rFonts w:ascii="Arial" w:hAnsi="Arial" w:cs="Arial"/>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hideMark/>
          </w:tcPr>
          <w:p w:rsidR="009678FE" w:rsidRDefault="009678FE">
            <w:pPr>
              <w:keepNext/>
              <w:spacing w:after="0"/>
              <w:rPr>
                <w:rFonts w:ascii="Arial" w:hAnsi="Arial" w:cs="Arial"/>
                <w:szCs w:val="20"/>
              </w:rPr>
            </w:pP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 - Heater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02</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vAlign w:val="center"/>
            <w:hideMark/>
          </w:tcPr>
          <w:p w:rsidR="009678FE" w:rsidRDefault="009678FE">
            <w:pPr>
              <w:spacing w:after="0"/>
              <w:rPr>
                <w:rFonts w:ascii="Arial" w:hAnsi="Arial" w:cs="Arial"/>
                <w:szCs w:val="20"/>
              </w:rPr>
            </w:pPr>
            <w:r>
              <w:rPr>
                <w:rFonts w:ascii="Arial" w:hAnsi="Arial" w:cs="Arial"/>
                <w:szCs w:val="20"/>
              </w:rPr>
              <w:t>Reserved; NS</w:t>
            </w:r>
          </w:p>
        </w:tc>
      </w:tr>
      <w:tr w:rsidR="009678FE">
        <w:trPr>
          <w:trHeight w:val="255"/>
        </w:trPr>
        <w:tc>
          <w:tcPr>
            <w:tcW w:w="1638" w:type="dxa"/>
          </w:tcPr>
          <w:p w:rsidR="009678FE" w:rsidRDefault="009678FE">
            <w:pPr>
              <w:keepNext/>
              <w:spacing w:after="0"/>
              <w:rPr>
                <w:rFonts w:ascii="Arial" w:hAnsi="Arial" w:cs="Arial"/>
                <w:szCs w:val="20"/>
              </w:rPr>
            </w:pPr>
            <w:r>
              <w:rPr>
                <w:rFonts w:ascii="Arial" w:hAnsi="Arial" w:cs="Arial"/>
                <w:szCs w:val="20"/>
              </w:rPr>
              <w:t>P Sensor- Heater- Wiper</w:t>
            </w:r>
          </w:p>
        </w:tc>
        <w:tc>
          <w:tcPr>
            <w:tcW w:w="1530" w:type="dxa"/>
            <w:noWrap/>
            <w:hideMark/>
          </w:tcPr>
          <w:p w:rsidR="009678FE" w:rsidRDefault="009678FE">
            <w:pPr>
              <w:keepNext/>
              <w:spacing w:after="0"/>
              <w:rPr>
                <w:rFonts w:ascii="Arial" w:hAnsi="Arial" w:cs="Arial"/>
                <w:szCs w:val="20"/>
              </w:rPr>
            </w:pPr>
            <w:r>
              <w:rPr>
                <w:rFonts w:ascii="Arial" w:hAnsi="Arial" w:cs="Arial"/>
                <w:szCs w:val="20"/>
              </w:rPr>
              <w:t>03</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1</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6"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417" w:type="dxa"/>
            <w:noWrap/>
            <w:vAlign w:val="center"/>
            <w:hideMark/>
          </w:tcPr>
          <w:p w:rsidR="009678FE" w:rsidRDefault="009678FE">
            <w:pPr>
              <w:keepNext/>
              <w:spacing w:after="0"/>
              <w:jc w:val="right"/>
              <w:rPr>
                <w:rFonts w:ascii="Arial" w:hAnsi="Arial" w:cs="Arial"/>
                <w:sz w:val="16"/>
                <w:szCs w:val="16"/>
              </w:rPr>
            </w:pPr>
            <w:r>
              <w:rPr>
                <w:rFonts w:ascii="Arial" w:hAnsi="Arial" w:cs="Arial"/>
                <w:sz w:val="16"/>
                <w:szCs w:val="16"/>
              </w:rPr>
              <w:t>0</w:t>
            </w:r>
          </w:p>
        </w:tc>
        <w:tc>
          <w:tcPr>
            <w:tcW w:w="1980" w:type="dxa"/>
            <w:noWrap/>
            <w:vAlign w:val="center"/>
            <w:hideMark/>
          </w:tcPr>
          <w:p w:rsidR="009678FE" w:rsidRDefault="009678FE">
            <w:pPr>
              <w:spacing w:after="0"/>
              <w:rPr>
                <w:rFonts w:ascii="Arial" w:hAnsi="Arial" w:cs="Arial"/>
                <w:szCs w:val="20"/>
              </w:rPr>
            </w:pPr>
            <w:r>
              <w:rPr>
                <w:rFonts w:ascii="Arial" w:hAnsi="Arial" w:cs="Arial"/>
                <w:szCs w:val="20"/>
              </w:rPr>
              <w:t>Reserved; NS</w:t>
            </w:r>
          </w:p>
        </w:tc>
      </w:tr>
    </w:tbl>
    <w:p w:rsidR="009678FE" w:rsidRDefault="009678FE"/>
    <w:p w:rsidR="009678FE" w:rsidRDefault="009678FE">
      <w:pPr>
        <w:pStyle w:val="Heading4"/>
      </w:pPr>
      <w:bookmarkStart w:id="380" w:name="_Ref302141294"/>
      <w:bookmarkStart w:id="381" w:name="_Ref302141296"/>
      <w:bookmarkStart w:id="382" w:name="_Ref302141434"/>
      <w:bookmarkStart w:id="383" w:name="_Ref302141437"/>
      <w:bookmarkStart w:id="384" w:name="_Ref302141756"/>
      <w:bookmarkStart w:id="385" w:name="_Ref302141759"/>
      <w:bookmarkStart w:id="386" w:name="_Ref302142222"/>
      <w:bookmarkStart w:id="387" w:name="_Ref302142226"/>
      <w:bookmarkStart w:id="388" w:name="_Ref302142464"/>
      <w:bookmarkStart w:id="389" w:name="_Ref302142468"/>
      <w:bookmarkStart w:id="390" w:name="_Toc402794279"/>
      <w:r>
        <w:t>Nighthawk Types</w:t>
      </w:r>
      <w:bookmarkEnd w:id="380"/>
      <w:bookmarkEnd w:id="381"/>
      <w:bookmarkEnd w:id="382"/>
      <w:bookmarkEnd w:id="383"/>
      <w:bookmarkEnd w:id="384"/>
      <w:bookmarkEnd w:id="385"/>
      <w:bookmarkEnd w:id="386"/>
      <w:bookmarkEnd w:id="387"/>
      <w:bookmarkEnd w:id="388"/>
      <w:bookmarkEnd w:id="389"/>
      <w:bookmarkEnd w:id="390"/>
    </w:p>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990"/>
        <w:gridCol w:w="2250"/>
      </w:tblGrid>
      <w:tr w:rsidR="009678FE">
        <w:trPr>
          <w:trHeight w:val="255"/>
        </w:trPr>
        <w:tc>
          <w:tcPr>
            <w:tcW w:w="3060" w:type="dxa"/>
            <w:noWrap/>
            <w:hideMark/>
          </w:tcPr>
          <w:p w:rsidR="009678FE" w:rsidRDefault="009678FE">
            <w:pPr>
              <w:spacing w:after="0"/>
              <w:jc w:val="center"/>
              <w:rPr>
                <w:rFonts w:ascii="Arial" w:hAnsi="Arial" w:cs="Arial"/>
                <w:b/>
                <w:szCs w:val="20"/>
              </w:rPr>
            </w:pPr>
            <w:r>
              <w:rPr>
                <w:rFonts w:ascii="Arial" w:hAnsi="Arial" w:cs="Arial"/>
                <w:b/>
                <w:szCs w:val="20"/>
              </w:rPr>
              <w:t>Description</w:t>
            </w:r>
          </w:p>
        </w:tc>
        <w:tc>
          <w:tcPr>
            <w:tcW w:w="990" w:type="dxa"/>
            <w:noWrap/>
            <w:hideMark/>
          </w:tcPr>
          <w:p w:rsidR="009678FE" w:rsidRDefault="009678FE">
            <w:pPr>
              <w:spacing w:after="0"/>
              <w:jc w:val="center"/>
              <w:rPr>
                <w:rFonts w:ascii="Arial" w:hAnsi="Arial" w:cs="Arial"/>
                <w:b/>
                <w:szCs w:val="20"/>
              </w:rPr>
            </w:pPr>
            <w:r>
              <w:rPr>
                <w:rFonts w:ascii="Arial" w:hAnsi="Arial" w:cs="Arial"/>
                <w:b/>
                <w:szCs w:val="20"/>
              </w:rPr>
              <w:t>Type</w:t>
            </w:r>
          </w:p>
        </w:tc>
        <w:tc>
          <w:tcPr>
            <w:tcW w:w="2250" w:type="dxa"/>
            <w:noWrap/>
            <w:hideMark/>
          </w:tcPr>
          <w:p w:rsidR="009678FE" w:rsidRDefault="009678FE">
            <w:pPr>
              <w:spacing w:after="0"/>
              <w:jc w:val="center"/>
              <w:rPr>
                <w:rFonts w:ascii="Arial" w:hAnsi="Arial" w:cs="Arial"/>
                <w:b/>
                <w:szCs w:val="20"/>
              </w:rPr>
            </w:pPr>
            <w:r>
              <w:rPr>
                <w:rFonts w:ascii="Arial" w:hAnsi="Arial" w:cs="Arial"/>
                <w:b/>
                <w:szCs w:val="20"/>
              </w:rPr>
              <w:t>Notes</w:t>
            </w:r>
          </w:p>
        </w:tc>
      </w:tr>
      <w:tr w:rsidR="009678FE">
        <w:trPr>
          <w:trHeight w:val="255"/>
        </w:trPr>
        <w:tc>
          <w:tcPr>
            <w:tcW w:w="3060" w:type="dxa"/>
            <w:noWrap/>
            <w:hideMark/>
          </w:tcPr>
          <w:p w:rsidR="009678FE" w:rsidRDefault="009678FE">
            <w:pPr>
              <w:spacing w:after="0"/>
              <w:rPr>
                <w:rFonts w:ascii="Arial" w:hAnsi="Arial" w:cs="Arial"/>
                <w:szCs w:val="20"/>
              </w:rPr>
            </w:pPr>
            <w:bookmarkStart w:id="391" w:name="RANGE!A2:B5"/>
            <w:bookmarkEnd w:id="391"/>
            <w:r>
              <w:rPr>
                <w:rFonts w:ascii="Arial" w:hAnsi="Arial" w:cs="Arial"/>
                <w:szCs w:val="20"/>
              </w:rPr>
              <w:t>Nighthawk DD</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01</w:t>
            </w:r>
          </w:p>
        </w:tc>
        <w:tc>
          <w:tcPr>
            <w:tcW w:w="2250" w:type="dxa"/>
            <w:noWrap/>
            <w:hideMark/>
          </w:tcPr>
          <w:p w:rsidR="009678FE" w:rsidRDefault="009678FE">
            <w:pPr>
              <w:spacing w:after="0"/>
              <w:rPr>
                <w:rFonts w:ascii="Arial" w:hAnsi="Arial" w:cs="Arial"/>
                <w:szCs w:val="20"/>
              </w:rPr>
            </w:pPr>
          </w:p>
        </w:tc>
      </w:tr>
      <w:tr w:rsidR="009678FE">
        <w:trPr>
          <w:trHeight w:val="255"/>
        </w:trPr>
        <w:tc>
          <w:tcPr>
            <w:tcW w:w="3060" w:type="dxa"/>
            <w:noWrap/>
            <w:hideMark/>
          </w:tcPr>
          <w:p w:rsidR="009678FE" w:rsidRDefault="009678FE">
            <w:pPr>
              <w:spacing w:after="0"/>
              <w:rPr>
                <w:rFonts w:ascii="Arial" w:hAnsi="Arial" w:cs="Arial"/>
                <w:szCs w:val="20"/>
              </w:rPr>
            </w:pPr>
            <w:r>
              <w:rPr>
                <w:rFonts w:ascii="Arial" w:hAnsi="Arial" w:cs="Arial"/>
                <w:szCs w:val="20"/>
              </w:rPr>
              <w:t>Nighthawk DD w Stabilizer</w:t>
            </w:r>
          </w:p>
        </w:tc>
        <w:tc>
          <w:tcPr>
            <w:tcW w:w="990" w:type="dxa"/>
            <w:noWrap/>
            <w:hideMark/>
          </w:tcPr>
          <w:p w:rsidR="009678FE" w:rsidRDefault="009678FE">
            <w:pPr>
              <w:spacing w:after="0"/>
              <w:jc w:val="center"/>
              <w:rPr>
                <w:rFonts w:ascii="Arial" w:hAnsi="Arial" w:cs="Arial"/>
                <w:szCs w:val="20"/>
              </w:rPr>
            </w:pPr>
            <w:r>
              <w:rPr>
                <w:rFonts w:ascii="Arial" w:hAnsi="Arial" w:cs="Arial"/>
                <w:szCs w:val="20"/>
              </w:rPr>
              <w:t>02</w:t>
            </w:r>
          </w:p>
        </w:tc>
        <w:tc>
          <w:tcPr>
            <w:tcW w:w="2250" w:type="dxa"/>
            <w:noWrap/>
            <w:hideMark/>
          </w:tcPr>
          <w:p w:rsidR="009678FE" w:rsidRDefault="009678FE">
            <w:pPr>
              <w:spacing w:after="0"/>
              <w:rPr>
                <w:rFonts w:ascii="Arial" w:hAnsi="Arial" w:cs="Arial"/>
                <w:szCs w:val="20"/>
              </w:rPr>
            </w:pPr>
          </w:p>
        </w:tc>
      </w:tr>
    </w:tbl>
    <w:p w:rsidR="009678FE" w:rsidRDefault="009678FE"/>
    <w:p w:rsidR="009678FE" w:rsidRDefault="009678FE"/>
    <w:p w:rsidR="009678FE" w:rsidRDefault="009678FE">
      <w:pPr>
        <w:pStyle w:val="Heading4"/>
      </w:pPr>
      <w:bookmarkStart w:id="392" w:name="_Ref320105203"/>
      <w:bookmarkStart w:id="393" w:name="_Ref320105216"/>
      <w:bookmarkStart w:id="394" w:name="_Ref320105689"/>
      <w:bookmarkStart w:id="395" w:name="_Ref320105704"/>
      <w:bookmarkStart w:id="396" w:name="_Toc402794280"/>
      <w:r>
        <w:t>Assignable Serial Ports</w:t>
      </w:r>
      <w:bookmarkEnd w:id="392"/>
      <w:bookmarkEnd w:id="393"/>
      <w:bookmarkEnd w:id="394"/>
      <w:bookmarkEnd w:id="395"/>
      <w:bookmarkEnd w:id="396"/>
    </w:p>
    <w:p w:rsidR="009678FE" w:rsidRDefault="009678FE">
      <w:pPr>
        <w:keepNext/>
      </w:pPr>
      <w:r>
        <w:t>In the table below, J# refers to the nomenclatures that appears on the 2110 PWA and Nomenclature is the label that is silkscreened on the 2110 PWA.  These designations are the defaults for each element.</w:t>
      </w:r>
    </w:p>
    <w:p w:rsidR="009678FE" w:rsidRDefault="009678FE">
      <w:pPr>
        <w:keepNext/>
      </w:pPr>
      <w:r>
        <w:t>All serial ports are RS232 compatible except as noted below.</w:t>
      </w: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2204"/>
        <w:gridCol w:w="683"/>
        <w:gridCol w:w="4537"/>
      </w:tblGrid>
      <w:tr w:rsidR="009678FE">
        <w:trPr>
          <w:trHeight w:val="255"/>
        </w:trPr>
        <w:tc>
          <w:tcPr>
            <w:tcW w:w="676" w:type="dxa"/>
            <w:noWrap/>
            <w:hideMark/>
          </w:tcPr>
          <w:p w:rsidR="009678FE" w:rsidRDefault="009678FE">
            <w:pPr>
              <w:keepNext/>
              <w:spacing w:after="0"/>
              <w:jc w:val="center"/>
              <w:rPr>
                <w:rFonts w:ascii="Arial" w:hAnsi="Arial" w:cs="Arial"/>
                <w:b/>
                <w:szCs w:val="20"/>
              </w:rPr>
            </w:pPr>
            <w:r>
              <w:rPr>
                <w:rFonts w:ascii="Arial" w:hAnsi="Arial" w:cs="Arial"/>
                <w:b/>
                <w:szCs w:val="20"/>
              </w:rPr>
              <w:t>J #</w:t>
            </w:r>
          </w:p>
        </w:tc>
        <w:tc>
          <w:tcPr>
            <w:tcW w:w="2204" w:type="dxa"/>
            <w:noWrap/>
            <w:hideMark/>
          </w:tcPr>
          <w:p w:rsidR="009678FE" w:rsidRDefault="009678FE">
            <w:pPr>
              <w:keepNext/>
              <w:spacing w:after="0"/>
              <w:jc w:val="center"/>
              <w:rPr>
                <w:rFonts w:ascii="Arial" w:hAnsi="Arial" w:cs="Arial"/>
                <w:b/>
                <w:szCs w:val="20"/>
              </w:rPr>
            </w:pPr>
            <w:r>
              <w:rPr>
                <w:rFonts w:ascii="Arial" w:hAnsi="Arial" w:cs="Arial"/>
                <w:b/>
                <w:szCs w:val="20"/>
              </w:rPr>
              <w:t>Nomenclature</w:t>
            </w:r>
          </w:p>
        </w:tc>
        <w:tc>
          <w:tcPr>
            <w:tcW w:w="683" w:type="dxa"/>
            <w:noWrap/>
            <w:hideMark/>
          </w:tcPr>
          <w:p w:rsidR="009678FE" w:rsidRDefault="009678FE">
            <w:pPr>
              <w:keepNext/>
              <w:spacing w:after="0"/>
              <w:jc w:val="center"/>
              <w:rPr>
                <w:rFonts w:ascii="Arial" w:hAnsi="Arial" w:cs="Arial"/>
                <w:b/>
                <w:szCs w:val="20"/>
              </w:rPr>
            </w:pPr>
            <w:r>
              <w:rPr>
                <w:rFonts w:ascii="Arial" w:hAnsi="Arial" w:cs="Arial"/>
                <w:b/>
                <w:szCs w:val="20"/>
              </w:rPr>
              <w:t>Type</w:t>
            </w:r>
          </w:p>
        </w:tc>
        <w:tc>
          <w:tcPr>
            <w:tcW w:w="4537" w:type="dxa"/>
          </w:tcPr>
          <w:p w:rsidR="009678FE" w:rsidRDefault="009678FE">
            <w:pPr>
              <w:keepNext/>
              <w:spacing w:after="0"/>
              <w:jc w:val="center"/>
              <w:rPr>
                <w:rFonts w:ascii="Arial" w:hAnsi="Arial" w:cs="Arial"/>
                <w:b/>
                <w:szCs w:val="20"/>
              </w:rPr>
            </w:pPr>
            <w:r>
              <w:rPr>
                <w:rFonts w:ascii="Arial" w:hAnsi="Arial" w:cs="Arial"/>
                <w:b/>
                <w:szCs w:val="20"/>
              </w:rPr>
              <w:t>Notes</w:t>
            </w: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J12</w:t>
            </w:r>
          </w:p>
        </w:tc>
        <w:tc>
          <w:tcPr>
            <w:tcW w:w="2204" w:type="dxa"/>
            <w:noWrap/>
            <w:hideMark/>
          </w:tcPr>
          <w:p w:rsidR="009678FE" w:rsidRDefault="009678FE">
            <w:pPr>
              <w:keepNext/>
              <w:spacing w:after="0"/>
              <w:rPr>
                <w:rFonts w:ascii="Arial" w:hAnsi="Arial" w:cs="Arial"/>
                <w:szCs w:val="20"/>
              </w:rPr>
            </w:pPr>
            <w:r>
              <w:rPr>
                <w:rFonts w:ascii="Arial" w:hAnsi="Arial" w:cs="Arial"/>
                <w:szCs w:val="20"/>
              </w:rPr>
              <w:t>Visible Camera</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01</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J15</w:t>
            </w:r>
          </w:p>
        </w:tc>
        <w:tc>
          <w:tcPr>
            <w:tcW w:w="2204" w:type="dxa"/>
            <w:noWrap/>
            <w:hideMark/>
          </w:tcPr>
          <w:p w:rsidR="009678FE" w:rsidRDefault="009678FE">
            <w:pPr>
              <w:keepNext/>
              <w:spacing w:after="0"/>
              <w:rPr>
                <w:rFonts w:ascii="Arial" w:hAnsi="Arial" w:cs="Arial"/>
                <w:szCs w:val="20"/>
              </w:rPr>
            </w:pPr>
            <w:r>
              <w:rPr>
                <w:rFonts w:ascii="Arial" w:hAnsi="Arial" w:cs="Arial"/>
                <w:szCs w:val="20"/>
              </w:rPr>
              <w:t>Visible Lens</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02</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J11</w:t>
            </w:r>
          </w:p>
        </w:tc>
        <w:tc>
          <w:tcPr>
            <w:tcW w:w="2204" w:type="dxa"/>
            <w:noWrap/>
            <w:hideMark/>
          </w:tcPr>
          <w:p w:rsidR="009678FE" w:rsidRDefault="009678FE">
            <w:pPr>
              <w:keepNext/>
              <w:spacing w:after="0"/>
              <w:rPr>
                <w:rFonts w:ascii="Arial" w:hAnsi="Arial" w:cs="Arial"/>
                <w:szCs w:val="20"/>
              </w:rPr>
            </w:pPr>
            <w:r>
              <w:rPr>
                <w:rFonts w:ascii="Arial" w:hAnsi="Arial" w:cs="Arial"/>
                <w:szCs w:val="20"/>
              </w:rPr>
              <w:t>IR Camera</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03</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J8</w:t>
            </w:r>
          </w:p>
        </w:tc>
        <w:tc>
          <w:tcPr>
            <w:tcW w:w="2204" w:type="dxa"/>
            <w:noWrap/>
            <w:hideMark/>
          </w:tcPr>
          <w:p w:rsidR="009678FE" w:rsidRDefault="009678FE">
            <w:pPr>
              <w:keepNext/>
              <w:spacing w:after="0"/>
              <w:rPr>
                <w:rFonts w:ascii="Arial" w:hAnsi="Arial" w:cs="Arial"/>
                <w:szCs w:val="20"/>
              </w:rPr>
            </w:pPr>
            <w:r>
              <w:rPr>
                <w:rFonts w:ascii="Arial" w:hAnsi="Arial" w:cs="Arial"/>
                <w:szCs w:val="20"/>
              </w:rPr>
              <w:t>Range Finder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04</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J9</w:t>
            </w:r>
          </w:p>
        </w:tc>
        <w:tc>
          <w:tcPr>
            <w:tcW w:w="2204" w:type="dxa"/>
            <w:noWrap/>
            <w:hideMark/>
          </w:tcPr>
          <w:p w:rsidR="009678FE" w:rsidRDefault="009678FE">
            <w:pPr>
              <w:keepNext/>
              <w:spacing w:after="0"/>
              <w:rPr>
                <w:rFonts w:ascii="Arial" w:hAnsi="Arial" w:cs="Arial"/>
                <w:szCs w:val="20"/>
              </w:rPr>
            </w:pPr>
            <w:r>
              <w:rPr>
                <w:rFonts w:ascii="Arial" w:hAnsi="Arial" w:cs="Arial"/>
                <w:szCs w:val="20"/>
              </w:rPr>
              <w:t>Illuminator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05</w:t>
            </w:r>
          </w:p>
        </w:tc>
        <w:tc>
          <w:tcPr>
            <w:tcW w:w="4537" w:type="dxa"/>
          </w:tcPr>
          <w:p w:rsidR="009678FE" w:rsidRDefault="009678FE">
            <w:pPr>
              <w:keepNext/>
              <w:spacing w:after="0"/>
              <w:rPr>
                <w:rFonts w:ascii="Arial" w:hAnsi="Arial" w:cs="Arial"/>
                <w:szCs w:val="20"/>
              </w:rPr>
            </w:pP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J7</w:t>
            </w:r>
          </w:p>
        </w:tc>
        <w:tc>
          <w:tcPr>
            <w:tcW w:w="2204" w:type="dxa"/>
            <w:noWrap/>
            <w:hideMark/>
          </w:tcPr>
          <w:p w:rsidR="009678FE" w:rsidRDefault="009678FE">
            <w:pPr>
              <w:keepNext/>
              <w:spacing w:after="0"/>
              <w:rPr>
                <w:rFonts w:ascii="Arial" w:hAnsi="Arial" w:cs="Arial"/>
                <w:szCs w:val="20"/>
              </w:rPr>
            </w:pPr>
            <w:r>
              <w:rPr>
                <w:rFonts w:ascii="Arial" w:hAnsi="Arial" w:cs="Arial"/>
                <w:szCs w:val="20"/>
              </w:rPr>
              <w:t>Spare</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06</w:t>
            </w:r>
          </w:p>
        </w:tc>
        <w:tc>
          <w:tcPr>
            <w:tcW w:w="4537" w:type="dxa"/>
          </w:tcPr>
          <w:p w:rsidR="009678FE" w:rsidRDefault="009678FE">
            <w:pPr>
              <w:keepNext/>
              <w:spacing w:after="0"/>
              <w:rPr>
                <w:rFonts w:ascii="Arial" w:hAnsi="Arial" w:cs="Arial"/>
                <w:szCs w:val="20"/>
              </w:rPr>
            </w:pPr>
            <w:r>
              <w:rPr>
                <w:rFonts w:ascii="Arial" w:hAnsi="Arial" w:cs="Arial"/>
                <w:szCs w:val="20"/>
              </w:rPr>
              <w:t>Can be configured for RS422</w:t>
            </w:r>
          </w:p>
        </w:tc>
      </w:tr>
      <w:tr w:rsidR="009678FE">
        <w:trPr>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J4</w:t>
            </w:r>
          </w:p>
        </w:tc>
        <w:tc>
          <w:tcPr>
            <w:tcW w:w="2204" w:type="dxa"/>
            <w:noWrap/>
            <w:hideMark/>
          </w:tcPr>
          <w:p w:rsidR="009678FE" w:rsidRDefault="009678FE">
            <w:pPr>
              <w:keepNext/>
              <w:spacing w:after="0"/>
              <w:rPr>
                <w:rFonts w:ascii="Arial" w:hAnsi="Arial" w:cs="Arial"/>
                <w:szCs w:val="20"/>
              </w:rPr>
            </w:pPr>
            <w:r>
              <w:rPr>
                <w:rFonts w:ascii="Arial" w:hAnsi="Arial" w:cs="Arial"/>
                <w:szCs w:val="20"/>
              </w:rPr>
              <w:t>Splitter</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07</w:t>
            </w:r>
          </w:p>
        </w:tc>
        <w:tc>
          <w:tcPr>
            <w:tcW w:w="4537" w:type="dxa"/>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J1-a</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1</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08</w:t>
            </w:r>
          </w:p>
        </w:tc>
        <w:tc>
          <w:tcPr>
            <w:tcW w:w="4537" w:type="dxa"/>
            <w:vMerge w:val="restart"/>
          </w:tcPr>
          <w:p w:rsidR="009678FE" w:rsidRDefault="009678FE">
            <w:pPr>
              <w:keepNext/>
              <w:spacing w:after="0"/>
              <w:rPr>
                <w:rFonts w:ascii="Arial" w:hAnsi="Arial" w:cs="Arial"/>
                <w:szCs w:val="20"/>
              </w:rPr>
            </w:pPr>
            <w:r>
              <w:rPr>
                <w:rFonts w:ascii="Arial" w:hAnsi="Arial" w:cs="Arial"/>
                <w:szCs w:val="20"/>
              </w:rPr>
              <w:t>Reserved for annotators and special functions.  These UARTS are TTL I/O only and are not compatible with RS232 signals or RS422 Signals</w:t>
            </w: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J1-b</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2</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09</w:t>
            </w:r>
          </w:p>
        </w:tc>
        <w:tc>
          <w:tcPr>
            <w:tcW w:w="4537" w:type="dxa"/>
            <w:vMerge/>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J1-c</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3</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10</w:t>
            </w:r>
          </w:p>
        </w:tc>
        <w:tc>
          <w:tcPr>
            <w:tcW w:w="4537" w:type="dxa"/>
            <w:vMerge/>
          </w:tcPr>
          <w:p w:rsidR="009678FE" w:rsidRDefault="009678FE">
            <w:pPr>
              <w:keepNext/>
              <w:spacing w:after="0"/>
              <w:rPr>
                <w:rFonts w:ascii="Arial" w:hAnsi="Arial" w:cs="Arial"/>
                <w:szCs w:val="20"/>
              </w:rPr>
            </w:pPr>
          </w:p>
        </w:tc>
      </w:tr>
      <w:tr w:rsidR="009678FE">
        <w:trPr>
          <w:cantSplit/>
          <w:trHeight w:val="255"/>
        </w:trPr>
        <w:tc>
          <w:tcPr>
            <w:tcW w:w="676" w:type="dxa"/>
            <w:noWrap/>
            <w:hideMark/>
          </w:tcPr>
          <w:p w:rsidR="009678FE" w:rsidRDefault="009678FE">
            <w:pPr>
              <w:keepNext/>
              <w:spacing w:after="0"/>
              <w:rPr>
                <w:rFonts w:ascii="Arial" w:hAnsi="Arial" w:cs="Arial"/>
                <w:szCs w:val="20"/>
              </w:rPr>
            </w:pPr>
            <w:r>
              <w:rPr>
                <w:rFonts w:ascii="Arial" w:hAnsi="Arial" w:cs="Arial"/>
                <w:szCs w:val="20"/>
              </w:rPr>
              <w:t>J1-d</w:t>
            </w:r>
          </w:p>
        </w:tc>
        <w:tc>
          <w:tcPr>
            <w:tcW w:w="2204" w:type="dxa"/>
            <w:noWrap/>
            <w:hideMark/>
          </w:tcPr>
          <w:p w:rsidR="009678FE" w:rsidRDefault="009678FE">
            <w:pPr>
              <w:keepNext/>
              <w:spacing w:after="0"/>
              <w:rPr>
                <w:rFonts w:ascii="Arial" w:hAnsi="Arial" w:cs="Arial"/>
                <w:szCs w:val="20"/>
              </w:rPr>
            </w:pPr>
            <w:r>
              <w:rPr>
                <w:rFonts w:ascii="Arial" w:hAnsi="Arial" w:cs="Arial"/>
                <w:szCs w:val="20"/>
              </w:rPr>
              <w:t>FUART 4</w:t>
            </w:r>
          </w:p>
        </w:tc>
        <w:tc>
          <w:tcPr>
            <w:tcW w:w="683" w:type="dxa"/>
            <w:noWrap/>
            <w:hideMark/>
          </w:tcPr>
          <w:p w:rsidR="009678FE" w:rsidRDefault="009678FE">
            <w:pPr>
              <w:keepNext/>
              <w:spacing w:after="0"/>
              <w:jc w:val="center"/>
              <w:rPr>
                <w:rFonts w:ascii="Arial" w:hAnsi="Arial" w:cs="Arial"/>
                <w:szCs w:val="20"/>
              </w:rPr>
            </w:pPr>
            <w:r>
              <w:rPr>
                <w:rFonts w:ascii="Arial" w:hAnsi="Arial" w:cs="Arial"/>
                <w:szCs w:val="20"/>
              </w:rPr>
              <w:t>11</w:t>
            </w:r>
          </w:p>
        </w:tc>
        <w:tc>
          <w:tcPr>
            <w:tcW w:w="4537" w:type="dxa"/>
            <w:vMerge/>
          </w:tcPr>
          <w:p w:rsidR="009678FE" w:rsidRDefault="009678FE">
            <w:pPr>
              <w:keepNext/>
              <w:spacing w:after="0"/>
              <w:rPr>
                <w:rFonts w:ascii="Arial" w:hAnsi="Arial" w:cs="Arial"/>
                <w:szCs w:val="20"/>
              </w:rPr>
            </w:pPr>
          </w:p>
        </w:tc>
      </w:tr>
    </w:tbl>
    <w:p w:rsidR="009678FE" w:rsidRDefault="009678FE">
      <w:pPr>
        <w:pStyle w:val="Heading1"/>
        <w:numPr>
          <w:ilvl w:val="0"/>
          <w:numId w:val="0"/>
        </w:numPr>
        <w:jc w:val="center"/>
      </w:pPr>
    </w:p>
    <w:p w:rsidR="009678FE" w:rsidRDefault="009678FE">
      <w:pPr>
        <w:pStyle w:val="Heading1"/>
        <w:numPr>
          <w:ilvl w:val="0"/>
          <w:numId w:val="0"/>
        </w:numPr>
        <w:jc w:val="center"/>
      </w:pPr>
      <w:r>
        <w:br w:type="page"/>
      </w:r>
      <w:bookmarkStart w:id="397" w:name="_Ref302743457"/>
      <w:bookmarkStart w:id="398" w:name="_Toc402794281"/>
      <w:r>
        <w:lastRenderedPageBreak/>
        <w:t>Appendix B</w:t>
      </w:r>
      <w:bookmarkEnd w:id="397"/>
      <w:bookmarkEnd w:id="398"/>
    </w:p>
    <w:p w:rsidR="009678FE" w:rsidRDefault="009678FE">
      <w:pPr>
        <w:pStyle w:val="Heading2"/>
      </w:pPr>
      <w:bookmarkStart w:id="399" w:name="_Ref302743459"/>
      <w:bookmarkStart w:id="400" w:name="_Ref302743462"/>
      <w:bookmarkStart w:id="401" w:name="_Toc402794282"/>
      <w:r>
        <w:t>Annotator Commands</w:t>
      </w:r>
      <w:bookmarkEnd w:id="399"/>
      <w:bookmarkEnd w:id="400"/>
      <w:bookmarkEnd w:id="401"/>
    </w:p>
    <w:p w:rsidR="009678FE" w:rsidRDefault="009678FE">
      <w:r>
        <w:t xml:space="preserve">All annotator query and display control commands are ITS proprietary commands and are preceded by the preamble, PA (see </w:t>
      </w:r>
      <w:r w:rsidR="006A167A">
        <w:fldChar w:fldCharType="begin"/>
      </w:r>
      <w:r>
        <w:instrText xml:space="preserve"> REF _Ref302487507 \h </w:instrText>
      </w:r>
      <w:r w:rsidR="006A167A">
        <w:fldChar w:fldCharType="separate"/>
      </w:r>
      <w:r w:rsidR="00A8293C">
        <w:t>ITS Proprietary Commands</w:t>
      </w:r>
      <w:r w:rsidR="006A167A">
        <w:fldChar w:fldCharType="end"/>
      </w:r>
      <w:r>
        <w:t xml:space="preserve"> page </w:t>
      </w:r>
      <w:r w:rsidR="006A167A">
        <w:fldChar w:fldCharType="begin"/>
      </w:r>
      <w:r>
        <w:instrText xml:space="preserve"> PAGEREF _Ref302487511 \h </w:instrText>
      </w:r>
      <w:r w:rsidR="006A167A">
        <w:fldChar w:fldCharType="separate"/>
      </w:r>
      <w:r w:rsidR="00A8293C">
        <w:rPr>
          <w:noProof/>
        </w:rPr>
        <w:t>14</w:t>
      </w:r>
      <w:r w:rsidR="006A167A">
        <w:fldChar w:fldCharType="end"/>
      </w:r>
      <w:r>
        <w:t>).</w:t>
      </w:r>
    </w:p>
    <w:p w:rsidR="009678FE" w:rsidRDefault="009678FE">
      <w:r>
        <w:t>All responses return the PA with the command and response values as shown herein.</w:t>
      </w:r>
    </w:p>
    <w:p w:rsidR="009678FE" w:rsidRDefault="009678FE">
      <w:pPr>
        <w:pStyle w:val="Heading3"/>
      </w:pPr>
      <w:bookmarkStart w:id="402" w:name="_Toc402794283"/>
      <w:r>
        <w:t>Annotator Type</w:t>
      </w:r>
      <w:bookmarkEnd w:id="402"/>
    </w:p>
    <w:p w:rsidR="009678FE" w:rsidRDefault="009678FE">
      <w:r>
        <w:t xml:space="preserve">This command identifies the font used for annotation.  In order to determine which annotator is configured in this system, query the System Manifest (see page </w:t>
      </w:r>
      <w:r w:rsidR="006A167A">
        <w:fldChar w:fldCharType="begin"/>
      </w:r>
      <w:r>
        <w:instrText xml:space="preserve"> PAGEREF _Ref302487896 \h </w:instrText>
      </w:r>
      <w:r w:rsidR="006A167A">
        <w:fldChar w:fldCharType="separate"/>
      </w:r>
      <w:r w:rsidR="00A8293C">
        <w:rPr>
          <w:noProof/>
        </w:rPr>
        <w:t>15</w:t>
      </w:r>
      <w:r w:rsidR="006A167A">
        <w:fldChar w:fldCharType="end"/>
      </w:r>
      <w:r>
        <w:t>).</w:t>
      </w:r>
    </w:p>
    <w:tbl>
      <w:tblPr>
        <w:tblW w:w="0" w:type="auto"/>
        <w:tblLook w:val="04A0"/>
      </w:tblPr>
      <w:tblGrid>
        <w:gridCol w:w="2808"/>
        <w:gridCol w:w="7344"/>
      </w:tblGrid>
      <w:tr w:rsidR="009678FE">
        <w:tc>
          <w:tcPr>
            <w:tcW w:w="2808" w:type="dxa"/>
          </w:tcPr>
          <w:p w:rsidR="009678FE" w:rsidRDefault="009678FE">
            <w:r>
              <w:t>PA 10 01 pp qq 00</w:t>
            </w:r>
          </w:p>
        </w:tc>
        <w:tc>
          <w:tcPr>
            <w:tcW w:w="7344" w:type="dxa"/>
          </w:tcPr>
          <w:p w:rsidR="009678FE" w:rsidRDefault="009678FE">
            <w:r>
              <w:t>pp=channel 1 value; qq =  channel 2 command/status</w:t>
            </w:r>
          </w:p>
          <w:p w:rsidR="009678FE" w:rsidRDefault="009678FE">
            <w:r>
              <w:t>pp/qq=  0 is relative white, 01 = black, 02 = black surround</w:t>
            </w:r>
          </w:p>
          <w:p w:rsidR="009678FE" w:rsidRDefault="009678FE">
            <w:r>
              <w:t xml:space="preserve">pp/qq=99 = status request for specified channel; </w:t>
            </w:r>
          </w:p>
        </w:tc>
      </w:tr>
      <w:tr w:rsidR="009678FE">
        <w:tc>
          <w:tcPr>
            <w:tcW w:w="2808" w:type="dxa"/>
          </w:tcPr>
          <w:p w:rsidR="009678FE" w:rsidRDefault="009678FE">
            <w:pPr>
              <w:rPr>
                <w:color w:val="FF0000"/>
              </w:rPr>
            </w:pPr>
            <w:r>
              <w:rPr>
                <w:color w:val="FF0000"/>
              </w:rPr>
              <w:t>10 01 pp qq 00 = acknowledge</w:t>
            </w:r>
          </w:p>
        </w:tc>
        <w:tc>
          <w:tcPr>
            <w:tcW w:w="7344" w:type="dxa"/>
          </w:tcPr>
          <w:p w:rsidR="009678FE" w:rsidRDefault="009678FE">
            <w:r>
              <w:t>response is as above</w:t>
            </w:r>
          </w:p>
        </w:tc>
      </w:tr>
    </w:tbl>
    <w:p w:rsidR="009678FE" w:rsidRDefault="009678FE"/>
    <w:p w:rsidR="009678FE" w:rsidRDefault="009678FE">
      <w:pPr>
        <w:pStyle w:val="Heading3"/>
      </w:pPr>
      <w:bookmarkStart w:id="403" w:name="_Toc402794284"/>
      <w:r>
        <w:t>Annotator On/OFF</w:t>
      </w:r>
      <w:bookmarkEnd w:id="403"/>
    </w:p>
    <w:p w:rsidR="009678FE" w:rsidRDefault="009678FE">
      <w:r>
        <w:t xml:space="preserve">Turns on/off all enabled annotation.  Default is both channels off.  When off, controller ignores all other annotator commands.  Turns on/off all enabled annotation.  Default is both channels off.  </w:t>
      </w:r>
    </w:p>
    <w:tbl>
      <w:tblPr>
        <w:tblW w:w="0" w:type="auto"/>
        <w:tblLook w:val="04A0"/>
      </w:tblPr>
      <w:tblGrid>
        <w:gridCol w:w="2808"/>
        <w:gridCol w:w="7344"/>
      </w:tblGrid>
      <w:tr w:rsidR="009678FE">
        <w:tc>
          <w:tcPr>
            <w:tcW w:w="2808" w:type="dxa"/>
          </w:tcPr>
          <w:p w:rsidR="009678FE" w:rsidRDefault="009678FE">
            <w:r>
              <w:t>PA 10 00 pp qq 00</w:t>
            </w:r>
          </w:p>
        </w:tc>
        <w:tc>
          <w:tcPr>
            <w:tcW w:w="7344" w:type="dxa"/>
          </w:tcPr>
          <w:p w:rsidR="009678FE" w:rsidRDefault="009678FE">
            <w:r>
              <w:t>pp=channel 1 value; qq =  channel 2 command/status</w:t>
            </w:r>
          </w:p>
          <w:p w:rsidR="009678FE" w:rsidRDefault="009678FE">
            <w:r>
              <w:t>pp/qq is 00 = all annotation OFF</w:t>
            </w:r>
          </w:p>
          <w:p w:rsidR="009678FE" w:rsidRDefault="009678FE">
            <w:r>
              <w:t>pp/qq = 1, annotation on</w:t>
            </w:r>
          </w:p>
          <w:p w:rsidR="009678FE" w:rsidRDefault="009678FE">
            <w:r>
              <w:t>if pp/qq=99, command is request for status</w:t>
            </w:r>
          </w:p>
        </w:tc>
      </w:tr>
      <w:tr w:rsidR="009678FE">
        <w:tc>
          <w:tcPr>
            <w:tcW w:w="2808" w:type="dxa"/>
          </w:tcPr>
          <w:p w:rsidR="009678FE" w:rsidRDefault="009678FE">
            <w:pPr>
              <w:rPr>
                <w:color w:val="FF0000"/>
              </w:rPr>
            </w:pPr>
            <w:r>
              <w:rPr>
                <w:color w:val="FF0000"/>
              </w:rPr>
              <w:t>10 00 pp qq 00</w:t>
            </w:r>
          </w:p>
        </w:tc>
        <w:tc>
          <w:tcPr>
            <w:tcW w:w="7344" w:type="dxa"/>
          </w:tcPr>
          <w:p w:rsidR="009678FE" w:rsidRDefault="009678FE">
            <w:r>
              <w:t>Status codes = 00=on/ready, 01 = busy, 02=fault, 09= not present</w:t>
            </w:r>
          </w:p>
        </w:tc>
      </w:tr>
    </w:tbl>
    <w:p w:rsidR="009678FE" w:rsidRDefault="009678FE"/>
    <w:p w:rsidR="009678FE" w:rsidRDefault="009678FE">
      <w:pPr>
        <w:pStyle w:val="Heading3"/>
      </w:pPr>
      <w:bookmarkStart w:id="404" w:name="_Toc402794285"/>
      <w:r>
        <w:t>Graphic</w:t>
      </w:r>
      <w:bookmarkEnd w:id="404"/>
    </w:p>
    <w:p w:rsidR="009678FE" w:rsidRDefault="009678FE">
      <w:r>
        <w:t>Controller response ack response = 10 02 ab as sent.  Request for status is 10 02 a9, response is 10 02 ab, e.g. 10 02 19 (status of channel 1) response = 10 02 11 (chan 1 crosshair on).  10 02 09 is in valid status request. Default = off</w:t>
      </w:r>
    </w:p>
    <w:tbl>
      <w:tblPr>
        <w:tblW w:w="0" w:type="auto"/>
        <w:tblLook w:val="04A0"/>
      </w:tblPr>
      <w:tblGrid>
        <w:gridCol w:w="2808"/>
        <w:gridCol w:w="7344"/>
      </w:tblGrid>
      <w:tr w:rsidR="009678FE">
        <w:tc>
          <w:tcPr>
            <w:tcW w:w="2808" w:type="dxa"/>
          </w:tcPr>
          <w:p w:rsidR="009678FE" w:rsidRDefault="009678FE">
            <w:r>
              <w:t>PA 10 02 pp qq 00</w:t>
            </w:r>
          </w:p>
        </w:tc>
        <w:tc>
          <w:tcPr>
            <w:tcW w:w="7344" w:type="dxa"/>
          </w:tcPr>
          <w:p w:rsidR="009678FE" w:rsidRDefault="009678FE">
            <w:r>
              <w:t>pp=channel 1 value; qq =  channel 2 command/status</w:t>
            </w:r>
          </w:p>
          <w:p w:rsidR="009678FE" w:rsidRDefault="009678FE">
            <w:r>
              <w:t>pp/qq = 0 no graphic, 1=crosshair on, 2 = bore site on</w:t>
            </w:r>
          </w:p>
          <w:p w:rsidR="009678FE" w:rsidRDefault="009678FE">
            <w:r>
              <w:t xml:space="preserve">pp/qq =99 is status request for specified channel; </w:t>
            </w:r>
          </w:p>
        </w:tc>
      </w:tr>
      <w:tr w:rsidR="009678FE">
        <w:tc>
          <w:tcPr>
            <w:tcW w:w="2808" w:type="dxa"/>
          </w:tcPr>
          <w:p w:rsidR="009678FE" w:rsidRDefault="009678FE">
            <w:pPr>
              <w:rPr>
                <w:color w:val="FF0000"/>
              </w:rPr>
            </w:pPr>
            <w:r>
              <w:rPr>
                <w:color w:val="FF0000"/>
              </w:rPr>
              <w:t>PA 10 02 pp qq 00</w:t>
            </w:r>
          </w:p>
        </w:tc>
        <w:tc>
          <w:tcPr>
            <w:tcW w:w="7344" w:type="dxa"/>
          </w:tcPr>
          <w:p w:rsidR="009678FE" w:rsidRDefault="009678FE">
            <w:r>
              <w:t>response is as above</w:t>
            </w:r>
          </w:p>
        </w:tc>
      </w:tr>
    </w:tbl>
    <w:p w:rsidR="009678FE" w:rsidRDefault="009678FE"/>
    <w:p w:rsidR="009678FE" w:rsidRDefault="009678FE">
      <w:pPr>
        <w:pStyle w:val="Heading3"/>
      </w:pPr>
      <w:bookmarkStart w:id="405" w:name="_Toc402794286"/>
      <w:r>
        <w:t>Intensity Control</w:t>
      </w:r>
      <w:bookmarkEnd w:id="405"/>
    </w:p>
    <w:p w:rsidR="009678FE" w:rsidRDefault="009678FE">
      <w:r>
        <w:t>Intensity changes the annotation from transparent (not visible) to a bright white overlay. Default is highest intensity (64)</w:t>
      </w:r>
    </w:p>
    <w:tbl>
      <w:tblPr>
        <w:tblW w:w="0" w:type="auto"/>
        <w:tblLook w:val="04A0"/>
      </w:tblPr>
      <w:tblGrid>
        <w:gridCol w:w="2808"/>
        <w:gridCol w:w="7344"/>
      </w:tblGrid>
      <w:tr w:rsidR="009678FE">
        <w:tc>
          <w:tcPr>
            <w:tcW w:w="2808" w:type="dxa"/>
          </w:tcPr>
          <w:p w:rsidR="009678FE" w:rsidRDefault="009678FE">
            <w:r>
              <w:lastRenderedPageBreak/>
              <w:t>PA 10 03 pp qq 00</w:t>
            </w:r>
          </w:p>
        </w:tc>
        <w:tc>
          <w:tcPr>
            <w:tcW w:w="7344" w:type="dxa"/>
          </w:tcPr>
          <w:p w:rsidR="009678FE" w:rsidRDefault="009678FE">
            <w:r>
              <w:t>pp/qq = 00 to 64 is intensity setting (1 to 100 decimal)</w:t>
            </w:r>
          </w:p>
          <w:p w:rsidR="009678FE" w:rsidRDefault="009678FE">
            <w:r>
              <w:t>pp = channel 1; qq = channel 2</w:t>
            </w:r>
          </w:p>
        </w:tc>
      </w:tr>
      <w:tr w:rsidR="009678FE">
        <w:tc>
          <w:tcPr>
            <w:tcW w:w="2808" w:type="dxa"/>
          </w:tcPr>
          <w:p w:rsidR="009678FE" w:rsidRDefault="009678FE">
            <w:pPr>
              <w:rPr>
                <w:color w:val="FF0000"/>
              </w:rPr>
            </w:pPr>
            <w:r>
              <w:rPr>
                <w:color w:val="FF0000"/>
              </w:rPr>
              <w:t>10 03 pp qq 00</w:t>
            </w:r>
          </w:p>
        </w:tc>
        <w:tc>
          <w:tcPr>
            <w:tcW w:w="7344" w:type="dxa"/>
          </w:tcPr>
          <w:p w:rsidR="009678FE" w:rsidRDefault="009678FE"/>
        </w:tc>
      </w:tr>
    </w:tbl>
    <w:p w:rsidR="009678FE" w:rsidRDefault="009678FE"/>
    <w:p w:rsidR="009678FE" w:rsidRDefault="009678FE">
      <w:pPr>
        <w:pStyle w:val="Heading3"/>
      </w:pPr>
      <w:bookmarkStart w:id="406" w:name="_Toc402794287"/>
      <w:r>
        <w:t>Save/Clear Basic Setup</w:t>
      </w:r>
      <w:bookmarkEnd w:id="406"/>
    </w:p>
    <w:p w:rsidR="009678FE" w:rsidRDefault="009678FE">
      <w:r>
        <w:t>Saves, restores commands PA 10 00 through PA 10 03 only.  A save writes setup to FLASH to survive a power down</w:t>
      </w:r>
    </w:p>
    <w:tbl>
      <w:tblPr>
        <w:tblW w:w="0" w:type="auto"/>
        <w:tblLook w:val="04A0"/>
      </w:tblPr>
      <w:tblGrid>
        <w:gridCol w:w="2808"/>
        <w:gridCol w:w="7344"/>
      </w:tblGrid>
      <w:tr w:rsidR="009678FE">
        <w:tc>
          <w:tcPr>
            <w:tcW w:w="2808" w:type="dxa"/>
          </w:tcPr>
          <w:p w:rsidR="009678FE" w:rsidRDefault="009678FE">
            <w:r>
              <w:t>PA 10 04 pp qq 00</w:t>
            </w:r>
          </w:p>
        </w:tc>
        <w:tc>
          <w:tcPr>
            <w:tcW w:w="7344" w:type="dxa"/>
          </w:tcPr>
          <w:p w:rsidR="009678FE" w:rsidRDefault="009678FE">
            <w:r>
              <w:t>pp/qq = 11 is save command.  SEE FLASH NOTES</w:t>
            </w:r>
          </w:p>
          <w:p w:rsidR="009678FE" w:rsidRDefault="009678FE">
            <w:r>
              <w:t>pp/qq = 33 is clear command</w:t>
            </w:r>
          </w:p>
          <w:p w:rsidR="009678FE" w:rsidRDefault="009678FE">
            <w:r>
              <w:t>pp/qq = 55 is restore last saved setup (clear current)</w:t>
            </w:r>
          </w:p>
          <w:p w:rsidR="009678FE" w:rsidRDefault="009678FE">
            <w:r>
              <w:t xml:space="preserve">pp/qq = 99 is status; </w:t>
            </w:r>
          </w:p>
        </w:tc>
      </w:tr>
      <w:tr w:rsidR="009678FE">
        <w:tc>
          <w:tcPr>
            <w:tcW w:w="2808" w:type="dxa"/>
          </w:tcPr>
          <w:p w:rsidR="009678FE" w:rsidRDefault="009678FE">
            <w:pPr>
              <w:rPr>
                <w:color w:val="FF0000"/>
              </w:rPr>
            </w:pPr>
            <w:r>
              <w:rPr>
                <w:color w:val="FF0000"/>
              </w:rPr>
              <w:t>10 04 pp qq 00</w:t>
            </w:r>
          </w:p>
        </w:tc>
        <w:tc>
          <w:tcPr>
            <w:tcW w:w="7344" w:type="dxa"/>
          </w:tcPr>
          <w:p w:rsidR="009678FE" w:rsidRDefault="009678FE">
            <w:r>
              <w:t>11 is saved set up, 33 is no set up saved</w:t>
            </w:r>
          </w:p>
        </w:tc>
      </w:tr>
    </w:tbl>
    <w:p w:rsidR="009678FE" w:rsidRDefault="009678FE">
      <w:pPr>
        <w:pStyle w:val="Heading3"/>
      </w:pPr>
    </w:p>
    <w:p w:rsidR="009678FE" w:rsidRDefault="009678FE">
      <w:pPr>
        <w:pStyle w:val="Heading3"/>
      </w:pPr>
      <w:bookmarkStart w:id="407" w:name="_Toc402794288"/>
      <w:r>
        <w:t>Clear Screen</w:t>
      </w:r>
      <w:bookmarkEnd w:id="407"/>
    </w:p>
    <w:tbl>
      <w:tblPr>
        <w:tblW w:w="0" w:type="auto"/>
        <w:tblLook w:val="04A0"/>
      </w:tblPr>
      <w:tblGrid>
        <w:gridCol w:w="2808"/>
        <w:gridCol w:w="7344"/>
      </w:tblGrid>
      <w:tr w:rsidR="009678FE">
        <w:tc>
          <w:tcPr>
            <w:tcW w:w="2808" w:type="dxa"/>
          </w:tcPr>
          <w:p w:rsidR="009678FE" w:rsidRDefault="009678FE">
            <w:r>
              <w:t>PA 10 05  pp 00 00</w:t>
            </w:r>
          </w:p>
        </w:tc>
        <w:tc>
          <w:tcPr>
            <w:tcW w:w="7344" w:type="dxa"/>
          </w:tcPr>
          <w:p w:rsidR="009678FE" w:rsidRDefault="009678FE">
            <w:r>
              <w:t>pp selects video channel, clears all text (free and preformatted) from the screen.  At next annotator write cycle, all current text and locations are restored.</w:t>
            </w:r>
          </w:p>
        </w:tc>
      </w:tr>
      <w:tr w:rsidR="009678FE">
        <w:tc>
          <w:tcPr>
            <w:tcW w:w="2808" w:type="dxa"/>
          </w:tcPr>
          <w:p w:rsidR="009678FE" w:rsidRDefault="009678FE">
            <w:pPr>
              <w:rPr>
                <w:color w:val="FF0000"/>
              </w:rPr>
            </w:pPr>
            <w:r>
              <w:rPr>
                <w:color w:val="FF0000"/>
              </w:rPr>
              <w:t>echo or status</w:t>
            </w:r>
          </w:p>
        </w:tc>
        <w:tc>
          <w:tcPr>
            <w:tcW w:w="7344" w:type="dxa"/>
          </w:tcPr>
          <w:p w:rsidR="009678FE" w:rsidRDefault="009678FE"/>
        </w:tc>
      </w:tr>
    </w:tbl>
    <w:p w:rsidR="009678FE" w:rsidRDefault="009678FE">
      <w:r>
        <w:t>In a GUI, if the user desires to change the content of any preformatted or free text or location thereof, send this command first, then follow up with the new commands to place data on the video area as specified.</w:t>
      </w:r>
    </w:p>
    <w:p w:rsidR="00FF6560" w:rsidRDefault="00FF6560" w:rsidP="00FF6560">
      <w:pPr>
        <w:pStyle w:val="Heading4"/>
        <w:ind w:left="0"/>
      </w:pPr>
      <w:bookmarkStart w:id="408" w:name="_Toc402794289"/>
      <w:r>
        <w:t>Display Active Camera Zoom/Focus</w:t>
      </w:r>
      <w:bookmarkEnd w:id="408"/>
    </w:p>
    <w:p w:rsidR="00FF6560" w:rsidRPr="00FF6560" w:rsidRDefault="00FF6560" w:rsidP="00FF6560">
      <w:r>
        <w:t xml:space="preserve">This command is only active with the ITS 2150 2-channel video inserter.  </w:t>
      </w:r>
    </w:p>
    <w:tbl>
      <w:tblPr>
        <w:tblW w:w="9468" w:type="dxa"/>
        <w:tblLook w:val="04A0"/>
      </w:tblPr>
      <w:tblGrid>
        <w:gridCol w:w="2808"/>
        <w:gridCol w:w="6660"/>
      </w:tblGrid>
      <w:tr w:rsidR="00FF6560" w:rsidTr="00FF6560">
        <w:tc>
          <w:tcPr>
            <w:tcW w:w="2808" w:type="dxa"/>
          </w:tcPr>
          <w:p w:rsidR="00FF6560" w:rsidRPr="00FF6560" w:rsidRDefault="00FF6560" w:rsidP="0041595C">
            <w:r w:rsidRPr="00FF6560">
              <w:t xml:space="preserve">PA </w:t>
            </w:r>
            <w:r w:rsidRPr="00FF6560">
              <w:rPr>
                <w:rFonts w:ascii="Arial" w:hAnsi="Arial" w:cs="Arial"/>
              </w:rPr>
              <w:t>10 06 xx 00 00</w:t>
            </w:r>
          </w:p>
        </w:tc>
        <w:tc>
          <w:tcPr>
            <w:tcW w:w="6660" w:type="dxa"/>
          </w:tcPr>
          <w:p w:rsidR="00F05A68" w:rsidRDefault="00F05A68" w:rsidP="00FF6560">
            <w:pPr>
              <w:rPr>
                <w:rFonts w:ascii="Arial" w:hAnsi="Arial" w:cs="Arial"/>
              </w:rPr>
            </w:pPr>
            <w:r>
              <w:rPr>
                <w:rFonts w:ascii="Arial" w:hAnsi="Arial" w:cs="Arial"/>
              </w:rPr>
              <w:t xml:space="preserve">xx = </w:t>
            </w:r>
            <w:r w:rsidR="00FF6560">
              <w:rPr>
                <w:rFonts w:ascii="Arial" w:hAnsi="Arial" w:cs="Arial"/>
              </w:rPr>
              <w:t>0 to enable ‘Display Active Camera Zoom/Focus’</w:t>
            </w:r>
          </w:p>
          <w:p w:rsidR="00FF6560" w:rsidRDefault="00F05A68" w:rsidP="00FF6560">
            <w:pPr>
              <w:rPr>
                <w:rFonts w:ascii="Arial" w:hAnsi="Arial" w:cs="Arial"/>
              </w:rPr>
            </w:pPr>
            <w:r>
              <w:rPr>
                <w:rFonts w:ascii="Arial" w:hAnsi="Arial" w:cs="Arial"/>
              </w:rPr>
              <w:t xml:space="preserve">xx = </w:t>
            </w:r>
            <w:r w:rsidR="00FF6560">
              <w:rPr>
                <w:rFonts w:ascii="Arial" w:hAnsi="Arial" w:cs="Arial"/>
              </w:rPr>
              <w:t>1 to disable</w:t>
            </w:r>
          </w:p>
          <w:p w:rsidR="00FF6560" w:rsidRDefault="00FF6560" w:rsidP="00FF6560">
            <w:pPr>
              <w:rPr>
                <w:rFonts w:ascii="Arial" w:hAnsi="Arial" w:cs="Arial"/>
              </w:rPr>
            </w:pPr>
            <w:r>
              <w:rPr>
                <w:rFonts w:ascii="Arial" w:hAnsi="Arial" w:cs="Arial"/>
              </w:rPr>
              <w:t>When enabled (default), the values of zoom, focus and the related scales are representative of the current lens values for the active camera for both output video streams of the 2150 Video Inserter.</w:t>
            </w:r>
          </w:p>
          <w:p w:rsidR="00FF6560" w:rsidRDefault="00F05A68" w:rsidP="00F05A68">
            <w:r>
              <w:rPr>
                <w:rFonts w:ascii="Arial" w:hAnsi="Arial" w:cs="Arial"/>
              </w:rPr>
              <w:t xml:space="preserve">When disabled each video stream will display the current lens zoom, focus and scales separately.  The camera/lens values connected to left ear (generally an IR) will be reported in 2150 video out C and the camera connected to the right ear (generally a visible light camera) will be reported in the video out A.  </w:t>
            </w:r>
          </w:p>
        </w:tc>
      </w:tr>
      <w:tr w:rsidR="00FF6560" w:rsidTr="00FF6560">
        <w:tc>
          <w:tcPr>
            <w:tcW w:w="2808" w:type="dxa"/>
          </w:tcPr>
          <w:p w:rsidR="00FF6560" w:rsidRPr="00FF6560" w:rsidRDefault="00FF6560" w:rsidP="0041595C">
            <w:pPr>
              <w:rPr>
                <w:color w:val="FF0000"/>
              </w:rPr>
            </w:pPr>
            <w:r w:rsidRPr="00FF6560">
              <w:rPr>
                <w:color w:val="FF0000"/>
              </w:rPr>
              <w:t>B2 A5 E6 93 10 06 xx 00 00</w:t>
            </w:r>
          </w:p>
        </w:tc>
        <w:tc>
          <w:tcPr>
            <w:tcW w:w="6660" w:type="dxa"/>
          </w:tcPr>
          <w:p w:rsidR="00FF6560" w:rsidRDefault="00F05A68" w:rsidP="00F05A68">
            <w:r>
              <w:t>XX = the current state response</w:t>
            </w:r>
          </w:p>
        </w:tc>
      </w:tr>
    </w:tbl>
    <w:p w:rsidR="00FF6560" w:rsidRDefault="00FF6560"/>
    <w:p w:rsidR="009678FE" w:rsidRDefault="009678FE">
      <w:pPr>
        <w:pStyle w:val="Heading3"/>
      </w:pPr>
      <w:bookmarkStart w:id="409" w:name="_Toc402794290"/>
      <w:r>
        <w:t>Variable Control Group</w:t>
      </w:r>
      <w:bookmarkEnd w:id="409"/>
    </w:p>
    <w:tbl>
      <w:tblPr>
        <w:tblW w:w="0" w:type="auto"/>
        <w:tblLook w:val="04A0"/>
      </w:tblPr>
      <w:tblGrid>
        <w:gridCol w:w="2808"/>
        <w:gridCol w:w="7344"/>
      </w:tblGrid>
      <w:tr w:rsidR="009678FE">
        <w:tc>
          <w:tcPr>
            <w:tcW w:w="2808" w:type="dxa"/>
          </w:tcPr>
          <w:p w:rsidR="009678FE" w:rsidRDefault="009678FE">
            <w:r>
              <w:t>PA 11 v-v 0p wx yy zz .. ..</w:t>
            </w:r>
          </w:p>
        </w:tc>
        <w:tc>
          <w:tcPr>
            <w:tcW w:w="7344" w:type="dxa"/>
          </w:tcPr>
          <w:p w:rsidR="009678FE" w:rsidRDefault="009678FE">
            <w:r>
              <w:t>p= 0 is both, p=1 is channel 1, p=2 is channel 2</w:t>
            </w:r>
          </w:p>
          <w:p w:rsidR="009678FE" w:rsidRDefault="009678FE">
            <w:r>
              <w:t>v-v is the sub-command</w:t>
            </w:r>
          </w:p>
          <w:p w:rsidR="009678FE" w:rsidRDefault="009678FE">
            <w:r>
              <w:t>wx = annotation format parameter</w:t>
            </w:r>
          </w:p>
          <w:p w:rsidR="009678FE" w:rsidRDefault="009678FE">
            <w:r>
              <w:lastRenderedPageBreak/>
              <w:t>yy= 00 = not displayed, 99 = status</w:t>
            </w:r>
          </w:p>
          <w:p w:rsidR="009678FE" w:rsidRDefault="009678FE">
            <w:r>
              <w:t xml:space="preserve">yy = line number (1-30), </w:t>
            </w:r>
          </w:p>
          <w:p w:rsidR="009678FE" w:rsidRDefault="009678FE">
            <w:r>
              <w:t>zz = start column (1-31)</w:t>
            </w:r>
          </w:p>
        </w:tc>
      </w:tr>
      <w:tr w:rsidR="009678FE">
        <w:tc>
          <w:tcPr>
            <w:tcW w:w="2808" w:type="dxa"/>
          </w:tcPr>
          <w:p w:rsidR="009678FE" w:rsidRDefault="009678FE">
            <w:pPr>
              <w:rPr>
                <w:color w:val="FF0000"/>
              </w:rPr>
            </w:pPr>
            <w:r>
              <w:rPr>
                <w:color w:val="FF0000"/>
              </w:rPr>
              <w:lastRenderedPageBreak/>
              <w:t>11 0a v-v wx yy zz = acknowledge</w:t>
            </w:r>
          </w:p>
        </w:tc>
        <w:tc>
          <w:tcPr>
            <w:tcW w:w="7344" w:type="dxa"/>
          </w:tcPr>
          <w:p w:rsidR="009678FE" w:rsidRDefault="009678FE">
            <w:r>
              <w:t>response is acknowledge unless xx = 99, then yy and zz are current settings</w:t>
            </w:r>
          </w:p>
        </w:tc>
      </w:tr>
    </w:tbl>
    <w:p w:rsidR="009678FE" w:rsidRDefault="009678FE">
      <w:r>
        <w:t>All of the subsequent commands under this heading are compliant with this format.</w:t>
      </w:r>
    </w:p>
    <w:p w:rsidR="009678FE" w:rsidRDefault="009678FE">
      <w:pPr>
        <w:pStyle w:val="Heading4"/>
      </w:pPr>
      <w:bookmarkStart w:id="410" w:name="_Toc402794291"/>
      <w:r>
        <w:t>Time Format</w:t>
      </w:r>
      <w:bookmarkEnd w:id="410"/>
    </w:p>
    <w:tbl>
      <w:tblPr>
        <w:tblW w:w="9468" w:type="dxa"/>
        <w:tblInd w:w="720" w:type="dxa"/>
        <w:tblLook w:val="04A0"/>
      </w:tblPr>
      <w:tblGrid>
        <w:gridCol w:w="2808"/>
        <w:gridCol w:w="6660"/>
      </w:tblGrid>
      <w:tr w:rsidR="009678FE">
        <w:trPr>
          <w:cantSplit/>
        </w:trPr>
        <w:tc>
          <w:tcPr>
            <w:tcW w:w="2808" w:type="dxa"/>
          </w:tcPr>
          <w:p w:rsidR="009678FE" w:rsidRDefault="009678FE">
            <w:r>
              <w:t>PA 11 01 0p wx yy zz</w:t>
            </w:r>
          </w:p>
        </w:tc>
        <w:tc>
          <w:tcPr>
            <w:tcW w:w="6660" w:type="dxa"/>
          </w:tcPr>
          <w:p w:rsidR="009678FE" w:rsidRDefault="009678FE">
            <w:r>
              <w:t>p = don't care; whatever format is selected applies to all channels</w:t>
            </w:r>
          </w:p>
          <w:p w:rsidR="009678FE" w:rsidRDefault="009678FE">
            <w:r>
              <w:t xml:space="preserve">w = 0 do not display time </w:t>
            </w:r>
          </w:p>
          <w:p w:rsidR="009678FE" w:rsidRDefault="009678FE">
            <w:r>
              <w:t xml:space="preserve">       1; Julian, DDD HH:MM: SS</w:t>
            </w:r>
          </w:p>
          <w:p w:rsidR="009678FE" w:rsidRDefault="009678FE">
            <w:r>
              <w:t xml:space="preserve">       2; reserved</w:t>
            </w:r>
          </w:p>
          <w:p w:rsidR="009678FE" w:rsidRDefault="009678FE">
            <w:r>
              <w:t xml:space="preserve">       3; Julian, DDD HH:MM: SS.sss </w:t>
            </w:r>
          </w:p>
          <w:p w:rsidR="009678FE" w:rsidRDefault="009678FE">
            <w:r>
              <w:t xml:space="preserve">       4; mm/dd/yy HH:MM:SS  (requires GPS)</w:t>
            </w:r>
          </w:p>
          <w:p w:rsidR="009678FE" w:rsidRDefault="009678FE">
            <w:r>
              <w:t xml:space="preserve">       5; reserved</w:t>
            </w:r>
          </w:p>
          <w:p w:rsidR="009678FE" w:rsidRDefault="009678FE">
            <w:r>
              <w:t xml:space="preserve">       6; mm/dd/yy HH:MM:SS.sss (requires GPS)</w:t>
            </w:r>
          </w:p>
          <w:p w:rsidR="009678FE" w:rsidRDefault="009678FE">
            <w:r>
              <w:t xml:space="preserve">        7:reserved</w:t>
            </w:r>
          </w:p>
        </w:tc>
      </w:tr>
      <w:tr w:rsidR="009678FE">
        <w:trPr>
          <w:cantSplit/>
        </w:trPr>
        <w:tc>
          <w:tcPr>
            <w:tcW w:w="2808" w:type="dxa"/>
          </w:tcPr>
          <w:p w:rsidR="009678FE" w:rsidRDefault="009678FE">
            <w:pPr>
              <w:rPr>
                <w:color w:val="FF0000"/>
              </w:rPr>
            </w:pPr>
            <w:r>
              <w:rPr>
                <w:color w:val="FF0000"/>
              </w:rPr>
              <w:t>echo or status</w:t>
            </w:r>
          </w:p>
        </w:tc>
        <w:tc>
          <w:tcPr>
            <w:tcW w:w="6660" w:type="dxa"/>
          </w:tcPr>
          <w:p w:rsidR="009678FE" w:rsidRDefault="009678FE">
            <w:r>
              <w:t>x =  0; Not USED</w:t>
            </w:r>
          </w:p>
          <w:p w:rsidR="009678FE" w:rsidRDefault="009678FE">
            <w:pPr>
              <w:ind w:left="720"/>
            </w:pPr>
            <w:r>
              <w:t>1; if lock status on precedes time,</w:t>
            </w:r>
          </w:p>
          <w:p w:rsidR="009678FE" w:rsidRDefault="009678FE">
            <w:pPr>
              <w:ind w:left="720"/>
            </w:pPr>
            <w:r>
              <w:t>2 = lock status on and is suffix to time  show lock status as</w:t>
            </w:r>
          </w:p>
          <w:p w:rsidR="009678FE" w:rsidRDefault="009678FE">
            <w:r>
              <w:t xml:space="preserve">          if IRIG selected (and available) not locked = "i", locked = "I"</w:t>
            </w:r>
          </w:p>
          <w:p w:rsidR="009678FE" w:rsidRDefault="009678FE">
            <w:r>
              <w:t xml:space="preserve">          if GPS selected (and available) not locked = "g", locked = "G"</w:t>
            </w:r>
          </w:p>
        </w:tc>
      </w:tr>
    </w:tbl>
    <w:p w:rsidR="009678FE" w:rsidRDefault="009678FE">
      <w:r>
        <w:t xml:space="preserve">Not all annotators have IRIG inputs; see </w:t>
      </w:r>
      <w:r w:rsidR="006A167A">
        <w:fldChar w:fldCharType="begin"/>
      </w:r>
      <w:r>
        <w:instrText xml:space="preserve"> REF _Ref302134980 \h </w:instrText>
      </w:r>
      <w:r w:rsidR="006A167A">
        <w:fldChar w:fldCharType="separate"/>
      </w:r>
      <w:r w:rsidR="00A8293C">
        <w:t>ITS Annotators</w:t>
      </w:r>
      <w:r w:rsidR="006A167A">
        <w:fldChar w:fldCharType="end"/>
      </w:r>
      <w:r>
        <w:t xml:space="preserve"> page </w:t>
      </w:r>
      <w:r w:rsidR="006A167A">
        <w:fldChar w:fldCharType="begin"/>
      </w:r>
      <w:r>
        <w:instrText xml:space="preserve"> PAGEREF _Ref302134980 \h </w:instrText>
      </w:r>
      <w:r w:rsidR="006A167A">
        <w:fldChar w:fldCharType="separate"/>
      </w:r>
      <w:r w:rsidR="00A8293C">
        <w:rPr>
          <w:noProof/>
        </w:rPr>
        <w:t>82</w:t>
      </w:r>
      <w:r w:rsidR="006A167A">
        <w:fldChar w:fldCharType="end"/>
      </w:r>
      <w:r>
        <w:t>.</w:t>
      </w:r>
    </w:p>
    <w:p w:rsidR="009678FE" w:rsidRDefault="009678FE">
      <w:pPr>
        <w:pStyle w:val="Heading4"/>
      </w:pPr>
      <w:bookmarkStart w:id="411" w:name="_Toc402794292"/>
      <w:r>
        <w:t>Time Label</w:t>
      </w:r>
      <w:bookmarkEnd w:id="411"/>
    </w:p>
    <w:p w:rsidR="009678FE" w:rsidRDefault="009678FE">
      <w:pPr>
        <w:ind w:left="720"/>
      </w:pPr>
      <w:r>
        <w:t>If time is not displayed, ignore this command</w:t>
      </w:r>
    </w:p>
    <w:tbl>
      <w:tblPr>
        <w:tblW w:w="9468" w:type="dxa"/>
        <w:tblInd w:w="720" w:type="dxa"/>
        <w:tblLook w:val="04A0"/>
      </w:tblPr>
      <w:tblGrid>
        <w:gridCol w:w="2808"/>
        <w:gridCol w:w="6660"/>
      </w:tblGrid>
      <w:tr w:rsidR="009678FE">
        <w:tc>
          <w:tcPr>
            <w:tcW w:w="2808" w:type="dxa"/>
          </w:tcPr>
          <w:p w:rsidR="009678FE" w:rsidRDefault="009678FE">
            <w:r>
              <w:t>PA 11 02 0p wx yy zz</w:t>
            </w:r>
          </w:p>
        </w:tc>
        <w:tc>
          <w:tcPr>
            <w:tcW w:w="6660" w:type="dxa"/>
          </w:tcPr>
          <w:p w:rsidR="009678FE" w:rsidRDefault="009678FE">
            <w:r>
              <w:t>x = 0 is before time</w:t>
            </w:r>
          </w:p>
          <w:p w:rsidR="009678FE" w:rsidRDefault="009678FE">
            <w:r>
              <w:t xml:space="preserve">       1 is after time</w:t>
            </w:r>
          </w:p>
          <w:p w:rsidR="009678FE" w:rsidRDefault="009678FE">
            <w:r>
              <w:t>yy &amp; ZZ are 00 00 for this command</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Pr>
        <w:pStyle w:val="Heading4"/>
      </w:pPr>
      <w:bookmarkStart w:id="412" w:name="_Toc402794293"/>
      <w:r>
        <w:t>IP Address</w:t>
      </w:r>
      <w:bookmarkEnd w:id="412"/>
    </w:p>
    <w:p w:rsidR="009678FE" w:rsidRDefault="009678FE">
      <w:pPr>
        <w:ind w:left="720"/>
      </w:pPr>
      <w:r>
        <w:t>Displays IP address where directed (only IP and port, gateway and subnet omitted); Currently defaulted to display in the video on line 1 at the center</w:t>
      </w:r>
    </w:p>
    <w:tbl>
      <w:tblPr>
        <w:tblW w:w="9468" w:type="dxa"/>
        <w:tblInd w:w="720" w:type="dxa"/>
        <w:tblLook w:val="04A0"/>
      </w:tblPr>
      <w:tblGrid>
        <w:gridCol w:w="2808"/>
        <w:gridCol w:w="6660"/>
      </w:tblGrid>
      <w:tr w:rsidR="009678FE">
        <w:tc>
          <w:tcPr>
            <w:tcW w:w="2808" w:type="dxa"/>
          </w:tcPr>
          <w:p w:rsidR="009678FE" w:rsidRDefault="009678FE">
            <w:r>
              <w:t>PA 11 03 0p 00 yy zz</w:t>
            </w:r>
          </w:p>
        </w:tc>
        <w:tc>
          <w:tcPr>
            <w:tcW w:w="6660" w:type="dxa"/>
          </w:tcPr>
          <w:p w:rsidR="009678FE" w:rsidRDefault="009678FE">
            <w:r>
              <w:t>yy zz as defined above</w:t>
            </w:r>
          </w:p>
        </w:tc>
      </w:tr>
      <w:tr w:rsidR="009678FE">
        <w:tc>
          <w:tcPr>
            <w:tcW w:w="2808" w:type="dxa"/>
          </w:tcPr>
          <w:p w:rsidR="009678FE" w:rsidRDefault="009678FE">
            <w:pPr>
              <w:rPr>
                <w:color w:val="FF0000"/>
              </w:rPr>
            </w:pPr>
            <w:r>
              <w:rPr>
                <w:color w:val="FF0000"/>
              </w:rPr>
              <w:t>echo</w:t>
            </w:r>
          </w:p>
        </w:tc>
        <w:tc>
          <w:tcPr>
            <w:tcW w:w="6660" w:type="dxa"/>
          </w:tcPr>
          <w:p w:rsidR="009678FE" w:rsidRDefault="009678FE"/>
        </w:tc>
      </w:tr>
    </w:tbl>
    <w:p w:rsidR="009678FE" w:rsidRDefault="009678FE">
      <w:pPr>
        <w:pStyle w:val="Heading4"/>
      </w:pPr>
      <w:bookmarkStart w:id="413" w:name="_Toc402794294"/>
      <w:r>
        <w:lastRenderedPageBreak/>
        <w:t>Azimuth</w:t>
      </w:r>
      <w:bookmarkEnd w:id="413"/>
    </w:p>
    <w:p w:rsidR="009678FE" w:rsidRDefault="009678FE">
      <w:pPr>
        <w:ind w:left="720"/>
      </w:pPr>
      <w:r>
        <w:t>Displays pointing azimuth as read from pan/tilt where directed to the decimal places specified “AZ: ###.###" is format</w:t>
      </w:r>
    </w:p>
    <w:tbl>
      <w:tblPr>
        <w:tblW w:w="9468" w:type="dxa"/>
        <w:tblInd w:w="720" w:type="dxa"/>
        <w:tblLook w:val="04A0"/>
      </w:tblPr>
      <w:tblGrid>
        <w:gridCol w:w="2808"/>
        <w:gridCol w:w="6660"/>
      </w:tblGrid>
      <w:tr w:rsidR="009678FE">
        <w:tc>
          <w:tcPr>
            <w:tcW w:w="2808" w:type="dxa"/>
          </w:tcPr>
          <w:p w:rsidR="009678FE" w:rsidRDefault="009678FE">
            <w:r>
              <w:t>PA 11 04 0p wx yy zz</w:t>
            </w:r>
          </w:p>
        </w:tc>
        <w:tc>
          <w:tcPr>
            <w:tcW w:w="6660" w:type="dxa"/>
          </w:tcPr>
          <w:p w:rsidR="009678FE" w:rsidRDefault="009678FE">
            <w:r>
              <w:t>w &gt; 1,2 or 3 denoting decimal places</w:t>
            </w:r>
          </w:p>
          <w:p w:rsidR="009678FE" w:rsidRDefault="009678FE">
            <w:r>
              <w:t>x &gt; 0= no label, 1= "AZ: "</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 w:rsidR="009678FE" w:rsidRDefault="009678FE">
      <w:pPr>
        <w:pStyle w:val="Heading4"/>
      </w:pPr>
      <w:bookmarkStart w:id="414" w:name="_Toc402794295"/>
      <w:r>
        <w:t>Elevation</w:t>
      </w:r>
      <w:bookmarkEnd w:id="414"/>
    </w:p>
    <w:p w:rsidR="009678FE" w:rsidRDefault="009678FE">
      <w:pPr>
        <w:ind w:left="720"/>
      </w:pPr>
      <w:r>
        <w:t>Displays pointing azimuth as read from pan/tilt where directed to the decimal places specified “EL: ###.###" is format</w:t>
      </w:r>
    </w:p>
    <w:p w:rsidR="009678FE" w:rsidRDefault="009678FE">
      <w:pPr>
        <w:ind w:left="720"/>
      </w:pPr>
      <w:r>
        <w:t xml:space="preserve">When V=0, the default, is “About 360” which means the values below zero elevation start at 359.995 and descend toward 290.    </w:t>
      </w:r>
    </w:p>
    <w:p w:rsidR="009678FE" w:rsidRDefault="009678FE">
      <w:pPr>
        <w:ind w:left="720"/>
      </w:pPr>
      <w:r>
        <w:t>When V=1, “+/- Zero”, means displayed values of elevation below 0 degrees are displayed as negative numbers (e.g. 350 degrees “About 360” is =10 degrees as “+/- Zero”)</w:t>
      </w:r>
    </w:p>
    <w:tbl>
      <w:tblPr>
        <w:tblW w:w="9468" w:type="dxa"/>
        <w:tblInd w:w="720" w:type="dxa"/>
        <w:tblLook w:val="04A0"/>
      </w:tblPr>
      <w:tblGrid>
        <w:gridCol w:w="2808"/>
        <w:gridCol w:w="6660"/>
      </w:tblGrid>
      <w:tr w:rsidR="009678FE">
        <w:tc>
          <w:tcPr>
            <w:tcW w:w="2808" w:type="dxa"/>
          </w:tcPr>
          <w:p w:rsidR="009678FE" w:rsidRDefault="009678FE">
            <w:r>
              <w:t>PA 11 05 Vp wx yy zz</w:t>
            </w:r>
          </w:p>
        </w:tc>
        <w:tc>
          <w:tcPr>
            <w:tcW w:w="6660" w:type="dxa"/>
          </w:tcPr>
          <w:p w:rsidR="009678FE" w:rsidRDefault="009678FE">
            <w:r>
              <w:t>V = 0 ,"About 360" (default</w:t>
            </w:r>
          </w:p>
          <w:p w:rsidR="009678FE" w:rsidRDefault="009678FE">
            <w:r>
              <w:t>V= 1, "+/- Zero"</w:t>
            </w:r>
          </w:p>
          <w:p w:rsidR="009678FE" w:rsidRDefault="009678FE">
            <w:r>
              <w:t xml:space="preserve"> w &gt; 1,2 or 3 denoting decimal places</w:t>
            </w:r>
          </w:p>
          <w:p w:rsidR="009678FE" w:rsidRDefault="009678FE">
            <w:r>
              <w:t>x &gt; 0= no label, 1= "EL: "</w:t>
            </w:r>
          </w:p>
        </w:tc>
      </w:tr>
      <w:tr w:rsidR="009678FE">
        <w:tc>
          <w:tcPr>
            <w:tcW w:w="2808" w:type="dxa"/>
          </w:tcPr>
          <w:p w:rsidR="009678FE" w:rsidRDefault="009678FE">
            <w:r>
              <w:rPr>
                <w:color w:val="FF0000"/>
              </w:rPr>
              <w:t>echo</w:t>
            </w:r>
          </w:p>
        </w:tc>
        <w:tc>
          <w:tcPr>
            <w:tcW w:w="6660" w:type="dxa"/>
          </w:tcPr>
          <w:p w:rsidR="009678FE" w:rsidRDefault="009678FE"/>
        </w:tc>
      </w:tr>
    </w:tbl>
    <w:p w:rsidR="009678FE" w:rsidRDefault="009678FE"/>
    <w:p w:rsidR="009678FE" w:rsidRDefault="009678FE"/>
    <w:p w:rsidR="009678FE" w:rsidRDefault="009678FE">
      <w:pPr>
        <w:pStyle w:val="Heading4"/>
      </w:pPr>
      <w:bookmarkStart w:id="415" w:name="_Toc402794296"/>
      <w:r>
        <w:t>Zoom Value</w:t>
      </w:r>
      <w:bookmarkEnd w:id="415"/>
    </w:p>
    <w:p w:rsidR="009678FE" w:rsidRDefault="009678FE">
      <w:pPr>
        <w:ind w:left="720"/>
      </w:pPr>
      <w:r>
        <w:t>Displays zoom value of the active camera where specified; Format "Zoom: ###" or "Zoom: ##%"</w:t>
      </w:r>
    </w:p>
    <w:p w:rsidR="009678FE" w:rsidRDefault="009678FE">
      <w:pPr>
        <w:ind w:left="720"/>
      </w:pPr>
      <w:r>
        <w:t>The controller will display the zoom AND zoom scale data on a temporary basis if EITHER command has V=1.  If the user wishes to display these values on a full time basis, the GUI must send both zoom and zoom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07 Vp wx yy zz</w:t>
            </w:r>
          </w:p>
        </w:tc>
        <w:tc>
          <w:tcPr>
            <w:tcW w:w="6660" w:type="dxa"/>
          </w:tcPr>
          <w:p w:rsidR="009678FE" w:rsidRDefault="009678FE">
            <w:r>
              <w:t>V = 0, show full time, 1 - 9 show for 1 to 9 seconds (sets value for zoom scale as well)</w:t>
            </w:r>
          </w:p>
          <w:p w:rsidR="009678FE" w:rsidRDefault="009678FE">
            <w:r>
              <w:t>w &gt; 0 = no label, 1 = "Z:", 2 = "Zoom:"</w:t>
            </w:r>
          </w:p>
          <w:p w:rsidR="009678FE" w:rsidRDefault="009678FE" w:rsidP="00F05A68">
            <w:r>
              <w:t>x</w:t>
            </w:r>
            <w:r w:rsidR="00F05A68">
              <w:t xml:space="preserve"> = 00 specifies a relative number (0-254)</w:t>
            </w:r>
            <w:r w:rsidR="00F05A68">
              <w:br/>
            </w:r>
            <w:r>
              <w:t xml:space="preserve"> 01= % from wide to narrow</w:t>
            </w:r>
            <w:r w:rsidR="00F05A68">
              <w:br/>
              <w:t xml:space="preserve">      02 = Degrees (taken from a table if available)</w:t>
            </w:r>
          </w:p>
        </w:tc>
      </w:tr>
      <w:tr w:rsidR="009678FE">
        <w:tc>
          <w:tcPr>
            <w:tcW w:w="2808" w:type="dxa"/>
          </w:tcPr>
          <w:p w:rsidR="009678FE" w:rsidRPr="00F05A68" w:rsidRDefault="00F05A68">
            <w:pPr>
              <w:rPr>
                <w:color w:val="FF0000"/>
              </w:rPr>
            </w:pPr>
            <w:r w:rsidRPr="00F05A68">
              <w:rPr>
                <w:color w:val="FF0000"/>
              </w:rPr>
              <w:t>PA 11 07 vp wx yy zz</w:t>
            </w:r>
          </w:p>
        </w:tc>
        <w:tc>
          <w:tcPr>
            <w:tcW w:w="6660" w:type="dxa"/>
          </w:tcPr>
          <w:p w:rsidR="009678FE" w:rsidRDefault="00F05A68">
            <w:r>
              <w:t>Variables reflect the current settings.</w:t>
            </w:r>
          </w:p>
        </w:tc>
      </w:tr>
    </w:tbl>
    <w:p w:rsidR="009678FE" w:rsidRDefault="009678FE">
      <w:pPr>
        <w:pStyle w:val="Heading4"/>
      </w:pPr>
      <w:bookmarkStart w:id="416" w:name="_Toc402794297"/>
      <w:r>
        <w:t>Focus Value</w:t>
      </w:r>
      <w:bookmarkEnd w:id="416"/>
    </w:p>
    <w:p w:rsidR="009678FE" w:rsidRDefault="009678FE">
      <w:pPr>
        <w:ind w:left="720"/>
      </w:pPr>
      <w:r>
        <w:t>Displays focus value of the active camera where specified; Format "Focus: ###" or "Focus: ##%"</w:t>
      </w:r>
    </w:p>
    <w:p w:rsidR="009678FE" w:rsidRDefault="009678FE">
      <w:pPr>
        <w:ind w:left="720"/>
      </w:pPr>
      <w:r>
        <w:t xml:space="preserve">The controller will display the focus AND focus scale data on a temporary basis if EITHER command has V=1.  If the user wishes to display these values on a full time basis, the GUI must send both focus and focus scale </w:t>
      </w:r>
      <w:r>
        <w:lastRenderedPageBreak/>
        <w:t>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08 Vp wx yy zz</w:t>
            </w:r>
          </w:p>
        </w:tc>
        <w:tc>
          <w:tcPr>
            <w:tcW w:w="6660" w:type="dxa"/>
          </w:tcPr>
          <w:p w:rsidR="009678FE" w:rsidRDefault="009678FE">
            <w:r>
              <w:t>V = 0, show full time, 1 - show for 10 seconds (sets value for focus scale as well)</w:t>
            </w:r>
          </w:p>
          <w:p w:rsidR="009678FE" w:rsidRDefault="009678FE">
            <w:r>
              <w:t>w &gt; 0 = no label, 1 = "F:", 2 = "Focus:"</w:t>
            </w:r>
          </w:p>
          <w:p w:rsidR="009678FE" w:rsidRDefault="009678FE">
            <w:r>
              <w:t>x&gt;  0 = number (1-254), 1= % from Near to Far</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17" w:name="_Toc402794298"/>
      <w:r>
        <w:t>Zoom Scale</w:t>
      </w:r>
      <w:bookmarkEnd w:id="417"/>
    </w:p>
    <w:p w:rsidR="009678FE" w:rsidRDefault="009678FE">
      <w:pPr>
        <w:ind w:left="720"/>
      </w:pPr>
      <w:r>
        <w:t>10 character scale as VZ ZOOM W ▓▓▓▓▓_____ N 2X as modified by code;</w:t>
      </w:r>
    </w:p>
    <w:p w:rsidR="009678FE" w:rsidRDefault="009678FE">
      <w:pPr>
        <w:ind w:left="720"/>
      </w:pPr>
      <w:r>
        <w:t>if no scale (w=1), 2X at row, col location</w:t>
      </w:r>
    </w:p>
    <w:p w:rsidR="009678FE" w:rsidRDefault="009678FE">
      <w:pPr>
        <w:ind w:left="720"/>
      </w:pPr>
      <w:r>
        <w:t>IR or VZ selected to match active camera.</w:t>
      </w:r>
    </w:p>
    <w:p w:rsidR="009678FE" w:rsidRDefault="009678FE">
      <w:pPr>
        <w:ind w:left="720"/>
      </w:pPr>
      <w:r>
        <w:t>Number of block characters in 10 character range based on zoom values</w:t>
      </w:r>
    </w:p>
    <w:p w:rsidR="009678FE" w:rsidRDefault="009678FE">
      <w:pPr>
        <w:ind w:left="720"/>
      </w:pPr>
      <w:r>
        <w:t>The controller will display the zoom AND zoom scale data on a temporary basis if EITHER command has V=1.  If the user wishes to display these values on a full time basis, the GUI must send both zoom and zoom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09 Vp wx yy zz</w:t>
            </w:r>
          </w:p>
        </w:tc>
        <w:tc>
          <w:tcPr>
            <w:tcW w:w="6660" w:type="dxa"/>
          </w:tcPr>
          <w:p w:rsidR="009678FE" w:rsidRDefault="009678FE">
            <w:r>
              <w:t>V = 0, show full time, 1 - show for 10 seconds (sets value for zoom value as well)</w:t>
            </w:r>
          </w:p>
          <w:p w:rsidR="009678FE" w:rsidRDefault="009678FE">
            <w:r>
              <w:t>yy = line number, 00 = off; 99=report status</w:t>
            </w:r>
          </w:p>
          <w:p w:rsidR="009678FE" w:rsidRDefault="009678FE">
            <w:r>
              <w:t>zz = starting column 1-30, 00=off</w:t>
            </w:r>
          </w:p>
          <w:p w:rsidR="009678FE" w:rsidRDefault="009678FE">
            <w:r>
              <w:t>w = 0 no lens status, 1 show status of "2X" lens only, w=2 add "2X" to scale</w:t>
            </w:r>
          </w:p>
          <w:p w:rsidR="009678FE" w:rsidRDefault="009678FE">
            <w:r>
              <w:t>x = 0 &gt; no labels</w:t>
            </w:r>
          </w:p>
          <w:p w:rsidR="009678FE" w:rsidRDefault="009678FE">
            <w:r>
              <w:t>x = 1 &gt; show Zoom W(ide) and N(arrow) labels</w:t>
            </w:r>
          </w:p>
          <w:p w:rsidR="009678FE" w:rsidRDefault="009678FE">
            <w:r>
              <w:t xml:space="preserve">x = 2 &gt; show VZ or IR </w:t>
            </w:r>
          </w:p>
          <w:p w:rsidR="009678FE" w:rsidRDefault="009678FE">
            <w:r>
              <w:t>x = 3 &gt; show VZ or IR and ZOOM W/N labels</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18" w:name="_Toc402794299"/>
      <w:r>
        <w:t>Illuminator Status</w:t>
      </w:r>
      <w:bookmarkEnd w:id="418"/>
    </w:p>
    <w:p w:rsidR="009678FE" w:rsidRDefault="009678FE">
      <w:pPr>
        <w:ind w:left="720"/>
      </w:pPr>
      <w:r>
        <w:t>set to show Status show ¤ or equivalent when command to show status and illuminator is on.  When illuminator is off show nothing.</w:t>
      </w:r>
    </w:p>
    <w:tbl>
      <w:tblPr>
        <w:tblW w:w="9468" w:type="dxa"/>
        <w:tblInd w:w="720" w:type="dxa"/>
        <w:tblLook w:val="04A0"/>
      </w:tblPr>
      <w:tblGrid>
        <w:gridCol w:w="2808"/>
        <w:gridCol w:w="6660"/>
      </w:tblGrid>
      <w:tr w:rsidR="009678FE">
        <w:tc>
          <w:tcPr>
            <w:tcW w:w="2808" w:type="dxa"/>
          </w:tcPr>
          <w:p w:rsidR="009678FE" w:rsidRDefault="009678FE">
            <w:r>
              <w:t>PA 11 10 0p wx yy zz</w:t>
            </w:r>
          </w:p>
        </w:tc>
        <w:tc>
          <w:tcPr>
            <w:tcW w:w="6660" w:type="dxa"/>
          </w:tcPr>
          <w:p w:rsidR="009678FE" w:rsidRDefault="009678FE">
            <w:r>
              <w:t>yy = line number, 00 = off; 99=report status</w:t>
            </w:r>
          </w:p>
          <w:p w:rsidR="009678FE" w:rsidRDefault="009678FE">
            <w:r>
              <w:t>zz = starting column 1-30, 00=off</w:t>
            </w:r>
          </w:p>
          <w:p w:rsidR="009678FE" w:rsidRDefault="009678FE">
            <w:r>
              <w:t>w = 0 no  status, 1 show On/Off status (see notes)</w:t>
            </w:r>
          </w:p>
          <w:p w:rsidR="009678FE" w:rsidRDefault="009678FE">
            <w:r>
              <w:t>x = 0  only for now; not used</w:t>
            </w:r>
          </w:p>
        </w:tc>
      </w:tr>
      <w:tr w:rsidR="009678FE">
        <w:tc>
          <w:tcPr>
            <w:tcW w:w="2808" w:type="dxa"/>
          </w:tcPr>
          <w:p w:rsidR="009678FE" w:rsidRDefault="009678FE"/>
        </w:tc>
        <w:tc>
          <w:tcPr>
            <w:tcW w:w="6660" w:type="dxa"/>
          </w:tcPr>
          <w:p w:rsidR="009678FE" w:rsidRDefault="009678FE"/>
        </w:tc>
      </w:tr>
    </w:tbl>
    <w:p w:rsidR="009678FE" w:rsidRDefault="009678FE">
      <w:pPr>
        <w:pStyle w:val="Heading4"/>
      </w:pPr>
      <w:bookmarkStart w:id="419" w:name="_Toc402794300"/>
      <w:r>
        <w:lastRenderedPageBreak/>
        <w:t>Focus Scale</w:t>
      </w:r>
      <w:bookmarkEnd w:id="419"/>
    </w:p>
    <w:p w:rsidR="009678FE" w:rsidRDefault="009678FE">
      <w:pPr>
        <w:ind w:left="720"/>
      </w:pPr>
      <w:r>
        <w:t>10 character scale as VZ FOCUS N ▓▓▓▓▓_____ F as modified by code;</w:t>
      </w:r>
    </w:p>
    <w:p w:rsidR="009678FE" w:rsidRDefault="009678FE">
      <w:pPr>
        <w:ind w:left="720"/>
      </w:pPr>
      <w:r>
        <w:t>VZ or IR selected to match active camera</w:t>
      </w:r>
    </w:p>
    <w:p w:rsidR="009678FE" w:rsidRDefault="009678FE">
      <w:pPr>
        <w:ind w:left="720"/>
      </w:pPr>
      <w:r>
        <w:t>Number of block characters in 10 character range based on focus values</w:t>
      </w:r>
    </w:p>
    <w:p w:rsidR="009678FE" w:rsidRDefault="009678FE">
      <w:pPr>
        <w:ind w:left="720"/>
      </w:pPr>
      <w:r>
        <w:t>The controller will display the focus AND focus scale data on a temporary basis if EITHER command has V=1.  If the user wishes to display these values on a full time basis, the GUI must send both focus and focus scale command out with each V=0.  The default is full time on the GUI and the system unless a default is saved by the user.</w:t>
      </w:r>
    </w:p>
    <w:tbl>
      <w:tblPr>
        <w:tblW w:w="9468" w:type="dxa"/>
        <w:tblInd w:w="720" w:type="dxa"/>
        <w:tblLook w:val="04A0"/>
      </w:tblPr>
      <w:tblGrid>
        <w:gridCol w:w="2808"/>
        <w:gridCol w:w="6660"/>
      </w:tblGrid>
      <w:tr w:rsidR="009678FE">
        <w:trPr>
          <w:cantSplit/>
        </w:trPr>
        <w:tc>
          <w:tcPr>
            <w:tcW w:w="2808" w:type="dxa"/>
          </w:tcPr>
          <w:p w:rsidR="009678FE" w:rsidRDefault="009678FE">
            <w:r>
              <w:t>PA 11 11 Vp 0w yy zz</w:t>
            </w:r>
          </w:p>
        </w:tc>
        <w:tc>
          <w:tcPr>
            <w:tcW w:w="6660" w:type="dxa"/>
          </w:tcPr>
          <w:p w:rsidR="009678FE" w:rsidRDefault="009678FE">
            <w:r>
              <w:t>V = 0, show full time, 1 - show for 10 seconds (sets value for focus value as well)</w:t>
            </w:r>
          </w:p>
          <w:p w:rsidR="009678FE" w:rsidRDefault="009678FE">
            <w:r>
              <w:t>yy = line number, 00 = off; 99 report status</w:t>
            </w:r>
          </w:p>
          <w:p w:rsidR="009678FE" w:rsidRDefault="009678FE">
            <w:r>
              <w:t>ZZ = starting column 1-30, 00=off,</w:t>
            </w:r>
          </w:p>
          <w:p w:rsidR="009678FE" w:rsidRDefault="009678FE">
            <w:r>
              <w:t>w = 0 &gt; no labels</w:t>
            </w:r>
          </w:p>
          <w:p w:rsidR="009678FE" w:rsidRDefault="009678FE">
            <w:r>
              <w:t>w = 1 &gt; show Focus N(ear) and F(ar) labels</w:t>
            </w:r>
          </w:p>
          <w:p w:rsidR="009678FE" w:rsidRDefault="009678FE">
            <w:r>
              <w:t xml:space="preserve">w = 2 &gt; show VZ or IR </w:t>
            </w:r>
          </w:p>
          <w:p w:rsidR="009678FE" w:rsidRDefault="009678FE">
            <w:r>
              <w:t>w = 3 &gt; show VZ or IR and FOCUS W/N labels</w:t>
            </w:r>
          </w:p>
        </w:tc>
      </w:tr>
      <w:tr w:rsidR="009678FE">
        <w:trPr>
          <w:cantSplit/>
        </w:trPr>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0" w:name="_Toc402794301"/>
      <w:r>
        <w:t>Coordinates</w:t>
      </w:r>
      <w:bookmarkEnd w:id="420"/>
    </w:p>
    <w:p w:rsidR="009678FE" w:rsidRDefault="009678FE">
      <w:pPr>
        <w:ind w:left="720"/>
      </w:pPr>
      <w:r>
        <w:t>Displays GPS coordinate data in the format and location specified.  If no GPS is available this command is ignored except as shown in the response</w:t>
      </w:r>
    </w:p>
    <w:tbl>
      <w:tblPr>
        <w:tblW w:w="9468" w:type="dxa"/>
        <w:tblInd w:w="720" w:type="dxa"/>
        <w:tblLook w:val="04A0"/>
      </w:tblPr>
      <w:tblGrid>
        <w:gridCol w:w="2808"/>
        <w:gridCol w:w="6660"/>
      </w:tblGrid>
      <w:tr w:rsidR="009678FE">
        <w:trPr>
          <w:cantSplit/>
        </w:trPr>
        <w:tc>
          <w:tcPr>
            <w:tcW w:w="2808" w:type="dxa"/>
          </w:tcPr>
          <w:p w:rsidR="009678FE" w:rsidRDefault="009678FE">
            <w:r>
              <w:t>PA 11 12 0p wx yy zz</w:t>
            </w:r>
          </w:p>
        </w:tc>
        <w:tc>
          <w:tcPr>
            <w:tcW w:w="6660" w:type="dxa"/>
          </w:tcPr>
          <w:p w:rsidR="009678FE" w:rsidRDefault="009678FE">
            <w:r>
              <w:t>yy zz as defined above</w:t>
            </w:r>
          </w:p>
          <w:p w:rsidR="009678FE" w:rsidRDefault="009678FE">
            <w:r>
              <w:t xml:space="preserve">wx as 1x= Lat/Long, 2x = MGRS; </w:t>
            </w:r>
          </w:p>
          <w:p w:rsidR="009678FE" w:rsidRDefault="009678FE">
            <w:r>
              <w:t>x as 1 = DD:MM:SS.ss or 10 meters (MGRS)</w:t>
            </w:r>
          </w:p>
        </w:tc>
      </w:tr>
      <w:tr w:rsidR="009678FE">
        <w:trPr>
          <w:cantSplit/>
        </w:trPr>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1" w:name="_Toc402794302"/>
      <w:r>
        <w:t>Display Pneumonic</w:t>
      </w:r>
      <w:bookmarkEnd w:id="421"/>
    </w:p>
    <w:p w:rsidR="009678FE" w:rsidRDefault="009678FE">
      <w:pPr>
        <w:ind w:left="720"/>
      </w:pPr>
      <w:r>
        <w:t>If no pneumonic is set (blank or null), this command is ignored.</w:t>
      </w:r>
    </w:p>
    <w:tbl>
      <w:tblPr>
        <w:tblW w:w="9468" w:type="dxa"/>
        <w:tblInd w:w="720" w:type="dxa"/>
        <w:tblLook w:val="04A0"/>
      </w:tblPr>
      <w:tblGrid>
        <w:gridCol w:w="2808"/>
        <w:gridCol w:w="6660"/>
      </w:tblGrid>
      <w:tr w:rsidR="009678FE">
        <w:tc>
          <w:tcPr>
            <w:tcW w:w="2808" w:type="dxa"/>
          </w:tcPr>
          <w:p w:rsidR="009678FE" w:rsidRDefault="009678FE">
            <w:r>
              <w:t>PA 11 16 0p 00 yy zz</w:t>
            </w:r>
          </w:p>
        </w:tc>
        <w:tc>
          <w:tcPr>
            <w:tcW w:w="6660" w:type="dxa"/>
          </w:tcPr>
          <w:p w:rsidR="009678FE" w:rsidRDefault="009678FE">
            <w:r>
              <w:t>as defined in general format</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2" w:name="_Toc402794303"/>
      <w:r>
        <w:t>Set pneumonic</w:t>
      </w:r>
      <w:bookmarkEnd w:id="422"/>
    </w:p>
    <w:p w:rsidR="009678FE" w:rsidRDefault="009678FE">
      <w:pPr>
        <w:ind w:left="720"/>
      </w:pPr>
      <w:r>
        <w:t>Value is limited to 12 ASCII characters. If value is not accepted, prior value is retained.  This value is kept in NV RAM and survives a power cycle</w:t>
      </w:r>
    </w:p>
    <w:tbl>
      <w:tblPr>
        <w:tblW w:w="9468" w:type="dxa"/>
        <w:tblInd w:w="720" w:type="dxa"/>
        <w:tblLook w:val="04A0"/>
      </w:tblPr>
      <w:tblGrid>
        <w:gridCol w:w="2808"/>
        <w:gridCol w:w="6660"/>
      </w:tblGrid>
      <w:tr w:rsidR="009678FE">
        <w:tc>
          <w:tcPr>
            <w:tcW w:w="2808" w:type="dxa"/>
          </w:tcPr>
          <w:p w:rsidR="009678FE" w:rsidRDefault="009678FE">
            <w:r>
              <w:t>PA 11 17 pp xx  value</w:t>
            </w:r>
          </w:p>
        </w:tc>
        <w:tc>
          <w:tcPr>
            <w:tcW w:w="6660" w:type="dxa"/>
          </w:tcPr>
          <w:p w:rsidR="009678FE" w:rsidRDefault="009678FE">
            <w:r>
              <w:t>pp = 00 is set pneumonic; 22 is clear pneumonic; 99 is report status.   SEE FLASH NOTES</w:t>
            </w:r>
          </w:p>
          <w:p w:rsidR="009678FE" w:rsidRDefault="009678FE">
            <w:r>
              <w:t xml:space="preserve">xx = byte count to follow, max is 12 bytes (12 ASCII characters) </w:t>
            </w:r>
          </w:p>
          <w:p w:rsidR="009678FE" w:rsidRDefault="009678FE">
            <w:r>
              <w:lastRenderedPageBreak/>
              <w:t xml:space="preserve">abcde are any printable ASCII characters </w:t>
            </w:r>
          </w:p>
          <w:p w:rsidR="009678FE" w:rsidRDefault="009678FE">
            <w:r>
              <w:t>Response  xx = 00 if accepted or set, 01 if error, 02 is cleared/none</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3" w:name="_Toc402794304"/>
      <w:r>
        <w:t>Illuminator Zoom Value</w:t>
      </w:r>
      <w:bookmarkEnd w:id="423"/>
    </w:p>
    <w:p w:rsidR="009678FE" w:rsidRDefault="009678FE">
      <w:pPr>
        <w:ind w:left="720"/>
      </w:pPr>
      <w:r>
        <w:t>Displays zoom value of the Laser Illuminator (if attached) where specified; Format "Zoom: ###" or "Zoom: ##%"</w:t>
      </w:r>
    </w:p>
    <w:p w:rsidR="009678FE" w:rsidRDefault="009678FE">
      <w:pPr>
        <w:ind w:left="720"/>
      </w:pPr>
      <w:r>
        <w:t>The controller will display the illuminator zoom data on a temporary basis if V=1.  If the user wishes to display this values on a full time basis, the GUI must send both zoom command with V=0.  The default is full time on the GUI and the system unless a default is saved by the user</w:t>
      </w:r>
    </w:p>
    <w:tbl>
      <w:tblPr>
        <w:tblW w:w="9468" w:type="dxa"/>
        <w:tblInd w:w="720" w:type="dxa"/>
        <w:tblLook w:val="04A0"/>
      </w:tblPr>
      <w:tblGrid>
        <w:gridCol w:w="2808"/>
        <w:gridCol w:w="6660"/>
      </w:tblGrid>
      <w:tr w:rsidR="009678FE">
        <w:tc>
          <w:tcPr>
            <w:tcW w:w="2808" w:type="dxa"/>
          </w:tcPr>
          <w:p w:rsidR="009678FE" w:rsidRDefault="009678FE">
            <w:r>
              <w:t>PA 11 18 Vp wx yy zz</w:t>
            </w:r>
          </w:p>
        </w:tc>
        <w:tc>
          <w:tcPr>
            <w:tcW w:w="6660" w:type="dxa"/>
          </w:tcPr>
          <w:p w:rsidR="009678FE" w:rsidRDefault="009678FE">
            <w:r>
              <w:t>V = 0, show full time, 1 - 9 show for 1 to 9 seconds</w:t>
            </w:r>
          </w:p>
          <w:p w:rsidR="009678FE" w:rsidRDefault="009678FE">
            <w:r>
              <w:t>w &gt; 0 = no label, 1 = "IZ:", 2 = "IZoom:"</w:t>
            </w:r>
          </w:p>
          <w:p w:rsidR="009678FE" w:rsidRDefault="009678FE">
            <w:r>
              <w:t>x&gt; 00 = number (1-254), 01= % from wide to narrow</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4" w:name="_Toc402794305"/>
      <w:r>
        <w:t>Control Mode</w:t>
      </w:r>
      <w:bookmarkEnd w:id="424"/>
    </w:p>
    <w:p w:rsidR="009678FE" w:rsidRDefault="009678FE">
      <w:pPr>
        <w:ind w:left="720"/>
      </w:pPr>
      <w:r>
        <w:t xml:space="preserve">Causes 2110-ROTC (type 10, see </w:t>
      </w:r>
      <w:r w:rsidR="006A167A">
        <w:fldChar w:fldCharType="begin"/>
      </w:r>
      <w:r>
        <w:instrText xml:space="preserve"> REF _Ref302490562 \h </w:instrText>
      </w:r>
      <w:r w:rsidR="006A167A">
        <w:fldChar w:fldCharType="separate"/>
      </w:r>
      <w:r w:rsidR="00A8293C">
        <w:t>Controller Versions:</w:t>
      </w:r>
      <w:r w:rsidR="006A167A">
        <w:fldChar w:fldCharType="end"/>
      </w:r>
      <w:r>
        <w:t xml:space="preserve"> page </w:t>
      </w:r>
      <w:r w:rsidR="006A167A">
        <w:fldChar w:fldCharType="begin"/>
      </w:r>
      <w:r>
        <w:instrText xml:space="preserve"> PAGEREF _Ref302490593 \h </w:instrText>
      </w:r>
      <w:r w:rsidR="006A167A">
        <w:fldChar w:fldCharType="separate"/>
      </w:r>
      <w:r w:rsidR="00A8293C">
        <w:rPr>
          <w:noProof/>
        </w:rPr>
        <w:t>14</w:t>
      </w:r>
      <w:r w:rsidR="006A167A">
        <w:fldChar w:fldCharType="end"/>
      </w:r>
      <w:r>
        <w:t>) only to send to the appropriate 2110-GVI video channel the current control mode label at the line and column specified.</w:t>
      </w:r>
    </w:p>
    <w:p w:rsidR="009678FE" w:rsidRDefault="009678FE">
      <w:pPr>
        <w:ind w:left="720"/>
      </w:pPr>
      <w:r>
        <w:t>Labels are:  0101 = "JSR ", 0102 = "JSRH",0201="TATS", 0301="VDTK"</w:t>
      </w:r>
    </w:p>
    <w:tbl>
      <w:tblPr>
        <w:tblW w:w="9468" w:type="dxa"/>
        <w:tblInd w:w="720" w:type="dxa"/>
        <w:tblLook w:val="04A0"/>
      </w:tblPr>
      <w:tblGrid>
        <w:gridCol w:w="2808"/>
        <w:gridCol w:w="6660"/>
      </w:tblGrid>
      <w:tr w:rsidR="009678FE">
        <w:tc>
          <w:tcPr>
            <w:tcW w:w="2808" w:type="dxa"/>
          </w:tcPr>
          <w:p w:rsidR="009678FE" w:rsidRDefault="009678FE">
            <w:r>
              <w:t>PA 11 18 0p xx yy zz</w:t>
            </w:r>
          </w:p>
        </w:tc>
        <w:tc>
          <w:tcPr>
            <w:tcW w:w="6660" w:type="dxa"/>
          </w:tcPr>
          <w:p w:rsidR="009678FE" w:rsidRDefault="009678FE">
            <w:r>
              <w:t>p = channel 1 or 2</w:t>
            </w:r>
          </w:p>
          <w:p w:rsidR="009678FE" w:rsidRDefault="009678FE">
            <w:r>
              <w:t xml:space="preserve">yy zz is line and column as normally specified </w:t>
            </w:r>
          </w:p>
          <w:p w:rsidR="009678FE" w:rsidRDefault="009678FE">
            <w:r>
              <w:t>xx = 19 for channel 1 status (line, column) and 29 is channel 2 status</w:t>
            </w:r>
          </w:p>
        </w:tc>
      </w:tr>
      <w:tr w:rsidR="009678FE">
        <w:tc>
          <w:tcPr>
            <w:tcW w:w="2808" w:type="dxa"/>
          </w:tcPr>
          <w:p w:rsidR="009678FE" w:rsidRDefault="009678FE"/>
        </w:tc>
        <w:tc>
          <w:tcPr>
            <w:tcW w:w="6660" w:type="dxa"/>
          </w:tcPr>
          <w:p w:rsidR="009678FE" w:rsidRDefault="009678FE"/>
        </w:tc>
      </w:tr>
    </w:tbl>
    <w:p w:rsidR="009678FE" w:rsidRDefault="009678FE"/>
    <w:p w:rsidR="009678FE" w:rsidRDefault="009678FE">
      <w:pPr>
        <w:pStyle w:val="Heading4"/>
      </w:pPr>
      <w:bookmarkStart w:id="425" w:name="_Toc402794306"/>
      <w:r>
        <w:t>Free Text</w:t>
      </w:r>
      <w:bookmarkEnd w:id="425"/>
    </w:p>
    <w:p w:rsidR="009678FE" w:rsidRDefault="009678FE">
      <w:pPr>
        <w:ind w:left="720"/>
      </w:pPr>
      <w:r>
        <w:t>Permits annotation (and save to flash) of up to 5 lines of text located as specified by the yy and zz parameters.  Care must be taken to avoid overwriting other items in the annotation.  Time labels will always overwrite this text.</w:t>
      </w:r>
    </w:p>
    <w:tbl>
      <w:tblPr>
        <w:tblW w:w="9468" w:type="dxa"/>
        <w:tblInd w:w="720" w:type="dxa"/>
        <w:tblLook w:val="04A0"/>
      </w:tblPr>
      <w:tblGrid>
        <w:gridCol w:w="2808"/>
        <w:gridCol w:w="6660"/>
      </w:tblGrid>
      <w:tr w:rsidR="009678FE">
        <w:tc>
          <w:tcPr>
            <w:tcW w:w="2808" w:type="dxa"/>
          </w:tcPr>
          <w:p w:rsidR="009678FE" w:rsidRDefault="009678FE">
            <w:r>
              <w:t>PA 11 20  ab xx yy zz "tttttt…""</w:t>
            </w:r>
          </w:p>
        </w:tc>
        <w:tc>
          <w:tcPr>
            <w:tcW w:w="6660" w:type="dxa"/>
          </w:tcPr>
          <w:p w:rsidR="009678FE" w:rsidRDefault="009678FE">
            <w:r>
              <w:t>a=channel number (0 for both, 1 or 2) and b = line number of the GUI text (1-5)</w:t>
            </w:r>
          </w:p>
          <w:p w:rsidR="009678FE" w:rsidRDefault="009678FE">
            <w:r>
              <w:t>yy and zz are line and starting character</w:t>
            </w:r>
          </w:p>
          <w:p w:rsidR="009678FE" w:rsidRDefault="009678FE">
            <w:r>
              <w:t>xx is number of characters (1-32)</w:t>
            </w:r>
          </w:p>
          <w:p w:rsidR="009678FE" w:rsidRDefault="009678FE">
            <w:r>
              <w:t>ttttttt is any printable ASCII text character including space and punctuation.  No CR or LF</w:t>
            </w:r>
          </w:p>
        </w:tc>
      </w:tr>
      <w:tr w:rsidR="009678FE">
        <w:tc>
          <w:tcPr>
            <w:tcW w:w="2808" w:type="dxa"/>
          </w:tcPr>
          <w:p w:rsidR="009678FE" w:rsidRDefault="009678FE"/>
        </w:tc>
        <w:tc>
          <w:tcPr>
            <w:tcW w:w="6660" w:type="dxa"/>
          </w:tcPr>
          <w:p w:rsidR="009678FE" w:rsidRDefault="009678FE"/>
        </w:tc>
      </w:tr>
    </w:tbl>
    <w:p w:rsidR="009678FE" w:rsidRDefault="009678FE">
      <w:pPr>
        <w:ind w:left="720"/>
      </w:pPr>
      <w:r>
        <w:t>If character count does not exactly = xx value, whole command is ignored.</w:t>
      </w:r>
    </w:p>
    <w:p w:rsidR="009678FE" w:rsidRDefault="009678FE"/>
    <w:p w:rsidR="00FF6560" w:rsidRPr="00FF6560" w:rsidRDefault="00FF6560" w:rsidP="00FF6560"/>
    <w:sectPr w:rsidR="00FF6560" w:rsidRPr="00FF6560" w:rsidSect="00373899">
      <w:headerReference w:type="default" r:id="rId14"/>
      <w:footerReference w:type="default" r:id="rId15"/>
      <w:pgSz w:w="12240" w:h="15840" w:code="1"/>
      <w:pgMar w:top="1296" w:right="1152" w:bottom="1296"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170" w:rsidRDefault="00675170">
      <w:r>
        <w:separator/>
      </w:r>
    </w:p>
  </w:endnote>
  <w:endnote w:type="continuationSeparator" w:id="1">
    <w:p w:rsidR="00675170" w:rsidRDefault="00675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BB" w:rsidRDefault="006069BB">
    <w:pPr>
      <w:pStyle w:val="Footer"/>
      <w:jc w:val="center"/>
    </w:pPr>
    <w:r>
      <w:rPr>
        <w:b/>
        <w:sz w:val="32"/>
        <w:szCs w:val="32"/>
      </w:rPr>
      <w:t>All Data is ITS/PVPAEO Proprietary</w:t>
    </w:r>
    <w:r>
      <w:rPr>
        <w:b/>
        <w:sz w:val="32"/>
        <w:szCs w:val="32"/>
      </w:rPr>
      <w:br/>
    </w:r>
    <w:r>
      <w:t xml:space="preserve">Sheet </w:t>
    </w:r>
    <w:fldSimple w:instr=" PAGE   \* MERGEFORMAT ">
      <w:r w:rsidR="00FD1BC0">
        <w:rPr>
          <w:noProof/>
        </w:rPr>
        <w:t>42</w:t>
      </w:r>
    </w:fldSimple>
    <w:r>
      <w:t xml:space="preserve"> of </w:t>
    </w:r>
    <w:fldSimple w:instr=" NUMPAGES   \* MERGEFORMAT ">
      <w:r w:rsidR="00FD1BC0">
        <w:rPr>
          <w:noProof/>
        </w:rPr>
        <w:t>90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170" w:rsidRDefault="00675170">
      <w:r>
        <w:separator/>
      </w:r>
    </w:p>
  </w:footnote>
  <w:footnote w:type="continuationSeparator" w:id="1">
    <w:p w:rsidR="00675170" w:rsidRDefault="00675170">
      <w:r>
        <w:continuationSeparator/>
      </w:r>
    </w:p>
  </w:footnote>
  <w:footnote w:id="2">
    <w:p w:rsidR="006069BB" w:rsidRDefault="006069BB">
      <w:pPr>
        <w:pStyle w:val="FootnoteText"/>
      </w:pPr>
      <w:r>
        <w:rPr>
          <w:rStyle w:val="FootnoteReference"/>
        </w:rPr>
        <w:footnoteRef/>
      </w:r>
      <w:r>
        <w:t xml:space="preserve"> Offsets relative to mechanical home are the difference between the position calibrated in AZ and EL by the user and the angular value of these calibrated positions relative to mechanical home.  These offsets are used to adjust query (AZ and EL) values to calibrated positions and also used with command to position (AZ and EL) to move the P/T to calibrated headings and elevations.  Please refer </w:t>
      </w:r>
      <w:r>
        <w:rPr>
          <w:b/>
        </w:rPr>
        <w:t>to CALIBRATE HOME</w:t>
      </w:r>
      <w:r>
        <w:t xml:space="preserve"> for specific commands.</w:t>
      </w:r>
    </w:p>
  </w:footnote>
  <w:footnote w:id="3">
    <w:p w:rsidR="006069BB" w:rsidRDefault="006069BB">
      <w:pPr>
        <w:pStyle w:val="FootnoteText"/>
      </w:pPr>
      <w:r>
        <w:rPr>
          <w:rStyle w:val="FootnoteReference"/>
        </w:rPr>
        <w:footnoteRef/>
      </w:r>
      <w:r>
        <w:t xml:space="preserve"> When home is required, it means a mechanical home is required.  Prior to mechanical home, the Nighthawk HT does not know where it is, therefore, reference home, any presets and any command to position values (AZ and EL) will have no meaning.  Consequently, the controller will ignore these commands until a mechanical home is completed.  Rate AZ and EL command will be honored.</w:t>
      </w:r>
    </w:p>
  </w:footnote>
  <w:footnote w:id="4">
    <w:p w:rsidR="006069BB" w:rsidRDefault="006069BB">
      <w:r>
        <w:rPr>
          <w:rStyle w:val="FootnoteReference"/>
        </w:rPr>
        <w:footnoteRef/>
      </w:r>
      <w:r>
        <w:t xml:space="preserve">  The tracker does not report gate size to the 2110, therefore at start up, the 2110 sets the gate size to a default value of 50 height and 50 width.  The 2110 firmware then increments and decrements as commanded from this starting point.</w:t>
      </w:r>
    </w:p>
    <w:p w:rsidR="006069BB" w:rsidRDefault="006069BB">
      <w:pPr>
        <w:pStyle w:val="FootnoteText"/>
      </w:pPr>
    </w:p>
  </w:footnote>
  <w:footnote w:id="5">
    <w:p w:rsidR="006069BB" w:rsidRDefault="006069BB">
      <w:pPr>
        <w:pStyle w:val="FootnoteText"/>
      </w:pPr>
      <w:r>
        <w:rPr>
          <w:rStyle w:val="FootnoteReference"/>
        </w:rPr>
        <w:footnoteRef/>
      </w:r>
      <w:r>
        <w:t xml:space="preserve"> There are other modes of the tracker that are not implemented in the 2110.  If by some chance the tracker entered a mode not specifically commanded via the 2110, the actual mode number would be read by the 2110 and inserted into the qq value.  Possible values range from 0 to 7 which include the two implemented.</w:t>
      </w:r>
    </w:p>
  </w:footnote>
  <w:footnote w:id="6">
    <w:p w:rsidR="006069BB" w:rsidRDefault="006069BB">
      <w:r>
        <w:rPr>
          <w:rStyle w:val="FootnoteReference"/>
        </w:rPr>
        <w:footnoteRef/>
      </w:r>
      <w:r>
        <w:t xml:space="preserve"> The actual threshold value is not reported back to the 2110.  At startup the 2110 sets the threshold to MANUAL mode (qq=00) and sets a value of 511.  The 2110 then keeps track of the threshold value to facilitate increment decrement function.</w:t>
      </w:r>
    </w:p>
    <w:p w:rsidR="006069BB" w:rsidRDefault="006069BB">
      <w:pPr>
        <w:pStyle w:val="FootnoteText"/>
      </w:pPr>
    </w:p>
  </w:footnote>
  <w:footnote w:id="7">
    <w:p w:rsidR="006069BB" w:rsidRDefault="006069BB">
      <w:pPr>
        <w:pStyle w:val="FootnoteText"/>
      </w:pPr>
      <w:r>
        <w:rPr>
          <w:rStyle w:val="FootnoteReference"/>
        </w:rPr>
        <w:footnoteRef/>
      </w:r>
      <w:r>
        <w:t xml:space="preserve"> The tracker offers “polarities” of </w:t>
      </w:r>
      <w:r>
        <w:rPr>
          <w:b/>
          <w:i/>
        </w:rPr>
        <w:t>GRAY(0)</w:t>
      </w:r>
      <w:r>
        <w:t xml:space="preserve">, </w:t>
      </w:r>
      <w:r>
        <w:rPr>
          <w:b/>
          <w:i/>
        </w:rPr>
        <w:t>WHITE(1)</w:t>
      </w:r>
      <w:r>
        <w:t xml:space="preserve">, </w:t>
      </w:r>
      <w:r>
        <w:rPr>
          <w:b/>
          <w:i/>
        </w:rPr>
        <w:t>BLACK(2)</w:t>
      </w:r>
      <w:r>
        <w:t xml:space="preserve">, </w:t>
      </w:r>
      <w:r>
        <w:rPr>
          <w:b/>
          <w:i/>
        </w:rPr>
        <w:t>MIX(3)</w:t>
      </w:r>
      <w:r>
        <w:t xml:space="preserve"> and </w:t>
      </w:r>
      <w:r>
        <w:rPr>
          <w:b/>
          <w:i/>
        </w:rPr>
        <w:t>AUTO(4)</w:t>
      </w:r>
      <w:r>
        <w:t>.  Commands available through the 2110 only select white or black polarities.  If by chance the tracker entered a mode not specifically commanded by the 2110, the 2110 will read values (range 0 to 4) and insert the actual value read into the qq response.</w:t>
      </w:r>
    </w:p>
  </w:footnote>
  <w:footnote w:id="8">
    <w:p w:rsidR="006069BB" w:rsidRDefault="006069BB">
      <w:pPr>
        <w:pStyle w:val="FootnoteText"/>
      </w:pPr>
      <w:r>
        <w:rPr>
          <w:rStyle w:val="FootnoteReference"/>
        </w:rPr>
        <w:footnoteRef/>
      </w:r>
      <w:r>
        <w:t xml:space="preserve"> The there are 7 possible states that tracker can report.  The 2110 will only command the </w:t>
      </w:r>
      <w:r>
        <w:rPr>
          <w:b/>
          <w:i/>
        </w:rPr>
        <w:t>acquire</w:t>
      </w:r>
      <w:r>
        <w:t xml:space="preserve">, and </w:t>
      </w:r>
      <w:r>
        <w:rPr>
          <w:b/>
          <w:i/>
        </w:rPr>
        <w:t>auto acquire</w:t>
      </w:r>
      <w:r>
        <w:t xml:space="preserve"> states.  The 2110 looks for the </w:t>
      </w:r>
      <w:r>
        <w:rPr>
          <w:b/>
          <w:i/>
        </w:rPr>
        <w:t xml:space="preserve">on track </w:t>
      </w:r>
      <w:r>
        <w:t>state (3) and when the tracker is in this state, the 2110 will calculate rates to apply to the Nighthawk motion control to follow the tracked target.  No other state is used by the 2110 for control or status.  However, the 2110 reads whatever state is reported by the tracker and inserts the value in the qq response.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BB" w:rsidRDefault="006069BB">
    <w:pPr>
      <w:pStyle w:val="Header"/>
      <w:jc w:val="center"/>
      <w:rPr>
        <w:b/>
        <w:sz w:val="28"/>
        <w:szCs w:val="28"/>
      </w:rPr>
    </w:pPr>
    <w:r>
      <w:rPr>
        <w:b/>
        <w:noProof/>
        <w:sz w:val="28"/>
        <w:szCs w:val="28"/>
      </w:rPr>
      <w:drawing>
        <wp:anchor distT="0" distB="0" distL="114300" distR="114300" simplePos="0" relativeHeight="251658240" behindDoc="0" locked="0" layoutInCell="1" allowOverlap="1">
          <wp:simplePos x="0" y="0"/>
          <wp:positionH relativeFrom="page">
            <wp:posOffset>6302375</wp:posOffset>
          </wp:positionH>
          <wp:positionV relativeFrom="paragraph">
            <wp:posOffset>3175</wp:posOffset>
          </wp:positionV>
          <wp:extent cx="644525" cy="504825"/>
          <wp:effectExtent l="0" t="0" r="3175" b="9525"/>
          <wp:wrapSquare wrapText="bothSides"/>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preferRelativeResize="0">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4525" cy="504825"/>
                  </a:xfrm>
                  <a:prstGeom prst="rect">
                    <a:avLst/>
                  </a:prstGeom>
                  <a:noFill/>
                  <a:ln>
                    <a:noFill/>
                  </a:ln>
                </pic:spPr>
              </pic:pic>
            </a:graphicData>
          </a:graphic>
        </wp:anchor>
      </w:drawing>
    </w:r>
    <w:r>
      <w:rPr>
        <w:b/>
        <w:noProof/>
        <w:sz w:val="28"/>
        <w:szCs w:val="2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024255" cy="304165"/>
          <wp:effectExtent l="0" t="0" r="4445" b="635"/>
          <wp:wrapSquare wrapText="bothSides"/>
          <wp:docPr id="1" name="Picture 1" descr="small transpar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ansparent logo"/>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4255" cy="304165"/>
                  </a:xfrm>
                  <a:prstGeom prst="rect">
                    <a:avLst/>
                  </a:prstGeom>
                  <a:noFill/>
                  <a:ln>
                    <a:noFill/>
                  </a:ln>
                </pic:spPr>
              </pic:pic>
            </a:graphicData>
          </a:graphic>
        </wp:anchor>
      </w:drawing>
    </w:r>
    <w:r>
      <w:rPr>
        <w:b/>
        <w:sz w:val="28"/>
        <w:szCs w:val="28"/>
      </w:rPr>
      <w:t>Nighthawk DE2 Interface</w:t>
    </w:r>
    <w:r>
      <w:rPr>
        <w:b/>
        <w:sz w:val="28"/>
        <w:szCs w:val="28"/>
      </w:rPr>
      <w:br/>
      <w:t>Software Specification Rev Q Draft</w:t>
    </w:r>
  </w:p>
  <w:p w:rsidR="006069BB" w:rsidRDefault="006069BB">
    <w:pPr>
      <w:pStyle w:val="Header"/>
      <w:jc w:val="center"/>
      <w:rPr>
        <w:b/>
        <w:sz w:val="28"/>
        <w:szCs w:val="28"/>
      </w:rPr>
    </w:pPr>
    <w:r>
      <w:rPr>
        <w:b/>
        <w:sz w:val="28"/>
        <w:szCs w:val="28"/>
      </w:rPr>
      <w:t xml:space="preserve">As of </w:t>
    </w:r>
    <w:r w:rsidR="006A167A">
      <w:rPr>
        <w:b/>
        <w:sz w:val="28"/>
        <w:szCs w:val="28"/>
      </w:rPr>
      <w:fldChar w:fldCharType="begin"/>
    </w:r>
    <w:r>
      <w:rPr>
        <w:b/>
        <w:sz w:val="28"/>
        <w:szCs w:val="28"/>
      </w:rPr>
      <w:instrText xml:space="preserve"> DATE \@ "M/d/yyyy" </w:instrText>
    </w:r>
    <w:r w:rsidR="006A167A">
      <w:rPr>
        <w:b/>
        <w:sz w:val="28"/>
        <w:szCs w:val="28"/>
      </w:rPr>
      <w:fldChar w:fldCharType="separate"/>
    </w:r>
    <w:r w:rsidR="00FD1BC0">
      <w:rPr>
        <w:b/>
        <w:noProof/>
        <w:sz w:val="28"/>
        <w:szCs w:val="28"/>
      </w:rPr>
      <w:t>9/6/2016</w:t>
    </w:r>
    <w:r w:rsidR="006A167A">
      <w:rPr>
        <w:b/>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E24"/>
    <w:multiLevelType w:val="hybridMultilevel"/>
    <w:tmpl w:val="28A80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CF022F2E">
      <w:numFmt w:val="decimal"/>
      <w:lvlText w:val="%3"/>
      <w:lvlJc w:val="left"/>
      <w:pPr>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0D11AB"/>
    <w:multiLevelType w:val="hybridMultilevel"/>
    <w:tmpl w:val="F6BE6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78FE"/>
    <w:multiLevelType w:val="hybridMultilevel"/>
    <w:tmpl w:val="25B015CA"/>
    <w:lvl w:ilvl="0" w:tplc="BC22F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380A23"/>
    <w:multiLevelType w:val="hybridMultilevel"/>
    <w:tmpl w:val="3B9C37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F9697B"/>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AC3272"/>
    <w:multiLevelType w:val="hybridMultilevel"/>
    <w:tmpl w:val="D91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E1CD9"/>
    <w:multiLevelType w:val="multilevel"/>
    <w:tmpl w:val="9B385468"/>
    <w:lvl w:ilvl="0">
      <w:start w:val="1"/>
      <w:numFmt w:val="decimal"/>
      <w:pStyle w:val="Heading1"/>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7">
    <w:nsid w:val="360A4B01"/>
    <w:multiLevelType w:val="hybridMultilevel"/>
    <w:tmpl w:val="3474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84455"/>
    <w:multiLevelType w:val="hybridMultilevel"/>
    <w:tmpl w:val="4CB65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90611E"/>
    <w:multiLevelType w:val="hybridMultilevel"/>
    <w:tmpl w:val="1CAA1314"/>
    <w:lvl w:ilvl="0" w:tplc="CF022F2E">
      <w:numFmt w:val="decimal"/>
      <w:lvlText w:val="%1"/>
      <w:lvlJc w:val="left"/>
      <w:pPr>
        <w:ind w:left="720" w:hanging="72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0">
    <w:nsid w:val="44692356"/>
    <w:multiLevelType w:val="hybridMultilevel"/>
    <w:tmpl w:val="949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06427A"/>
    <w:multiLevelType w:val="hybridMultilevel"/>
    <w:tmpl w:val="E820D5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44012F"/>
    <w:multiLevelType w:val="hybridMultilevel"/>
    <w:tmpl w:val="3C76E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8D6723"/>
    <w:multiLevelType w:val="hybridMultilevel"/>
    <w:tmpl w:val="29924C5A"/>
    <w:lvl w:ilvl="0" w:tplc="B3289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0850E4"/>
    <w:multiLevelType w:val="hybridMultilevel"/>
    <w:tmpl w:val="116CAC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5330BF"/>
    <w:multiLevelType w:val="hybridMultilevel"/>
    <w:tmpl w:val="AD44B7C2"/>
    <w:lvl w:ilvl="0" w:tplc="7062F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D30EE3"/>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F114B6"/>
    <w:multiLevelType w:val="hybridMultilevel"/>
    <w:tmpl w:val="949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A32CA"/>
    <w:multiLevelType w:val="hybridMultilevel"/>
    <w:tmpl w:val="25B015CA"/>
    <w:lvl w:ilvl="0" w:tplc="BC22F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5746A3"/>
    <w:multiLevelType w:val="hybridMultilevel"/>
    <w:tmpl w:val="027A4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542589"/>
    <w:multiLevelType w:val="hybridMultilevel"/>
    <w:tmpl w:val="D91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44985"/>
    <w:multiLevelType w:val="hybridMultilevel"/>
    <w:tmpl w:val="720EE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F9D178A"/>
    <w:multiLevelType w:val="hybridMultilevel"/>
    <w:tmpl w:val="A5A88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7B4A52"/>
    <w:multiLevelType w:val="hybridMultilevel"/>
    <w:tmpl w:val="5D46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45F7A"/>
    <w:multiLevelType w:val="hybridMultilevel"/>
    <w:tmpl w:val="C40EC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AE26E5"/>
    <w:multiLevelType w:val="hybridMultilevel"/>
    <w:tmpl w:val="A642A1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861629"/>
    <w:multiLevelType w:val="hybridMultilevel"/>
    <w:tmpl w:val="8F6C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C69D4"/>
    <w:multiLevelType w:val="hybridMultilevel"/>
    <w:tmpl w:val="7E726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5"/>
  </w:num>
  <w:num w:numId="4">
    <w:abstractNumId w:val="3"/>
  </w:num>
  <w:num w:numId="5">
    <w:abstractNumId w:val="24"/>
  </w:num>
  <w:num w:numId="6">
    <w:abstractNumId w:val="11"/>
  </w:num>
  <w:num w:numId="7">
    <w:abstractNumId w:val="19"/>
  </w:num>
  <w:num w:numId="8">
    <w:abstractNumId w:val="21"/>
  </w:num>
  <w:num w:numId="9">
    <w:abstractNumId w:val="8"/>
  </w:num>
  <w:num w:numId="10">
    <w:abstractNumId w:val="12"/>
  </w:num>
  <w:num w:numId="11">
    <w:abstractNumId w:val="14"/>
  </w:num>
  <w:num w:numId="12">
    <w:abstractNumId w:val="16"/>
  </w:num>
  <w:num w:numId="13">
    <w:abstractNumId w:val="4"/>
  </w:num>
  <w:num w:numId="14">
    <w:abstractNumId w:val="22"/>
  </w:num>
  <w:num w:numId="15">
    <w:abstractNumId w:val="1"/>
  </w:num>
  <w:num w:numId="16">
    <w:abstractNumId w:val="23"/>
  </w:num>
  <w:num w:numId="17">
    <w:abstractNumId w:val="26"/>
  </w:num>
  <w:num w:numId="18">
    <w:abstractNumId w:val="7"/>
  </w:num>
  <w:num w:numId="19">
    <w:abstractNumId w:val="5"/>
  </w:num>
  <w:num w:numId="20">
    <w:abstractNumId w:val="27"/>
  </w:num>
  <w:num w:numId="21">
    <w:abstractNumId w:val="20"/>
  </w:num>
  <w:num w:numId="22">
    <w:abstractNumId w:val="9"/>
  </w:num>
  <w:num w:numId="23">
    <w:abstractNumId w:val="15"/>
  </w:num>
  <w:num w:numId="24">
    <w:abstractNumId w:val="10"/>
  </w:num>
  <w:num w:numId="25">
    <w:abstractNumId w:val="17"/>
  </w:num>
  <w:num w:numId="26">
    <w:abstractNumId w:val="13"/>
  </w:num>
  <w:num w:numId="27">
    <w:abstractNumId w:val="18"/>
  </w:num>
  <w:num w:numId="28">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20"/>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rsids>
    <w:rsidRoot w:val="009678FE"/>
    <w:rsid w:val="0005289C"/>
    <w:rsid w:val="000722A4"/>
    <w:rsid w:val="000979A5"/>
    <w:rsid w:val="001C0A52"/>
    <w:rsid w:val="002238E1"/>
    <w:rsid w:val="002B5AB6"/>
    <w:rsid w:val="00314731"/>
    <w:rsid w:val="00324038"/>
    <w:rsid w:val="003558DF"/>
    <w:rsid w:val="00373899"/>
    <w:rsid w:val="0041595C"/>
    <w:rsid w:val="00517699"/>
    <w:rsid w:val="0055333D"/>
    <w:rsid w:val="00590B63"/>
    <w:rsid w:val="00597708"/>
    <w:rsid w:val="006069BB"/>
    <w:rsid w:val="006075B7"/>
    <w:rsid w:val="00675170"/>
    <w:rsid w:val="00693D21"/>
    <w:rsid w:val="006A167A"/>
    <w:rsid w:val="006F2B93"/>
    <w:rsid w:val="0070787D"/>
    <w:rsid w:val="00753147"/>
    <w:rsid w:val="00760677"/>
    <w:rsid w:val="0085359B"/>
    <w:rsid w:val="008831EB"/>
    <w:rsid w:val="008B0BA1"/>
    <w:rsid w:val="008D6069"/>
    <w:rsid w:val="008F5DF5"/>
    <w:rsid w:val="00904CD9"/>
    <w:rsid w:val="009066B9"/>
    <w:rsid w:val="0094555F"/>
    <w:rsid w:val="009678FE"/>
    <w:rsid w:val="0099105C"/>
    <w:rsid w:val="00A15410"/>
    <w:rsid w:val="00A407D7"/>
    <w:rsid w:val="00A70E2B"/>
    <w:rsid w:val="00A8293C"/>
    <w:rsid w:val="00BF0422"/>
    <w:rsid w:val="00C04982"/>
    <w:rsid w:val="00C25B6D"/>
    <w:rsid w:val="00D31A99"/>
    <w:rsid w:val="00DF38AC"/>
    <w:rsid w:val="00E07E7A"/>
    <w:rsid w:val="00E52140"/>
    <w:rsid w:val="00E87CB0"/>
    <w:rsid w:val="00F05A68"/>
    <w:rsid w:val="00F5274F"/>
    <w:rsid w:val="00F94C34"/>
    <w:rsid w:val="00FA63C8"/>
    <w:rsid w:val="00FD1BC0"/>
    <w:rsid w:val="00FE0AF5"/>
    <w:rsid w:val="00FF5EC2"/>
    <w:rsid w:val="00FF6560"/>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99"/>
    <w:pPr>
      <w:spacing w:after="120"/>
    </w:pPr>
    <w:rPr>
      <w:rFonts w:ascii="Franklin Gothic Book" w:hAnsi="Franklin Gothic Book"/>
      <w:szCs w:val="24"/>
    </w:rPr>
  </w:style>
  <w:style w:type="paragraph" w:styleId="Heading1">
    <w:name w:val="heading 1"/>
    <w:basedOn w:val="Normal"/>
    <w:next w:val="Normal"/>
    <w:qFormat/>
    <w:rsid w:val="00373899"/>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389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73899"/>
    <w:pPr>
      <w:keepNext/>
      <w:spacing w:before="240" w:after="60"/>
      <w:outlineLvl w:val="2"/>
    </w:pPr>
    <w:rPr>
      <w:rFonts w:ascii="Arial" w:hAnsi="Arial" w:cs="Arial"/>
      <w:b/>
      <w:bCs/>
      <w:sz w:val="26"/>
      <w:szCs w:val="26"/>
    </w:rPr>
  </w:style>
  <w:style w:type="paragraph" w:styleId="Heading4">
    <w:name w:val="heading 4"/>
    <w:basedOn w:val="Normal"/>
    <w:next w:val="Normal"/>
    <w:qFormat/>
    <w:rsid w:val="00373899"/>
    <w:pPr>
      <w:keepNext/>
      <w:spacing w:before="240" w:after="60"/>
      <w:ind w:left="720"/>
      <w:outlineLvl w:val="3"/>
    </w:pPr>
    <w:rPr>
      <w:rFonts w:ascii="Times New Roman" w:hAnsi="Times New Roman"/>
      <w:b/>
      <w:bCs/>
      <w:sz w:val="24"/>
      <w:szCs w:val="28"/>
    </w:rPr>
  </w:style>
  <w:style w:type="paragraph" w:styleId="Heading5">
    <w:name w:val="heading 5"/>
    <w:basedOn w:val="Normal"/>
    <w:next w:val="Normal"/>
    <w:qFormat/>
    <w:rsid w:val="0037389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sid w:val="00373899"/>
    <w:rPr>
      <w:b/>
      <w:bCs/>
      <w:sz w:val="24"/>
      <w:szCs w:val="28"/>
    </w:rPr>
  </w:style>
  <w:style w:type="paragraph" w:customStyle="1" w:styleId="Figures">
    <w:name w:val="Figures"/>
    <w:basedOn w:val="Heading1"/>
    <w:rsid w:val="00373899"/>
    <w:pPr>
      <w:widowControl w:val="0"/>
      <w:tabs>
        <w:tab w:val="center" w:pos="4680"/>
      </w:tabs>
      <w:suppressAutoHyphens/>
      <w:spacing w:before="120" w:after="120"/>
      <w:jc w:val="center"/>
    </w:pPr>
    <w:rPr>
      <w:rFonts w:ascii="CG Times" w:hAnsi="CG Times" w:cs="Times New Roman"/>
      <w:snapToGrid w:val="0"/>
      <w:kern w:val="0"/>
      <w:sz w:val="24"/>
      <w:szCs w:val="20"/>
    </w:rPr>
  </w:style>
  <w:style w:type="paragraph" w:styleId="BalloonText">
    <w:name w:val="Balloon Text"/>
    <w:basedOn w:val="Normal"/>
    <w:semiHidden/>
    <w:rsid w:val="00373899"/>
    <w:rPr>
      <w:rFonts w:ascii="Tahoma" w:hAnsi="Tahoma" w:cs="Tahoma"/>
      <w:sz w:val="16"/>
      <w:szCs w:val="16"/>
    </w:rPr>
  </w:style>
  <w:style w:type="paragraph" w:styleId="Header">
    <w:name w:val="header"/>
    <w:basedOn w:val="Normal"/>
    <w:semiHidden/>
    <w:rsid w:val="00373899"/>
    <w:pPr>
      <w:tabs>
        <w:tab w:val="center" w:pos="4320"/>
        <w:tab w:val="right" w:pos="8640"/>
      </w:tabs>
    </w:pPr>
  </w:style>
  <w:style w:type="paragraph" w:styleId="Footer">
    <w:name w:val="footer"/>
    <w:basedOn w:val="Normal"/>
    <w:semiHidden/>
    <w:rsid w:val="00373899"/>
    <w:pPr>
      <w:tabs>
        <w:tab w:val="center" w:pos="4320"/>
        <w:tab w:val="right" w:pos="8640"/>
      </w:tabs>
    </w:pPr>
  </w:style>
  <w:style w:type="paragraph" w:styleId="TOC3">
    <w:name w:val="toc 3"/>
    <w:basedOn w:val="Normal"/>
    <w:next w:val="Normal"/>
    <w:autoRedefine/>
    <w:uiPriority w:val="39"/>
    <w:rsid w:val="00373899"/>
    <w:pPr>
      <w:tabs>
        <w:tab w:val="right" w:leader="dot" w:pos="9926"/>
      </w:tabs>
      <w:ind w:left="400"/>
    </w:pPr>
  </w:style>
  <w:style w:type="paragraph" w:styleId="TOC1">
    <w:name w:val="toc 1"/>
    <w:basedOn w:val="Normal"/>
    <w:next w:val="Normal"/>
    <w:autoRedefine/>
    <w:uiPriority w:val="39"/>
    <w:rsid w:val="00373899"/>
  </w:style>
  <w:style w:type="paragraph" w:styleId="TOC2">
    <w:name w:val="toc 2"/>
    <w:basedOn w:val="Normal"/>
    <w:next w:val="Normal"/>
    <w:autoRedefine/>
    <w:uiPriority w:val="39"/>
    <w:rsid w:val="00373899"/>
    <w:pPr>
      <w:ind w:left="200"/>
    </w:pPr>
  </w:style>
  <w:style w:type="character" w:styleId="Hyperlink">
    <w:name w:val="Hyperlink"/>
    <w:basedOn w:val="DefaultParagraphFont"/>
    <w:uiPriority w:val="99"/>
    <w:rsid w:val="00373899"/>
    <w:rPr>
      <w:color w:val="0000FF"/>
      <w:u w:val="single"/>
    </w:rPr>
  </w:style>
  <w:style w:type="paragraph" w:styleId="TOC4">
    <w:name w:val="toc 4"/>
    <w:basedOn w:val="Normal"/>
    <w:next w:val="Normal"/>
    <w:autoRedefine/>
    <w:uiPriority w:val="39"/>
    <w:rsid w:val="00373899"/>
    <w:pPr>
      <w:ind w:left="600"/>
    </w:pPr>
  </w:style>
  <w:style w:type="character" w:customStyle="1" w:styleId="Heading5Char">
    <w:name w:val="Heading 5 Char"/>
    <w:basedOn w:val="DefaultParagraphFont"/>
    <w:rsid w:val="00373899"/>
    <w:rPr>
      <w:rFonts w:ascii="Calibri" w:eastAsia="Times New Roman" w:hAnsi="Calibri" w:cs="Times New Roman"/>
      <w:b/>
      <w:bCs/>
      <w:i/>
      <w:iCs/>
      <w:sz w:val="26"/>
      <w:szCs w:val="26"/>
    </w:rPr>
  </w:style>
  <w:style w:type="paragraph" w:styleId="FootnoteText">
    <w:name w:val="footnote text"/>
    <w:basedOn w:val="Normal"/>
    <w:semiHidden/>
    <w:rsid w:val="00373899"/>
    <w:rPr>
      <w:szCs w:val="20"/>
    </w:rPr>
  </w:style>
  <w:style w:type="character" w:styleId="FootnoteReference">
    <w:name w:val="footnote reference"/>
    <w:basedOn w:val="DefaultParagraphFont"/>
    <w:semiHidden/>
    <w:rsid w:val="00373899"/>
    <w:rPr>
      <w:vertAlign w:val="superscript"/>
    </w:rPr>
  </w:style>
  <w:style w:type="character" w:styleId="Strong">
    <w:name w:val="Strong"/>
    <w:basedOn w:val="DefaultParagraphFont"/>
    <w:qFormat/>
    <w:rsid w:val="00373899"/>
    <w:rPr>
      <w:b/>
      <w:bCs/>
    </w:rPr>
  </w:style>
  <w:style w:type="paragraph" w:styleId="TOC5">
    <w:name w:val="toc 5"/>
    <w:basedOn w:val="Normal"/>
    <w:next w:val="Normal"/>
    <w:autoRedefine/>
    <w:uiPriority w:val="39"/>
    <w:unhideWhenUsed/>
    <w:rsid w:val="0037389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7389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7389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7389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73899"/>
    <w:pPr>
      <w:spacing w:after="100" w:line="276" w:lineRule="auto"/>
      <w:ind w:left="1760"/>
    </w:pPr>
    <w:rPr>
      <w:rFonts w:ascii="Calibri" w:hAnsi="Calibri"/>
      <w:sz w:val="22"/>
      <w:szCs w:val="22"/>
    </w:rPr>
  </w:style>
  <w:style w:type="paragraph" w:customStyle="1" w:styleId="Default">
    <w:name w:val="Default"/>
    <w:rsid w:val="00373899"/>
    <w:pPr>
      <w:autoSpaceDE w:val="0"/>
      <w:autoSpaceDN w:val="0"/>
      <w:adjustRightInd w:val="0"/>
    </w:pPr>
    <w:rPr>
      <w:rFonts w:ascii="Arial" w:hAnsi="Arial" w:cs="Arial"/>
      <w:color w:val="000000"/>
      <w:sz w:val="24"/>
      <w:szCs w:val="24"/>
    </w:rPr>
  </w:style>
  <w:style w:type="paragraph" w:styleId="EndnoteText">
    <w:name w:val="endnote text"/>
    <w:basedOn w:val="Normal"/>
    <w:semiHidden/>
    <w:rsid w:val="00373899"/>
    <w:rPr>
      <w:szCs w:val="20"/>
    </w:rPr>
  </w:style>
  <w:style w:type="character" w:customStyle="1" w:styleId="EndnoteTextChar">
    <w:name w:val="Endnote Text Char"/>
    <w:basedOn w:val="DefaultParagraphFont"/>
    <w:rsid w:val="00373899"/>
    <w:rPr>
      <w:rFonts w:ascii="Franklin Gothic Book" w:hAnsi="Franklin Gothic Book"/>
    </w:rPr>
  </w:style>
  <w:style w:type="character" w:styleId="EndnoteReference">
    <w:name w:val="endnote reference"/>
    <w:basedOn w:val="DefaultParagraphFont"/>
    <w:semiHidden/>
    <w:rsid w:val="00373899"/>
    <w:rPr>
      <w:vertAlign w:val="superscript"/>
    </w:rPr>
  </w:style>
  <w:style w:type="table" w:styleId="TableGrid">
    <w:name w:val="Table Grid"/>
    <w:basedOn w:val="TableNormal"/>
    <w:uiPriority w:val="59"/>
    <w:rsid w:val="00F0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373899"/>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Franklin Gothic Book" w:hAnsi="Franklin Gothic Book"/>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ind w:left="720"/>
      <w:outlineLvl w:val="3"/>
    </w:pPr>
    <w:rPr>
      <w:rFonts w:ascii="Times New Roman" w:hAnsi="Times New Roman"/>
      <w:b/>
      <w:bCs/>
      <w:sz w:val="24"/>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Pr>
      <w:b/>
      <w:bCs/>
      <w:sz w:val="24"/>
      <w:szCs w:val="28"/>
    </w:rPr>
  </w:style>
  <w:style w:type="paragraph" w:customStyle="1" w:styleId="Figures">
    <w:name w:val="Figures"/>
    <w:basedOn w:val="Heading1"/>
    <w:pPr>
      <w:widowControl w:val="0"/>
      <w:tabs>
        <w:tab w:val="center" w:pos="4680"/>
      </w:tabs>
      <w:suppressAutoHyphens/>
      <w:spacing w:before="120" w:after="120"/>
      <w:jc w:val="center"/>
    </w:pPr>
    <w:rPr>
      <w:rFonts w:ascii="CG Times" w:hAnsi="CG Times" w:cs="Times New Roman"/>
      <w:snapToGrid w:val="0"/>
      <w:kern w:val="0"/>
      <w:sz w:val="24"/>
      <w:szCs w:val="20"/>
    </w:rPr>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uiPriority w:val="39"/>
    <w:pPr>
      <w:tabs>
        <w:tab w:val="right" w:leader="dot" w:pos="9926"/>
      </w:tabs>
      <w:ind w:left="400"/>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pPr>
      <w:ind w:left="600"/>
    </w:pPr>
  </w:style>
  <w:style w:type="character" w:customStyle="1" w:styleId="Heading5Char">
    <w:name w:val="Heading 5 Char"/>
    <w:basedOn w:val="DefaultParagraphFont"/>
    <w:rPr>
      <w:rFonts w:ascii="Calibri" w:eastAsia="Times New Roman" w:hAnsi="Calibri" w:cs="Times New Roman"/>
      <w:b/>
      <w:bCs/>
      <w:i/>
      <w:iCs/>
      <w:sz w:val="26"/>
      <w:szCs w:val="26"/>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character" w:styleId="Strong">
    <w:name w:val="Strong"/>
    <w:basedOn w:val="DefaultParagraphFont"/>
    <w:qFormat/>
    <w:rPr>
      <w:b/>
      <w:bCs/>
    </w:rPr>
  </w:style>
  <w:style w:type="paragraph" w:styleId="TOC5">
    <w:name w:val="toc 5"/>
    <w:basedOn w:val="Normal"/>
    <w:next w:val="Normal"/>
    <w:autoRedefine/>
    <w:uiPriority w:val="39"/>
    <w:unhideWhenUse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pPr>
      <w:spacing w:after="100" w:line="276" w:lineRule="auto"/>
      <w:ind w:left="1760"/>
    </w:pPr>
    <w:rPr>
      <w:rFonts w:ascii="Calibri" w:hAnsi="Calibri"/>
      <w:sz w:val="22"/>
      <w:szCs w:val="22"/>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EndnoteText">
    <w:name w:val="endnote text"/>
    <w:basedOn w:val="Normal"/>
    <w:semiHidden/>
    <w:rPr>
      <w:szCs w:val="20"/>
    </w:rPr>
  </w:style>
  <w:style w:type="character" w:customStyle="1" w:styleId="EndnoteTextChar">
    <w:name w:val="Endnote Text Char"/>
    <w:basedOn w:val="DefaultParagraphFont"/>
    <w:rPr>
      <w:rFonts w:ascii="Franklin Gothic Book" w:hAnsi="Franklin Gothic Book"/>
    </w:rPr>
  </w:style>
  <w:style w:type="character" w:styleId="EndnoteReference">
    <w:name w:val="endnote reference"/>
    <w:basedOn w:val="DefaultParagraphFont"/>
    <w:semiHidden/>
    <w:rPr>
      <w:vertAlign w:val="superscript"/>
    </w:rPr>
  </w:style>
  <w:style w:type="table" w:styleId="TableGrid">
    <w:name w:val="Table Grid"/>
    <w:basedOn w:val="TableNormal"/>
    <w:uiPriority w:val="59"/>
    <w:rsid w:val="00F0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pPr>
      <w:ind w:left="720"/>
    </w:pPr>
  </w:style>
</w:styles>
</file>

<file path=word/webSettings.xml><?xml version="1.0" encoding="utf-8"?>
<w:webSettings xmlns:r="http://schemas.openxmlformats.org/officeDocument/2006/relationships" xmlns:w="http://schemas.openxmlformats.org/wordprocessingml/2006/main">
  <w:divs>
    <w:div w:id="873692344">
      <w:bodyDiv w:val="1"/>
      <w:marLeft w:val="0"/>
      <w:marRight w:val="0"/>
      <w:marTop w:val="0"/>
      <w:marBottom w:val="0"/>
      <w:divBdr>
        <w:top w:val="none" w:sz="0" w:space="0" w:color="auto"/>
        <w:left w:val="none" w:sz="0" w:space="0" w:color="auto"/>
        <w:bottom w:val="none" w:sz="0" w:space="0" w:color="auto"/>
        <w:right w:val="none" w:sz="0" w:space="0" w:color="auto"/>
      </w:divBdr>
    </w:div>
    <w:div w:id="19190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vpaeo.com" TargetMode="External"/><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Sameric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58911-A6CE-D744-A7D8-3179CE96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90</Pages>
  <Words>26427</Words>
  <Characters>150634</Characters>
  <Application>Microsoft Office Word</Application>
  <DocSecurity>0</DocSecurity>
  <Lines>1255</Lines>
  <Paragraphs>353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2110-DE2 Controller Notes</vt:lpstr>
      <vt:lpstr>2110-DE2 Controller Notes</vt:lpstr>
    </vt:vector>
  </TitlesOfParts>
  <Company>VCC</Company>
  <LinksUpToDate>false</LinksUpToDate>
  <CharactersWithSpaces>176708</CharactersWithSpaces>
  <SharedDoc>false</SharedDoc>
  <HLinks>
    <vt:vector size="1800" baseType="variant">
      <vt:variant>
        <vt:i4>1507381</vt:i4>
      </vt:variant>
      <vt:variant>
        <vt:i4>1784</vt:i4>
      </vt:variant>
      <vt:variant>
        <vt:i4>0</vt:i4>
      </vt:variant>
      <vt:variant>
        <vt:i4>5</vt:i4>
      </vt:variant>
      <vt:variant>
        <vt:lpwstr/>
      </vt:variant>
      <vt:variant>
        <vt:lpwstr>_Toc357770628</vt:lpwstr>
      </vt:variant>
      <vt:variant>
        <vt:i4>1507381</vt:i4>
      </vt:variant>
      <vt:variant>
        <vt:i4>1778</vt:i4>
      </vt:variant>
      <vt:variant>
        <vt:i4>0</vt:i4>
      </vt:variant>
      <vt:variant>
        <vt:i4>5</vt:i4>
      </vt:variant>
      <vt:variant>
        <vt:lpwstr/>
      </vt:variant>
      <vt:variant>
        <vt:lpwstr>_Toc357770627</vt:lpwstr>
      </vt:variant>
      <vt:variant>
        <vt:i4>1507381</vt:i4>
      </vt:variant>
      <vt:variant>
        <vt:i4>1772</vt:i4>
      </vt:variant>
      <vt:variant>
        <vt:i4>0</vt:i4>
      </vt:variant>
      <vt:variant>
        <vt:i4>5</vt:i4>
      </vt:variant>
      <vt:variant>
        <vt:lpwstr/>
      </vt:variant>
      <vt:variant>
        <vt:lpwstr>_Toc357770626</vt:lpwstr>
      </vt:variant>
      <vt:variant>
        <vt:i4>1507381</vt:i4>
      </vt:variant>
      <vt:variant>
        <vt:i4>1766</vt:i4>
      </vt:variant>
      <vt:variant>
        <vt:i4>0</vt:i4>
      </vt:variant>
      <vt:variant>
        <vt:i4>5</vt:i4>
      </vt:variant>
      <vt:variant>
        <vt:lpwstr/>
      </vt:variant>
      <vt:variant>
        <vt:lpwstr>_Toc357770625</vt:lpwstr>
      </vt:variant>
      <vt:variant>
        <vt:i4>1507381</vt:i4>
      </vt:variant>
      <vt:variant>
        <vt:i4>1760</vt:i4>
      </vt:variant>
      <vt:variant>
        <vt:i4>0</vt:i4>
      </vt:variant>
      <vt:variant>
        <vt:i4>5</vt:i4>
      </vt:variant>
      <vt:variant>
        <vt:lpwstr/>
      </vt:variant>
      <vt:variant>
        <vt:lpwstr>_Toc357770624</vt:lpwstr>
      </vt:variant>
      <vt:variant>
        <vt:i4>1507381</vt:i4>
      </vt:variant>
      <vt:variant>
        <vt:i4>1754</vt:i4>
      </vt:variant>
      <vt:variant>
        <vt:i4>0</vt:i4>
      </vt:variant>
      <vt:variant>
        <vt:i4>5</vt:i4>
      </vt:variant>
      <vt:variant>
        <vt:lpwstr/>
      </vt:variant>
      <vt:variant>
        <vt:lpwstr>_Toc357770623</vt:lpwstr>
      </vt:variant>
      <vt:variant>
        <vt:i4>1507381</vt:i4>
      </vt:variant>
      <vt:variant>
        <vt:i4>1748</vt:i4>
      </vt:variant>
      <vt:variant>
        <vt:i4>0</vt:i4>
      </vt:variant>
      <vt:variant>
        <vt:i4>5</vt:i4>
      </vt:variant>
      <vt:variant>
        <vt:lpwstr/>
      </vt:variant>
      <vt:variant>
        <vt:lpwstr>_Toc357770622</vt:lpwstr>
      </vt:variant>
      <vt:variant>
        <vt:i4>1507381</vt:i4>
      </vt:variant>
      <vt:variant>
        <vt:i4>1742</vt:i4>
      </vt:variant>
      <vt:variant>
        <vt:i4>0</vt:i4>
      </vt:variant>
      <vt:variant>
        <vt:i4>5</vt:i4>
      </vt:variant>
      <vt:variant>
        <vt:lpwstr/>
      </vt:variant>
      <vt:variant>
        <vt:lpwstr>_Toc357770621</vt:lpwstr>
      </vt:variant>
      <vt:variant>
        <vt:i4>1507381</vt:i4>
      </vt:variant>
      <vt:variant>
        <vt:i4>1736</vt:i4>
      </vt:variant>
      <vt:variant>
        <vt:i4>0</vt:i4>
      </vt:variant>
      <vt:variant>
        <vt:i4>5</vt:i4>
      </vt:variant>
      <vt:variant>
        <vt:lpwstr/>
      </vt:variant>
      <vt:variant>
        <vt:lpwstr>_Toc357770620</vt:lpwstr>
      </vt:variant>
      <vt:variant>
        <vt:i4>1310773</vt:i4>
      </vt:variant>
      <vt:variant>
        <vt:i4>1730</vt:i4>
      </vt:variant>
      <vt:variant>
        <vt:i4>0</vt:i4>
      </vt:variant>
      <vt:variant>
        <vt:i4>5</vt:i4>
      </vt:variant>
      <vt:variant>
        <vt:lpwstr/>
      </vt:variant>
      <vt:variant>
        <vt:lpwstr>_Toc357770619</vt:lpwstr>
      </vt:variant>
      <vt:variant>
        <vt:i4>1310773</vt:i4>
      </vt:variant>
      <vt:variant>
        <vt:i4>1724</vt:i4>
      </vt:variant>
      <vt:variant>
        <vt:i4>0</vt:i4>
      </vt:variant>
      <vt:variant>
        <vt:i4>5</vt:i4>
      </vt:variant>
      <vt:variant>
        <vt:lpwstr/>
      </vt:variant>
      <vt:variant>
        <vt:lpwstr>_Toc357770618</vt:lpwstr>
      </vt:variant>
      <vt:variant>
        <vt:i4>1310773</vt:i4>
      </vt:variant>
      <vt:variant>
        <vt:i4>1718</vt:i4>
      </vt:variant>
      <vt:variant>
        <vt:i4>0</vt:i4>
      </vt:variant>
      <vt:variant>
        <vt:i4>5</vt:i4>
      </vt:variant>
      <vt:variant>
        <vt:lpwstr/>
      </vt:variant>
      <vt:variant>
        <vt:lpwstr>_Toc357770617</vt:lpwstr>
      </vt:variant>
      <vt:variant>
        <vt:i4>1310773</vt:i4>
      </vt:variant>
      <vt:variant>
        <vt:i4>1712</vt:i4>
      </vt:variant>
      <vt:variant>
        <vt:i4>0</vt:i4>
      </vt:variant>
      <vt:variant>
        <vt:i4>5</vt:i4>
      </vt:variant>
      <vt:variant>
        <vt:lpwstr/>
      </vt:variant>
      <vt:variant>
        <vt:lpwstr>_Toc357770616</vt:lpwstr>
      </vt:variant>
      <vt:variant>
        <vt:i4>1310773</vt:i4>
      </vt:variant>
      <vt:variant>
        <vt:i4>1706</vt:i4>
      </vt:variant>
      <vt:variant>
        <vt:i4>0</vt:i4>
      </vt:variant>
      <vt:variant>
        <vt:i4>5</vt:i4>
      </vt:variant>
      <vt:variant>
        <vt:lpwstr/>
      </vt:variant>
      <vt:variant>
        <vt:lpwstr>_Toc357770615</vt:lpwstr>
      </vt:variant>
      <vt:variant>
        <vt:i4>1310773</vt:i4>
      </vt:variant>
      <vt:variant>
        <vt:i4>1700</vt:i4>
      </vt:variant>
      <vt:variant>
        <vt:i4>0</vt:i4>
      </vt:variant>
      <vt:variant>
        <vt:i4>5</vt:i4>
      </vt:variant>
      <vt:variant>
        <vt:lpwstr/>
      </vt:variant>
      <vt:variant>
        <vt:lpwstr>_Toc357770614</vt:lpwstr>
      </vt:variant>
      <vt:variant>
        <vt:i4>1310773</vt:i4>
      </vt:variant>
      <vt:variant>
        <vt:i4>1694</vt:i4>
      </vt:variant>
      <vt:variant>
        <vt:i4>0</vt:i4>
      </vt:variant>
      <vt:variant>
        <vt:i4>5</vt:i4>
      </vt:variant>
      <vt:variant>
        <vt:lpwstr/>
      </vt:variant>
      <vt:variant>
        <vt:lpwstr>_Toc357770613</vt:lpwstr>
      </vt:variant>
      <vt:variant>
        <vt:i4>1310773</vt:i4>
      </vt:variant>
      <vt:variant>
        <vt:i4>1688</vt:i4>
      </vt:variant>
      <vt:variant>
        <vt:i4>0</vt:i4>
      </vt:variant>
      <vt:variant>
        <vt:i4>5</vt:i4>
      </vt:variant>
      <vt:variant>
        <vt:lpwstr/>
      </vt:variant>
      <vt:variant>
        <vt:lpwstr>_Toc357770612</vt:lpwstr>
      </vt:variant>
      <vt:variant>
        <vt:i4>1310773</vt:i4>
      </vt:variant>
      <vt:variant>
        <vt:i4>1682</vt:i4>
      </vt:variant>
      <vt:variant>
        <vt:i4>0</vt:i4>
      </vt:variant>
      <vt:variant>
        <vt:i4>5</vt:i4>
      </vt:variant>
      <vt:variant>
        <vt:lpwstr/>
      </vt:variant>
      <vt:variant>
        <vt:lpwstr>_Toc357770611</vt:lpwstr>
      </vt:variant>
      <vt:variant>
        <vt:i4>1310773</vt:i4>
      </vt:variant>
      <vt:variant>
        <vt:i4>1676</vt:i4>
      </vt:variant>
      <vt:variant>
        <vt:i4>0</vt:i4>
      </vt:variant>
      <vt:variant>
        <vt:i4>5</vt:i4>
      </vt:variant>
      <vt:variant>
        <vt:lpwstr/>
      </vt:variant>
      <vt:variant>
        <vt:lpwstr>_Toc357770610</vt:lpwstr>
      </vt:variant>
      <vt:variant>
        <vt:i4>1376309</vt:i4>
      </vt:variant>
      <vt:variant>
        <vt:i4>1670</vt:i4>
      </vt:variant>
      <vt:variant>
        <vt:i4>0</vt:i4>
      </vt:variant>
      <vt:variant>
        <vt:i4>5</vt:i4>
      </vt:variant>
      <vt:variant>
        <vt:lpwstr/>
      </vt:variant>
      <vt:variant>
        <vt:lpwstr>_Toc357770609</vt:lpwstr>
      </vt:variant>
      <vt:variant>
        <vt:i4>1376309</vt:i4>
      </vt:variant>
      <vt:variant>
        <vt:i4>1664</vt:i4>
      </vt:variant>
      <vt:variant>
        <vt:i4>0</vt:i4>
      </vt:variant>
      <vt:variant>
        <vt:i4>5</vt:i4>
      </vt:variant>
      <vt:variant>
        <vt:lpwstr/>
      </vt:variant>
      <vt:variant>
        <vt:lpwstr>_Toc357770608</vt:lpwstr>
      </vt:variant>
      <vt:variant>
        <vt:i4>1376309</vt:i4>
      </vt:variant>
      <vt:variant>
        <vt:i4>1658</vt:i4>
      </vt:variant>
      <vt:variant>
        <vt:i4>0</vt:i4>
      </vt:variant>
      <vt:variant>
        <vt:i4>5</vt:i4>
      </vt:variant>
      <vt:variant>
        <vt:lpwstr/>
      </vt:variant>
      <vt:variant>
        <vt:lpwstr>_Toc357770607</vt:lpwstr>
      </vt:variant>
      <vt:variant>
        <vt:i4>1376309</vt:i4>
      </vt:variant>
      <vt:variant>
        <vt:i4>1652</vt:i4>
      </vt:variant>
      <vt:variant>
        <vt:i4>0</vt:i4>
      </vt:variant>
      <vt:variant>
        <vt:i4>5</vt:i4>
      </vt:variant>
      <vt:variant>
        <vt:lpwstr/>
      </vt:variant>
      <vt:variant>
        <vt:lpwstr>_Toc357770606</vt:lpwstr>
      </vt:variant>
      <vt:variant>
        <vt:i4>1376309</vt:i4>
      </vt:variant>
      <vt:variant>
        <vt:i4>1646</vt:i4>
      </vt:variant>
      <vt:variant>
        <vt:i4>0</vt:i4>
      </vt:variant>
      <vt:variant>
        <vt:i4>5</vt:i4>
      </vt:variant>
      <vt:variant>
        <vt:lpwstr/>
      </vt:variant>
      <vt:variant>
        <vt:lpwstr>_Toc357770605</vt:lpwstr>
      </vt:variant>
      <vt:variant>
        <vt:i4>1376309</vt:i4>
      </vt:variant>
      <vt:variant>
        <vt:i4>1640</vt:i4>
      </vt:variant>
      <vt:variant>
        <vt:i4>0</vt:i4>
      </vt:variant>
      <vt:variant>
        <vt:i4>5</vt:i4>
      </vt:variant>
      <vt:variant>
        <vt:lpwstr/>
      </vt:variant>
      <vt:variant>
        <vt:lpwstr>_Toc357770604</vt:lpwstr>
      </vt:variant>
      <vt:variant>
        <vt:i4>1376309</vt:i4>
      </vt:variant>
      <vt:variant>
        <vt:i4>1634</vt:i4>
      </vt:variant>
      <vt:variant>
        <vt:i4>0</vt:i4>
      </vt:variant>
      <vt:variant>
        <vt:i4>5</vt:i4>
      </vt:variant>
      <vt:variant>
        <vt:lpwstr/>
      </vt:variant>
      <vt:variant>
        <vt:lpwstr>_Toc357770603</vt:lpwstr>
      </vt:variant>
      <vt:variant>
        <vt:i4>1376309</vt:i4>
      </vt:variant>
      <vt:variant>
        <vt:i4>1628</vt:i4>
      </vt:variant>
      <vt:variant>
        <vt:i4>0</vt:i4>
      </vt:variant>
      <vt:variant>
        <vt:i4>5</vt:i4>
      </vt:variant>
      <vt:variant>
        <vt:lpwstr/>
      </vt:variant>
      <vt:variant>
        <vt:lpwstr>_Toc357770602</vt:lpwstr>
      </vt:variant>
      <vt:variant>
        <vt:i4>1376309</vt:i4>
      </vt:variant>
      <vt:variant>
        <vt:i4>1622</vt:i4>
      </vt:variant>
      <vt:variant>
        <vt:i4>0</vt:i4>
      </vt:variant>
      <vt:variant>
        <vt:i4>5</vt:i4>
      </vt:variant>
      <vt:variant>
        <vt:lpwstr/>
      </vt:variant>
      <vt:variant>
        <vt:lpwstr>_Toc357770601</vt:lpwstr>
      </vt:variant>
      <vt:variant>
        <vt:i4>1376309</vt:i4>
      </vt:variant>
      <vt:variant>
        <vt:i4>1616</vt:i4>
      </vt:variant>
      <vt:variant>
        <vt:i4>0</vt:i4>
      </vt:variant>
      <vt:variant>
        <vt:i4>5</vt:i4>
      </vt:variant>
      <vt:variant>
        <vt:lpwstr/>
      </vt:variant>
      <vt:variant>
        <vt:lpwstr>_Toc357770600</vt:lpwstr>
      </vt:variant>
      <vt:variant>
        <vt:i4>1835062</vt:i4>
      </vt:variant>
      <vt:variant>
        <vt:i4>1610</vt:i4>
      </vt:variant>
      <vt:variant>
        <vt:i4>0</vt:i4>
      </vt:variant>
      <vt:variant>
        <vt:i4>5</vt:i4>
      </vt:variant>
      <vt:variant>
        <vt:lpwstr/>
      </vt:variant>
      <vt:variant>
        <vt:lpwstr>_Toc357770599</vt:lpwstr>
      </vt:variant>
      <vt:variant>
        <vt:i4>1835062</vt:i4>
      </vt:variant>
      <vt:variant>
        <vt:i4>1604</vt:i4>
      </vt:variant>
      <vt:variant>
        <vt:i4>0</vt:i4>
      </vt:variant>
      <vt:variant>
        <vt:i4>5</vt:i4>
      </vt:variant>
      <vt:variant>
        <vt:lpwstr/>
      </vt:variant>
      <vt:variant>
        <vt:lpwstr>_Toc357770598</vt:lpwstr>
      </vt:variant>
      <vt:variant>
        <vt:i4>1835062</vt:i4>
      </vt:variant>
      <vt:variant>
        <vt:i4>1598</vt:i4>
      </vt:variant>
      <vt:variant>
        <vt:i4>0</vt:i4>
      </vt:variant>
      <vt:variant>
        <vt:i4>5</vt:i4>
      </vt:variant>
      <vt:variant>
        <vt:lpwstr/>
      </vt:variant>
      <vt:variant>
        <vt:lpwstr>_Toc357770597</vt:lpwstr>
      </vt:variant>
      <vt:variant>
        <vt:i4>1835062</vt:i4>
      </vt:variant>
      <vt:variant>
        <vt:i4>1592</vt:i4>
      </vt:variant>
      <vt:variant>
        <vt:i4>0</vt:i4>
      </vt:variant>
      <vt:variant>
        <vt:i4>5</vt:i4>
      </vt:variant>
      <vt:variant>
        <vt:lpwstr/>
      </vt:variant>
      <vt:variant>
        <vt:lpwstr>_Toc357770596</vt:lpwstr>
      </vt:variant>
      <vt:variant>
        <vt:i4>1835062</vt:i4>
      </vt:variant>
      <vt:variant>
        <vt:i4>1586</vt:i4>
      </vt:variant>
      <vt:variant>
        <vt:i4>0</vt:i4>
      </vt:variant>
      <vt:variant>
        <vt:i4>5</vt:i4>
      </vt:variant>
      <vt:variant>
        <vt:lpwstr/>
      </vt:variant>
      <vt:variant>
        <vt:lpwstr>_Toc357770595</vt:lpwstr>
      </vt:variant>
      <vt:variant>
        <vt:i4>1835062</vt:i4>
      </vt:variant>
      <vt:variant>
        <vt:i4>1580</vt:i4>
      </vt:variant>
      <vt:variant>
        <vt:i4>0</vt:i4>
      </vt:variant>
      <vt:variant>
        <vt:i4>5</vt:i4>
      </vt:variant>
      <vt:variant>
        <vt:lpwstr/>
      </vt:variant>
      <vt:variant>
        <vt:lpwstr>_Toc357770594</vt:lpwstr>
      </vt:variant>
      <vt:variant>
        <vt:i4>1835062</vt:i4>
      </vt:variant>
      <vt:variant>
        <vt:i4>1574</vt:i4>
      </vt:variant>
      <vt:variant>
        <vt:i4>0</vt:i4>
      </vt:variant>
      <vt:variant>
        <vt:i4>5</vt:i4>
      </vt:variant>
      <vt:variant>
        <vt:lpwstr/>
      </vt:variant>
      <vt:variant>
        <vt:lpwstr>_Toc357770593</vt:lpwstr>
      </vt:variant>
      <vt:variant>
        <vt:i4>1835062</vt:i4>
      </vt:variant>
      <vt:variant>
        <vt:i4>1568</vt:i4>
      </vt:variant>
      <vt:variant>
        <vt:i4>0</vt:i4>
      </vt:variant>
      <vt:variant>
        <vt:i4>5</vt:i4>
      </vt:variant>
      <vt:variant>
        <vt:lpwstr/>
      </vt:variant>
      <vt:variant>
        <vt:lpwstr>_Toc357770592</vt:lpwstr>
      </vt:variant>
      <vt:variant>
        <vt:i4>1835062</vt:i4>
      </vt:variant>
      <vt:variant>
        <vt:i4>1562</vt:i4>
      </vt:variant>
      <vt:variant>
        <vt:i4>0</vt:i4>
      </vt:variant>
      <vt:variant>
        <vt:i4>5</vt:i4>
      </vt:variant>
      <vt:variant>
        <vt:lpwstr/>
      </vt:variant>
      <vt:variant>
        <vt:lpwstr>_Toc357770591</vt:lpwstr>
      </vt:variant>
      <vt:variant>
        <vt:i4>1835062</vt:i4>
      </vt:variant>
      <vt:variant>
        <vt:i4>1556</vt:i4>
      </vt:variant>
      <vt:variant>
        <vt:i4>0</vt:i4>
      </vt:variant>
      <vt:variant>
        <vt:i4>5</vt:i4>
      </vt:variant>
      <vt:variant>
        <vt:lpwstr/>
      </vt:variant>
      <vt:variant>
        <vt:lpwstr>_Toc357770590</vt:lpwstr>
      </vt:variant>
      <vt:variant>
        <vt:i4>1900598</vt:i4>
      </vt:variant>
      <vt:variant>
        <vt:i4>1550</vt:i4>
      </vt:variant>
      <vt:variant>
        <vt:i4>0</vt:i4>
      </vt:variant>
      <vt:variant>
        <vt:i4>5</vt:i4>
      </vt:variant>
      <vt:variant>
        <vt:lpwstr/>
      </vt:variant>
      <vt:variant>
        <vt:lpwstr>_Toc357770589</vt:lpwstr>
      </vt:variant>
      <vt:variant>
        <vt:i4>1900598</vt:i4>
      </vt:variant>
      <vt:variant>
        <vt:i4>1544</vt:i4>
      </vt:variant>
      <vt:variant>
        <vt:i4>0</vt:i4>
      </vt:variant>
      <vt:variant>
        <vt:i4>5</vt:i4>
      </vt:variant>
      <vt:variant>
        <vt:lpwstr/>
      </vt:variant>
      <vt:variant>
        <vt:lpwstr>_Toc357770588</vt:lpwstr>
      </vt:variant>
      <vt:variant>
        <vt:i4>1900598</vt:i4>
      </vt:variant>
      <vt:variant>
        <vt:i4>1538</vt:i4>
      </vt:variant>
      <vt:variant>
        <vt:i4>0</vt:i4>
      </vt:variant>
      <vt:variant>
        <vt:i4>5</vt:i4>
      </vt:variant>
      <vt:variant>
        <vt:lpwstr/>
      </vt:variant>
      <vt:variant>
        <vt:lpwstr>_Toc357770587</vt:lpwstr>
      </vt:variant>
      <vt:variant>
        <vt:i4>1900598</vt:i4>
      </vt:variant>
      <vt:variant>
        <vt:i4>1532</vt:i4>
      </vt:variant>
      <vt:variant>
        <vt:i4>0</vt:i4>
      </vt:variant>
      <vt:variant>
        <vt:i4>5</vt:i4>
      </vt:variant>
      <vt:variant>
        <vt:lpwstr/>
      </vt:variant>
      <vt:variant>
        <vt:lpwstr>_Toc357770586</vt:lpwstr>
      </vt:variant>
      <vt:variant>
        <vt:i4>1900598</vt:i4>
      </vt:variant>
      <vt:variant>
        <vt:i4>1526</vt:i4>
      </vt:variant>
      <vt:variant>
        <vt:i4>0</vt:i4>
      </vt:variant>
      <vt:variant>
        <vt:i4>5</vt:i4>
      </vt:variant>
      <vt:variant>
        <vt:lpwstr/>
      </vt:variant>
      <vt:variant>
        <vt:lpwstr>_Toc357770585</vt:lpwstr>
      </vt:variant>
      <vt:variant>
        <vt:i4>1900598</vt:i4>
      </vt:variant>
      <vt:variant>
        <vt:i4>1520</vt:i4>
      </vt:variant>
      <vt:variant>
        <vt:i4>0</vt:i4>
      </vt:variant>
      <vt:variant>
        <vt:i4>5</vt:i4>
      </vt:variant>
      <vt:variant>
        <vt:lpwstr/>
      </vt:variant>
      <vt:variant>
        <vt:lpwstr>_Toc357770584</vt:lpwstr>
      </vt:variant>
      <vt:variant>
        <vt:i4>1900598</vt:i4>
      </vt:variant>
      <vt:variant>
        <vt:i4>1514</vt:i4>
      </vt:variant>
      <vt:variant>
        <vt:i4>0</vt:i4>
      </vt:variant>
      <vt:variant>
        <vt:i4>5</vt:i4>
      </vt:variant>
      <vt:variant>
        <vt:lpwstr/>
      </vt:variant>
      <vt:variant>
        <vt:lpwstr>_Toc357770583</vt:lpwstr>
      </vt:variant>
      <vt:variant>
        <vt:i4>1900598</vt:i4>
      </vt:variant>
      <vt:variant>
        <vt:i4>1508</vt:i4>
      </vt:variant>
      <vt:variant>
        <vt:i4>0</vt:i4>
      </vt:variant>
      <vt:variant>
        <vt:i4>5</vt:i4>
      </vt:variant>
      <vt:variant>
        <vt:lpwstr/>
      </vt:variant>
      <vt:variant>
        <vt:lpwstr>_Toc357770582</vt:lpwstr>
      </vt:variant>
      <vt:variant>
        <vt:i4>1900598</vt:i4>
      </vt:variant>
      <vt:variant>
        <vt:i4>1502</vt:i4>
      </vt:variant>
      <vt:variant>
        <vt:i4>0</vt:i4>
      </vt:variant>
      <vt:variant>
        <vt:i4>5</vt:i4>
      </vt:variant>
      <vt:variant>
        <vt:lpwstr/>
      </vt:variant>
      <vt:variant>
        <vt:lpwstr>_Toc357770581</vt:lpwstr>
      </vt:variant>
      <vt:variant>
        <vt:i4>1900598</vt:i4>
      </vt:variant>
      <vt:variant>
        <vt:i4>1496</vt:i4>
      </vt:variant>
      <vt:variant>
        <vt:i4>0</vt:i4>
      </vt:variant>
      <vt:variant>
        <vt:i4>5</vt:i4>
      </vt:variant>
      <vt:variant>
        <vt:lpwstr/>
      </vt:variant>
      <vt:variant>
        <vt:lpwstr>_Toc357770580</vt:lpwstr>
      </vt:variant>
      <vt:variant>
        <vt:i4>1179702</vt:i4>
      </vt:variant>
      <vt:variant>
        <vt:i4>1490</vt:i4>
      </vt:variant>
      <vt:variant>
        <vt:i4>0</vt:i4>
      </vt:variant>
      <vt:variant>
        <vt:i4>5</vt:i4>
      </vt:variant>
      <vt:variant>
        <vt:lpwstr/>
      </vt:variant>
      <vt:variant>
        <vt:lpwstr>_Toc357770579</vt:lpwstr>
      </vt:variant>
      <vt:variant>
        <vt:i4>1179702</vt:i4>
      </vt:variant>
      <vt:variant>
        <vt:i4>1484</vt:i4>
      </vt:variant>
      <vt:variant>
        <vt:i4>0</vt:i4>
      </vt:variant>
      <vt:variant>
        <vt:i4>5</vt:i4>
      </vt:variant>
      <vt:variant>
        <vt:lpwstr/>
      </vt:variant>
      <vt:variant>
        <vt:lpwstr>_Toc357770578</vt:lpwstr>
      </vt:variant>
      <vt:variant>
        <vt:i4>1179702</vt:i4>
      </vt:variant>
      <vt:variant>
        <vt:i4>1478</vt:i4>
      </vt:variant>
      <vt:variant>
        <vt:i4>0</vt:i4>
      </vt:variant>
      <vt:variant>
        <vt:i4>5</vt:i4>
      </vt:variant>
      <vt:variant>
        <vt:lpwstr/>
      </vt:variant>
      <vt:variant>
        <vt:lpwstr>_Toc357770577</vt:lpwstr>
      </vt:variant>
      <vt:variant>
        <vt:i4>1179702</vt:i4>
      </vt:variant>
      <vt:variant>
        <vt:i4>1472</vt:i4>
      </vt:variant>
      <vt:variant>
        <vt:i4>0</vt:i4>
      </vt:variant>
      <vt:variant>
        <vt:i4>5</vt:i4>
      </vt:variant>
      <vt:variant>
        <vt:lpwstr/>
      </vt:variant>
      <vt:variant>
        <vt:lpwstr>_Toc357770576</vt:lpwstr>
      </vt:variant>
      <vt:variant>
        <vt:i4>1179702</vt:i4>
      </vt:variant>
      <vt:variant>
        <vt:i4>1466</vt:i4>
      </vt:variant>
      <vt:variant>
        <vt:i4>0</vt:i4>
      </vt:variant>
      <vt:variant>
        <vt:i4>5</vt:i4>
      </vt:variant>
      <vt:variant>
        <vt:lpwstr/>
      </vt:variant>
      <vt:variant>
        <vt:lpwstr>_Toc357770575</vt:lpwstr>
      </vt:variant>
      <vt:variant>
        <vt:i4>1179702</vt:i4>
      </vt:variant>
      <vt:variant>
        <vt:i4>1460</vt:i4>
      </vt:variant>
      <vt:variant>
        <vt:i4>0</vt:i4>
      </vt:variant>
      <vt:variant>
        <vt:i4>5</vt:i4>
      </vt:variant>
      <vt:variant>
        <vt:lpwstr/>
      </vt:variant>
      <vt:variant>
        <vt:lpwstr>_Toc357770574</vt:lpwstr>
      </vt:variant>
      <vt:variant>
        <vt:i4>1179702</vt:i4>
      </vt:variant>
      <vt:variant>
        <vt:i4>1454</vt:i4>
      </vt:variant>
      <vt:variant>
        <vt:i4>0</vt:i4>
      </vt:variant>
      <vt:variant>
        <vt:i4>5</vt:i4>
      </vt:variant>
      <vt:variant>
        <vt:lpwstr/>
      </vt:variant>
      <vt:variant>
        <vt:lpwstr>_Toc357770573</vt:lpwstr>
      </vt:variant>
      <vt:variant>
        <vt:i4>1179702</vt:i4>
      </vt:variant>
      <vt:variant>
        <vt:i4>1448</vt:i4>
      </vt:variant>
      <vt:variant>
        <vt:i4>0</vt:i4>
      </vt:variant>
      <vt:variant>
        <vt:i4>5</vt:i4>
      </vt:variant>
      <vt:variant>
        <vt:lpwstr/>
      </vt:variant>
      <vt:variant>
        <vt:lpwstr>_Toc357770572</vt:lpwstr>
      </vt:variant>
      <vt:variant>
        <vt:i4>1179702</vt:i4>
      </vt:variant>
      <vt:variant>
        <vt:i4>1442</vt:i4>
      </vt:variant>
      <vt:variant>
        <vt:i4>0</vt:i4>
      </vt:variant>
      <vt:variant>
        <vt:i4>5</vt:i4>
      </vt:variant>
      <vt:variant>
        <vt:lpwstr/>
      </vt:variant>
      <vt:variant>
        <vt:lpwstr>_Toc357770571</vt:lpwstr>
      </vt:variant>
      <vt:variant>
        <vt:i4>1179702</vt:i4>
      </vt:variant>
      <vt:variant>
        <vt:i4>1436</vt:i4>
      </vt:variant>
      <vt:variant>
        <vt:i4>0</vt:i4>
      </vt:variant>
      <vt:variant>
        <vt:i4>5</vt:i4>
      </vt:variant>
      <vt:variant>
        <vt:lpwstr/>
      </vt:variant>
      <vt:variant>
        <vt:lpwstr>_Toc357770570</vt:lpwstr>
      </vt:variant>
      <vt:variant>
        <vt:i4>1245238</vt:i4>
      </vt:variant>
      <vt:variant>
        <vt:i4>1430</vt:i4>
      </vt:variant>
      <vt:variant>
        <vt:i4>0</vt:i4>
      </vt:variant>
      <vt:variant>
        <vt:i4>5</vt:i4>
      </vt:variant>
      <vt:variant>
        <vt:lpwstr/>
      </vt:variant>
      <vt:variant>
        <vt:lpwstr>_Toc357770569</vt:lpwstr>
      </vt:variant>
      <vt:variant>
        <vt:i4>1245238</vt:i4>
      </vt:variant>
      <vt:variant>
        <vt:i4>1424</vt:i4>
      </vt:variant>
      <vt:variant>
        <vt:i4>0</vt:i4>
      </vt:variant>
      <vt:variant>
        <vt:i4>5</vt:i4>
      </vt:variant>
      <vt:variant>
        <vt:lpwstr/>
      </vt:variant>
      <vt:variant>
        <vt:lpwstr>_Toc357770568</vt:lpwstr>
      </vt:variant>
      <vt:variant>
        <vt:i4>1245238</vt:i4>
      </vt:variant>
      <vt:variant>
        <vt:i4>1418</vt:i4>
      </vt:variant>
      <vt:variant>
        <vt:i4>0</vt:i4>
      </vt:variant>
      <vt:variant>
        <vt:i4>5</vt:i4>
      </vt:variant>
      <vt:variant>
        <vt:lpwstr/>
      </vt:variant>
      <vt:variant>
        <vt:lpwstr>_Toc357770567</vt:lpwstr>
      </vt:variant>
      <vt:variant>
        <vt:i4>1245238</vt:i4>
      </vt:variant>
      <vt:variant>
        <vt:i4>1412</vt:i4>
      </vt:variant>
      <vt:variant>
        <vt:i4>0</vt:i4>
      </vt:variant>
      <vt:variant>
        <vt:i4>5</vt:i4>
      </vt:variant>
      <vt:variant>
        <vt:lpwstr/>
      </vt:variant>
      <vt:variant>
        <vt:lpwstr>_Toc357770566</vt:lpwstr>
      </vt:variant>
      <vt:variant>
        <vt:i4>1245238</vt:i4>
      </vt:variant>
      <vt:variant>
        <vt:i4>1406</vt:i4>
      </vt:variant>
      <vt:variant>
        <vt:i4>0</vt:i4>
      </vt:variant>
      <vt:variant>
        <vt:i4>5</vt:i4>
      </vt:variant>
      <vt:variant>
        <vt:lpwstr/>
      </vt:variant>
      <vt:variant>
        <vt:lpwstr>_Toc357770565</vt:lpwstr>
      </vt:variant>
      <vt:variant>
        <vt:i4>1245238</vt:i4>
      </vt:variant>
      <vt:variant>
        <vt:i4>1400</vt:i4>
      </vt:variant>
      <vt:variant>
        <vt:i4>0</vt:i4>
      </vt:variant>
      <vt:variant>
        <vt:i4>5</vt:i4>
      </vt:variant>
      <vt:variant>
        <vt:lpwstr/>
      </vt:variant>
      <vt:variant>
        <vt:lpwstr>_Toc357770564</vt:lpwstr>
      </vt:variant>
      <vt:variant>
        <vt:i4>1245238</vt:i4>
      </vt:variant>
      <vt:variant>
        <vt:i4>1394</vt:i4>
      </vt:variant>
      <vt:variant>
        <vt:i4>0</vt:i4>
      </vt:variant>
      <vt:variant>
        <vt:i4>5</vt:i4>
      </vt:variant>
      <vt:variant>
        <vt:lpwstr/>
      </vt:variant>
      <vt:variant>
        <vt:lpwstr>_Toc357770563</vt:lpwstr>
      </vt:variant>
      <vt:variant>
        <vt:i4>1245238</vt:i4>
      </vt:variant>
      <vt:variant>
        <vt:i4>1388</vt:i4>
      </vt:variant>
      <vt:variant>
        <vt:i4>0</vt:i4>
      </vt:variant>
      <vt:variant>
        <vt:i4>5</vt:i4>
      </vt:variant>
      <vt:variant>
        <vt:lpwstr/>
      </vt:variant>
      <vt:variant>
        <vt:lpwstr>_Toc357770562</vt:lpwstr>
      </vt:variant>
      <vt:variant>
        <vt:i4>1245238</vt:i4>
      </vt:variant>
      <vt:variant>
        <vt:i4>1382</vt:i4>
      </vt:variant>
      <vt:variant>
        <vt:i4>0</vt:i4>
      </vt:variant>
      <vt:variant>
        <vt:i4>5</vt:i4>
      </vt:variant>
      <vt:variant>
        <vt:lpwstr/>
      </vt:variant>
      <vt:variant>
        <vt:lpwstr>_Toc357770561</vt:lpwstr>
      </vt:variant>
      <vt:variant>
        <vt:i4>1245238</vt:i4>
      </vt:variant>
      <vt:variant>
        <vt:i4>1376</vt:i4>
      </vt:variant>
      <vt:variant>
        <vt:i4>0</vt:i4>
      </vt:variant>
      <vt:variant>
        <vt:i4>5</vt:i4>
      </vt:variant>
      <vt:variant>
        <vt:lpwstr/>
      </vt:variant>
      <vt:variant>
        <vt:lpwstr>_Toc357770560</vt:lpwstr>
      </vt:variant>
      <vt:variant>
        <vt:i4>1048630</vt:i4>
      </vt:variant>
      <vt:variant>
        <vt:i4>1370</vt:i4>
      </vt:variant>
      <vt:variant>
        <vt:i4>0</vt:i4>
      </vt:variant>
      <vt:variant>
        <vt:i4>5</vt:i4>
      </vt:variant>
      <vt:variant>
        <vt:lpwstr/>
      </vt:variant>
      <vt:variant>
        <vt:lpwstr>_Toc357770559</vt:lpwstr>
      </vt:variant>
      <vt:variant>
        <vt:i4>1048630</vt:i4>
      </vt:variant>
      <vt:variant>
        <vt:i4>1364</vt:i4>
      </vt:variant>
      <vt:variant>
        <vt:i4>0</vt:i4>
      </vt:variant>
      <vt:variant>
        <vt:i4>5</vt:i4>
      </vt:variant>
      <vt:variant>
        <vt:lpwstr/>
      </vt:variant>
      <vt:variant>
        <vt:lpwstr>_Toc357770558</vt:lpwstr>
      </vt:variant>
      <vt:variant>
        <vt:i4>1048630</vt:i4>
      </vt:variant>
      <vt:variant>
        <vt:i4>1358</vt:i4>
      </vt:variant>
      <vt:variant>
        <vt:i4>0</vt:i4>
      </vt:variant>
      <vt:variant>
        <vt:i4>5</vt:i4>
      </vt:variant>
      <vt:variant>
        <vt:lpwstr/>
      </vt:variant>
      <vt:variant>
        <vt:lpwstr>_Toc357770557</vt:lpwstr>
      </vt:variant>
      <vt:variant>
        <vt:i4>1048630</vt:i4>
      </vt:variant>
      <vt:variant>
        <vt:i4>1352</vt:i4>
      </vt:variant>
      <vt:variant>
        <vt:i4>0</vt:i4>
      </vt:variant>
      <vt:variant>
        <vt:i4>5</vt:i4>
      </vt:variant>
      <vt:variant>
        <vt:lpwstr/>
      </vt:variant>
      <vt:variant>
        <vt:lpwstr>_Toc357770556</vt:lpwstr>
      </vt:variant>
      <vt:variant>
        <vt:i4>1048630</vt:i4>
      </vt:variant>
      <vt:variant>
        <vt:i4>1346</vt:i4>
      </vt:variant>
      <vt:variant>
        <vt:i4>0</vt:i4>
      </vt:variant>
      <vt:variant>
        <vt:i4>5</vt:i4>
      </vt:variant>
      <vt:variant>
        <vt:lpwstr/>
      </vt:variant>
      <vt:variant>
        <vt:lpwstr>_Toc357770555</vt:lpwstr>
      </vt:variant>
      <vt:variant>
        <vt:i4>1048630</vt:i4>
      </vt:variant>
      <vt:variant>
        <vt:i4>1340</vt:i4>
      </vt:variant>
      <vt:variant>
        <vt:i4>0</vt:i4>
      </vt:variant>
      <vt:variant>
        <vt:i4>5</vt:i4>
      </vt:variant>
      <vt:variant>
        <vt:lpwstr/>
      </vt:variant>
      <vt:variant>
        <vt:lpwstr>_Toc357770554</vt:lpwstr>
      </vt:variant>
      <vt:variant>
        <vt:i4>1048630</vt:i4>
      </vt:variant>
      <vt:variant>
        <vt:i4>1334</vt:i4>
      </vt:variant>
      <vt:variant>
        <vt:i4>0</vt:i4>
      </vt:variant>
      <vt:variant>
        <vt:i4>5</vt:i4>
      </vt:variant>
      <vt:variant>
        <vt:lpwstr/>
      </vt:variant>
      <vt:variant>
        <vt:lpwstr>_Toc357770553</vt:lpwstr>
      </vt:variant>
      <vt:variant>
        <vt:i4>1048630</vt:i4>
      </vt:variant>
      <vt:variant>
        <vt:i4>1328</vt:i4>
      </vt:variant>
      <vt:variant>
        <vt:i4>0</vt:i4>
      </vt:variant>
      <vt:variant>
        <vt:i4>5</vt:i4>
      </vt:variant>
      <vt:variant>
        <vt:lpwstr/>
      </vt:variant>
      <vt:variant>
        <vt:lpwstr>_Toc357770552</vt:lpwstr>
      </vt:variant>
      <vt:variant>
        <vt:i4>1048630</vt:i4>
      </vt:variant>
      <vt:variant>
        <vt:i4>1322</vt:i4>
      </vt:variant>
      <vt:variant>
        <vt:i4>0</vt:i4>
      </vt:variant>
      <vt:variant>
        <vt:i4>5</vt:i4>
      </vt:variant>
      <vt:variant>
        <vt:lpwstr/>
      </vt:variant>
      <vt:variant>
        <vt:lpwstr>_Toc357770551</vt:lpwstr>
      </vt:variant>
      <vt:variant>
        <vt:i4>1048630</vt:i4>
      </vt:variant>
      <vt:variant>
        <vt:i4>1316</vt:i4>
      </vt:variant>
      <vt:variant>
        <vt:i4>0</vt:i4>
      </vt:variant>
      <vt:variant>
        <vt:i4>5</vt:i4>
      </vt:variant>
      <vt:variant>
        <vt:lpwstr/>
      </vt:variant>
      <vt:variant>
        <vt:lpwstr>_Toc357770550</vt:lpwstr>
      </vt:variant>
      <vt:variant>
        <vt:i4>1114166</vt:i4>
      </vt:variant>
      <vt:variant>
        <vt:i4>1310</vt:i4>
      </vt:variant>
      <vt:variant>
        <vt:i4>0</vt:i4>
      </vt:variant>
      <vt:variant>
        <vt:i4>5</vt:i4>
      </vt:variant>
      <vt:variant>
        <vt:lpwstr/>
      </vt:variant>
      <vt:variant>
        <vt:lpwstr>_Toc357770549</vt:lpwstr>
      </vt:variant>
      <vt:variant>
        <vt:i4>1114166</vt:i4>
      </vt:variant>
      <vt:variant>
        <vt:i4>1304</vt:i4>
      </vt:variant>
      <vt:variant>
        <vt:i4>0</vt:i4>
      </vt:variant>
      <vt:variant>
        <vt:i4>5</vt:i4>
      </vt:variant>
      <vt:variant>
        <vt:lpwstr/>
      </vt:variant>
      <vt:variant>
        <vt:lpwstr>_Toc357770548</vt:lpwstr>
      </vt:variant>
      <vt:variant>
        <vt:i4>1114166</vt:i4>
      </vt:variant>
      <vt:variant>
        <vt:i4>1298</vt:i4>
      </vt:variant>
      <vt:variant>
        <vt:i4>0</vt:i4>
      </vt:variant>
      <vt:variant>
        <vt:i4>5</vt:i4>
      </vt:variant>
      <vt:variant>
        <vt:lpwstr/>
      </vt:variant>
      <vt:variant>
        <vt:lpwstr>_Toc357770547</vt:lpwstr>
      </vt:variant>
      <vt:variant>
        <vt:i4>1114166</vt:i4>
      </vt:variant>
      <vt:variant>
        <vt:i4>1292</vt:i4>
      </vt:variant>
      <vt:variant>
        <vt:i4>0</vt:i4>
      </vt:variant>
      <vt:variant>
        <vt:i4>5</vt:i4>
      </vt:variant>
      <vt:variant>
        <vt:lpwstr/>
      </vt:variant>
      <vt:variant>
        <vt:lpwstr>_Toc357770546</vt:lpwstr>
      </vt:variant>
      <vt:variant>
        <vt:i4>1114166</vt:i4>
      </vt:variant>
      <vt:variant>
        <vt:i4>1286</vt:i4>
      </vt:variant>
      <vt:variant>
        <vt:i4>0</vt:i4>
      </vt:variant>
      <vt:variant>
        <vt:i4>5</vt:i4>
      </vt:variant>
      <vt:variant>
        <vt:lpwstr/>
      </vt:variant>
      <vt:variant>
        <vt:lpwstr>_Toc357770545</vt:lpwstr>
      </vt:variant>
      <vt:variant>
        <vt:i4>1114166</vt:i4>
      </vt:variant>
      <vt:variant>
        <vt:i4>1280</vt:i4>
      </vt:variant>
      <vt:variant>
        <vt:i4>0</vt:i4>
      </vt:variant>
      <vt:variant>
        <vt:i4>5</vt:i4>
      </vt:variant>
      <vt:variant>
        <vt:lpwstr/>
      </vt:variant>
      <vt:variant>
        <vt:lpwstr>_Toc357770544</vt:lpwstr>
      </vt:variant>
      <vt:variant>
        <vt:i4>1114166</vt:i4>
      </vt:variant>
      <vt:variant>
        <vt:i4>1274</vt:i4>
      </vt:variant>
      <vt:variant>
        <vt:i4>0</vt:i4>
      </vt:variant>
      <vt:variant>
        <vt:i4>5</vt:i4>
      </vt:variant>
      <vt:variant>
        <vt:lpwstr/>
      </vt:variant>
      <vt:variant>
        <vt:lpwstr>_Toc357770543</vt:lpwstr>
      </vt:variant>
      <vt:variant>
        <vt:i4>1114166</vt:i4>
      </vt:variant>
      <vt:variant>
        <vt:i4>1268</vt:i4>
      </vt:variant>
      <vt:variant>
        <vt:i4>0</vt:i4>
      </vt:variant>
      <vt:variant>
        <vt:i4>5</vt:i4>
      </vt:variant>
      <vt:variant>
        <vt:lpwstr/>
      </vt:variant>
      <vt:variant>
        <vt:lpwstr>_Toc357770542</vt:lpwstr>
      </vt:variant>
      <vt:variant>
        <vt:i4>1114166</vt:i4>
      </vt:variant>
      <vt:variant>
        <vt:i4>1262</vt:i4>
      </vt:variant>
      <vt:variant>
        <vt:i4>0</vt:i4>
      </vt:variant>
      <vt:variant>
        <vt:i4>5</vt:i4>
      </vt:variant>
      <vt:variant>
        <vt:lpwstr/>
      </vt:variant>
      <vt:variant>
        <vt:lpwstr>_Toc357770541</vt:lpwstr>
      </vt:variant>
      <vt:variant>
        <vt:i4>1114166</vt:i4>
      </vt:variant>
      <vt:variant>
        <vt:i4>1256</vt:i4>
      </vt:variant>
      <vt:variant>
        <vt:i4>0</vt:i4>
      </vt:variant>
      <vt:variant>
        <vt:i4>5</vt:i4>
      </vt:variant>
      <vt:variant>
        <vt:lpwstr/>
      </vt:variant>
      <vt:variant>
        <vt:lpwstr>_Toc357770540</vt:lpwstr>
      </vt:variant>
      <vt:variant>
        <vt:i4>1441846</vt:i4>
      </vt:variant>
      <vt:variant>
        <vt:i4>1250</vt:i4>
      </vt:variant>
      <vt:variant>
        <vt:i4>0</vt:i4>
      </vt:variant>
      <vt:variant>
        <vt:i4>5</vt:i4>
      </vt:variant>
      <vt:variant>
        <vt:lpwstr/>
      </vt:variant>
      <vt:variant>
        <vt:lpwstr>_Toc357770539</vt:lpwstr>
      </vt:variant>
      <vt:variant>
        <vt:i4>1441846</vt:i4>
      </vt:variant>
      <vt:variant>
        <vt:i4>1244</vt:i4>
      </vt:variant>
      <vt:variant>
        <vt:i4>0</vt:i4>
      </vt:variant>
      <vt:variant>
        <vt:i4>5</vt:i4>
      </vt:variant>
      <vt:variant>
        <vt:lpwstr/>
      </vt:variant>
      <vt:variant>
        <vt:lpwstr>_Toc357770538</vt:lpwstr>
      </vt:variant>
      <vt:variant>
        <vt:i4>1441846</vt:i4>
      </vt:variant>
      <vt:variant>
        <vt:i4>1238</vt:i4>
      </vt:variant>
      <vt:variant>
        <vt:i4>0</vt:i4>
      </vt:variant>
      <vt:variant>
        <vt:i4>5</vt:i4>
      </vt:variant>
      <vt:variant>
        <vt:lpwstr/>
      </vt:variant>
      <vt:variant>
        <vt:lpwstr>_Toc357770537</vt:lpwstr>
      </vt:variant>
      <vt:variant>
        <vt:i4>1441846</vt:i4>
      </vt:variant>
      <vt:variant>
        <vt:i4>1232</vt:i4>
      </vt:variant>
      <vt:variant>
        <vt:i4>0</vt:i4>
      </vt:variant>
      <vt:variant>
        <vt:i4>5</vt:i4>
      </vt:variant>
      <vt:variant>
        <vt:lpwstr/>
      </vt:variant>
      <vt:variant>
        <vt:lpwstr>_Toc357770536</vt:lpwstr>
      </vt:variant>
      <vt:variant>
        <vt:i4>1441846</vt:i4>
      </vt:variant>
      <vt:variant>
        <vt:i4>1226</vt:i4>
      </vt:variant>
      <vt:variant>
        <vt:i4>0</vt:i4>
      </vt:variant>
      <vt:variant>
        <vt:i4>5</vt:i4>
      </vt:variant>
      <vt:variant>
        <vt:lpwstr/>
      </vt:variant>
      <vt:variant>
        <vt:lpwstr>_Toc357770535</vt:lpwstr>
      </vt:variant>
      <vt:variant>
        <vt:i4>1441846</vt:i4>
      </vt:variant>
      <vt:variant>
        <vt:i4>1220</vt:i4>
      </vt:variant>
      <vt:variant>
        <vt:i4>0</vt:i4>
      </vt:variant>
      <vt:variant>
        <vt:i4>5</vt:i4>
      </vt:variant>
      <vt:variant>
        <vt:lpwstr/>
      </vt:variant>
      <vt:variant>
        <vt:lpwstr>_Toc357770534</vt:lpwstr>
      </vt:variant>
      <vt:variant>
        <vt:i4>1441846</vt:i4>
      </vt:variant>
      <vt:variant>
        <vt:i4>1214</vt:i4>
      </vt:variant>
      <vt:variant>
        <vt:i4>0</vt:i4>
      </vt:variant>
      <vt:variant>
        <vt:i4>5</vt:i4>
      </vt:variant>
      <vt:variant>
        <vt:lpwstr/>
      </vt:variant>
      <vt:variant>
        <vt:lpwstr>_Toc357770533</vt:lpwstr>
      </vt:variant>
      <vt:variant>
        <vt:i4>1441846</vt:i4>
      </vt:variant>
      <vt:variant>
        <vt:i4>1208</vt:i4>
      </vt:variant>
      <vt:variant>
        <vt:i4>0</vt:i4>
      </vt:variant>
      <vt:variant>
        <vt:i4>5</vt:i4>
      </vt:variant>
      <vt:variant>
        <vt:lpwstr/>
      </vt:variant>
      <vt:variant>
        <vt:lpwstr>_Toc357770532</vt:lpwstr>
      </vt:variant>
      <vt:variant>
        <vt:i4>1441846</vt:i4>
      </vt:variant>
      <vt:variant>
        <vt:i4>1202</vt:i4>
      </vt:variant>
      <vt:variant>
        <vt:i4>0</vt:i4>
      </vt:variant>
      <vt:variant>
        <vt:i4>5</vt:i4>
      </vt:variant>
      <vt:variant>
        <vt:lpwstr/>
      </vt:variant>
      <vt:variant>
        <vt:lpwstr>_Toc357770531</vt:lpwstr>
      </vt:variant>
      <vt:variant>
        <vt:i4>1441846</vt:i4>
      </vt:variant>
      <vt:variant>
        <vt:i4>1196</vt:i4>
      </vt:variant>
      <vt:variant>
        <vt:i4>0</vt:i4>
      </vt:variant>
      <vt:variant>
        <vt:i4>5</vt:i4>
      </vt:variant>
      <vt:variant>
        <vt:lpwstr/>
      </vt:variant>
      <vt:variant>
        <vt:lpwstr>_Toc357770530</vt:lpwstr>
      </vt:variant>
      <vt:variant>
        <vt:i4>1507382</vt:i4>
      </vt:variant>
      <vt:variant>
        <vt:i4>1190</vt:i4>
      </vt:variant>
      <vt:variant>
        <vt:i4>0</vt:i4>
      </vt:variant>
      <vt:variant>
        <vt:i4>5</vt:i4>
      </vt:variant>
      <vt:variant>
        <vt:lpwstr/>
      </vt:variant>
      <vt:variant>
        <vt:lpwstr>_Toc357770529</vt:lpwstr>
      </vt:variant>
      <vt:variant>
        <vt:i4>1507382</vt:i4>
      </vt:variant>
      <vt:variant>
        <vt:i4>1184</vt:i4>
      </vt:variant>
      <vt:variant>
        <vt:i4>0</vt:i4>
      </vt:variant>
      <vt:variant>
        <vt:i4>5</vt:i4>
      </vt:variant>
      <vt:variant>
        <vt:lpwstr/>
      </vt:variant>
      <vt:variant>
        <vt:lpwstr>_Toc357770528</vt:lpwstr>
      </vt:variant>
      <vt:variant>
        <vt:i4>1507382</vt:i4>
      </vt:variant>
      <vt:variant>
        <vt:i4>1178</vt:i4>
      </vt:variant>
      <vt:variant>
        <vt:i4>0</vt:i4>
      </vt:variant>
      <vt:variant>
        <vt:i4>5</vt:i4>
      </vt:variant>
      <vt:variant>
        <vt:lpwstr/>
      </vt:variant>
      <vt:variant>
        <vt:lpwstr>_Toc357770527</vt:lpwstr>
      </vt:variant>
      <vt:variant>
        <vt:i4>1507382</vt:i4>
      </vt:variant>
      <vt:variant>
        <vt:i4>1172</vt:i4>
      </vt:variant>
      <vt:variant>
        <vt:i4>0</vt:i4>
      </vt:variant>
      <vt:variant>
        <vt:i4>5</vt:i4>
      </vt:variant>
      <vt:variant>
        <vt:lpwstr/>
      </vt:variant>
      <vt:variant>
        <vt:lpwstr>_Toc357770526</vt:lpwstr>
      </vt:variant>
      <vt:variant>
        <vt:i4>1507382</vt:i4>
      </vt:variant>
      <vt:variant>
        <vt:i4>1166</vt:i4>
      </vt:variant>
      <vt:variant>
        <vt:i4>0</vt:i4>
      </vt:variant>
      <vt:variant>
        <vt:i4>5</vt:i4>
      </vt:variant>
      <vt:variant>
        <vt:lpwstr/>
      </vt:variant>
      <vt:variant>
        <vt:lpwstr>_Toc357770525</vt:lpwstr>
      </vt:variant>
      <vt:variant>
        <vt:i4>1507382</vt:i4>
      </vt:variant>
      <vt:variant>
        <vt:i4>1160</vt:i4>
      </vt:variant>
      <vt:variant>
        <vt:i4>0</vt:i4>
      </vt:variant>
      <vt:variant>
        <vt:i4>5</vt:i4>
      </vt:variant>
      <vt:variant>
        <vt:lpwstr/>
      </vt:variant>
      <vt:variant>
        <vt:lpwstr>_Toc357770524</vt:lpwstr>
      </vt:variant>
      <vt:variant>
        <vt:i4>1507382</vt:i4>
      </vt:variant>
      <vt:variant>
        <vt:i4>1154</vt:i4>
      </vt:variant>
      <vt:variant>
        <vt:i4>0</vt:i4>
      </vt:variant>
      <vt:variant>
        <vt:i4>5</vt:i4>
      </vt:variant>
      <vt:variant>
        <vt:lpwstr/>
      </vt:variant>
      <vt:variant>
        <vt:lpwstr>_Toc357770523</vt:lpwstr>
      </vt:variant>
      <vt:variant>
        <vt:i4>1507382</vt:i4>
      </vt:variant>
      <vt:variant>
        <vt:i4>1148</vt:i4>
      </vt:variant>
      <vt:variant>
        <vt:i4>0</vt:i4>
      </vt:variant>
      <vt:variant>
        <vt:i4>5</vt:i4>
      </vt:variant>
      <vt:variant>
        <vt:lpwstr/>
      </vt:variant>
      <vt:variant>
        <vt:lpwstr>_Toc357770522</vt:lpwstr>
      </vt:variant>
      <vt:variant>
        <vt:i4>1507382</vt:i4>
      </vt:variant>
      <vt:variant>
        <vt:i4>1142</vt:i4>
      </vt:variant>
      <vt:variant>
        <vt:i4>0</vt:i4>
      </vt:variant>
      <vt:variant>
        <vt:i4>5</vt:i4>
      </vt:variant>
      <vt:variant>
        <vt:lpwstr/>
      </vt:variant>
      <vt:variant>
        <vt:lpwstr>_Toc357770521</vt:lpwstr>
      </vt:variant>
      <vt:variant>
        <vt:i4>1507382</vt:i4>
      </vt:variant>
      <vt:variant>
        <vt:i4>1136</vt:i4>
      </vt:variant>
      <vt:variant>
        <vt:i4>0</vt:i4>
      </vt:variant>
      <vt:variant>
        <vt:i4>5</vt:i4>
      </vt:variant>
      <vt:variant>
        <vt:lpwstr/>
      </vt:variant>
      <vt:variant>
        <vt:lpwstr>_Toc357770520</vt:lpwstr>
      </vt:variant>
      <vt:variant>
        <vt:i4>1310774</vt:i4>
      </vt:variant>
      <vt:variant>
        <vt:i4>1130</vt:i4>
      </vt:variant>
      <vt:variant>
        <vt:i4>0</vt:i4>
      </vt:variant>
      <vt:variant>
        <vt:i4>5</vt:i4>
      </vt:variant>
      <vt:variant>
        <vt:lpwstr/>
      </vt:variant>
      <vt:variant>
        <vt:lpwstr>_Toc357770519</vt:lpwstr>
      </vt:variant>
      <vt:variant>
        <vt:i4>1310774</vt:i4>
      </vt:variant>
      <vt:variant>
        <vt:i4>1124</vt:i4>
      </vt:variant>
      <vt:variant>
        <vt:i4>0</vt:i4>
      </vt:variant>
      <vt:variant>
        <vt:i4>5</vt:i4>
      </vt:variant>
      <vt:variant>
        <vt:lpwstr/>
      </vt:variant>
      <vt:variant>
        <vt:lpwstr>_Toc357770518</vt:lpwstr>
      </vt:variant>
      <vt:variant>
        <vt:i4>1310774</vt:i4>
      </vt:variant>
      <vt:variant>
        <vt:i4>1118</vt:i4>
      </vt:variant>
      <vt:variant>
        <vt:i4>0</vt:i4>
      </vt:variant>
      <vt:variant>
        <vt:i4>5</vt:i4>
      </vt:variant>
      <vt:variant>
        <vt:lpwstr/>
      </vt:variant>
      <vt:variant>
        <vt:lpwstr>_Toc357770517</vt:lpwstr>
      </vt:variant>
      <vt:variant>
        <vt:i4>1310774</vt:i4>
      </vt:variant>
      <vt:variant>
        <vt:i4>1112</vt:i4>
      </vt:variant>
      <vt:variant>
        <vt:i4>0</vt:i4>
      </vt:variant>
      <vt:variant>
        <vt:i4>5</vt:i4>
      </vt:variant>
      <vt:variant>
        <vt:lpwstr/>
      </vt:variant>
      <vt:variant>
        <vt:lpwstr>_Toc357770516</vt:lpwstr>
      </vt:variant>
      <vt:variant>
        <vt:i4>1310774</vt:i4>
      </vt:variant>
      <vt:variant>
        <vt:i4>1106</vt:i4>
      </vt:variant>
      <vt:variant>
        <vt:i4>0</vt:i4>
      </vt:variant>
      <vt:variant>
        <vt:i4>5</vt:i4>
      </vt:variant>
      <vt:variant>
        <vt:lpwstr/>
      </vt:variant>
      <vt:variant>
        <vt:lpwstr>_Toc357770515</vt:lpwstr>
      </vt:variant>
      <vt:variant>
        <vt:i4>1310774</vt:i4>
      </vt:variant>
      <vt:variant>
        <vt:i4>1100</vt:i4>
      </vt:variant>
      <vt:variant>
        <vt:i4>0</vt:i4>
      </vt:variant>
      <vt:variant>
        <vt:i4>5</vt:i4>
      </vt:variant>
      <vt:variant>
        <vt:lpwstr/>
      </vt:variant>
      <vt:variant>
        <vt:lpwstr>_Toc357770514</vt:lpwstr>
      </vt:variant>
      <vt:variant>
        <vt:i4>1310774</vt:i4>
      </vt:variant>
      <vt:variant>
        <vt:i4>1094</vt:i4>
      </vt:variant>
      <vt:variant>
        <vt:i4>0</vt:i4>
      </vt:variant>
      <vt:variant>
        <vt:i4>5</vt:i4>
      </vt:variant>
      <vt:variant>
        <vt:lpwstr/>
      </vt:variant>
      <vt:variant>
        <vt:lpwstr>_Toc357770513</vt:lpwstr>
      </vt:variant>
      <vt:variant>
        <vt:i4>1310774</vt:i4>
      </vt:variant>
      <vt:variant>
        <vt:i4>1088</vt:i4>
      </vt:variant>
      <vt:variant>
        <vt:i4>0</vt:i4>
      </vt:variant>
      <vt:variant>
        <vt:i4>5</vt:i4>
      </vt:variant>
      <vt:variant>
        <vt:lpwstr/>
      </vt:variant>
      <vt:variant>
        <vt:lpwstr>_Toc357770512</vt:lpwstr>
      </vt:variant>
      <vt:variant>
        <vt:i4>1310774</vt:i4>
      </vt:variant>
      <vt:variant>
        <vt:i4>1082</vt:i4>
      </vt:variant>
      <vt:variant>
        <vt:i4>0</vt:i4>
      </vt:variant>
      <vt:variant>
        <vt:i4>5</vt:i4>
      </vt:variant>
      <vt:variant>
        <vt:lpwstr/>
      </vt:variant>
      <vt:variant>
        <vt:lpwstr>_Toc357770511</vt:lpwstr>
      </vt:variant>
      <vt:variant>
        <vt:i4>1310774</vt:i4>
      </vt:variant>
      <vt:variant>
        <vt:i4>1076</vt:i4>
      </vt:variant>
      <vt:variant>
        <vt:i4>0</vt:i4>
      </vt:variant>
      <vt:variant>
        <vt:i4>5</vt:i4>
      </vt:variant>
      <vt:variant>
        <vt:lpwstr/>
      </vt:variant>
      <vt:variant>
        <vt:lpwstr>_Toc357770510</vt:lpwstr>
      </vt:variant>
      <vt:variant>
        <vt:i4>1376310</vt:i4>
      </vt:variant>
      <vt:variant>
        <vt:i4>1070</vt:i4>
      </vt:variant>
      <vt:variant>
        <vt:i4>0</vt:i4>
      </vt:variant>
      <vt:variant>
        <vt:i4>5</vt:i4>
      </vt:variant>
      <vt:variant>
        <vt:lpwstr/>
      </vt:variant>
      <vt:variant>
        <vt:lpwstr>_Toc357770509</vt:lpwstr>
      </vt:variant>
      <vt:variant>
        <vt:i4>1376310</vt:i4>
      </vt:variant>
      <vt:variant>
        <vt:i4>1064</vt:i4>
      </vt:variant>
      <vt:variant>
        <vt:i4>0</vt:i4>
      </vt:variant>
      <vt:variant>
        <vt:i4>5</vt:i4>
      </vt:variant>
      <vt:variant>
        <vt:lpwstr/>
      </vt:variant>
      <vt:variant>
        <vt:lpwstr>_Toc357770508</vt:lpwstr>
      </vt:variant>
      <vt:variant>
        <vt:i4>1376310</vt:i4>
      </vt:variant>
      <vt:variant>
        <vt:i4>1058</vt:i4>
      </vt:variant>
      <vt:variant>
        <vt:i4>0</vt:i4>
      </vt:variant>
      <vt:variant>
        <vt:i4>5</vt:i4>
      </vt:variant>
      <vt:variant>
        <vt:lpwstr/>
      </vt:variant>
      <vt:variant>
        <vt:lpwstr>_Toc357770507</vt:lpwstr>
      </vt:variant>
      <vt:variant>
        <vt:i4>1376310</vt:i4>
      </vt:variant>
      <vt:variant>
        <vt:i4>1052</vt:i4>
      </vt:variant>
      <vt:variant>
        <vt:i4>0</vt:i4>
      </vt:variant>
      <vt:variant>
        <vt:i4>5</vt:i4>
      </vt:variant>
      <vt:variant>
        <vt:lpwstr/>
      </vt:variant>
      <vt:variant>
        <vt:lpwstr>_Toc357770506</vt:lpwstr>
      </vt:variant>
      <vt:variant>
        <vt:i4>1376310</vt:i4>
      </vt:variant>
      <vt:variant>
        <vt:i4>1046</vt:i4>
      </vt:variant>
      <vt:variant>
        <vt:i4>0</vt:i4>
      </vt:variant>
      <vt:variant>
        <vt:i4>5</vt:i4>
      </vt:variant>
      <vt:variant>
        <vt:lpwstr/>
      </vt:variant>
      <vt:variant>
        <vt:lpwstr>_Toc357770505</vt:lpwstr>
      </vt:variant>
      <vt:variant>
        <vt:i4>1376310</vt:i4>
      </vt:variant>
      <vt:variant>
        <vt:i4>1040</vt:i4>
      </vt:variant>
      <vt:variant>
        <vt:i4>0</vt:i4>
      </vt:variant>
      <vt:variant>
        <vt:i4>5</vt:i4>
      </vt:variant>
      <vt:variant>
        <vt:lpwstr/>
      </vt:variant>
      <vt:variant>
        <vt:lpwstr>_Toc357770504</vt:lpwstr>
      </vt:variant>
      <vt:variant>
        <vt:i4>1376310</vt:i4>
      </vt:variant>
      <vt:variant>
        <vt:i4>1034</vt:i4>
      </vt:variant>
      <vt:variant>
        <vt:i4>0</vt:i4>
      </vt:variant>
      <vt:variant>
        <vt:i4>5</vt:i4>
      </vt:variant>
      <vt:variant>
        <vt:lpwstr/>
      </vt:variant>
      <vt:variant>
        <vt:lpwstr>_Toc357770503</vt:lpwstr>
      </vt:variant>
      <vt:variant>
        <vt:i4>1376310</vt:i4>
      </vt:variant>
      <vt:variant>
        <vt:i4>1028</vt:i4>
      </vt:variant>
      <vt:variant>
        <vt:i4>0</vt:i4>
      </vt:variant>
      <vt:variant>
        <vt:i4>5</vt:i4>
      </vt:variant>
      <vt:variant>
        <vt:lpwstr/>
      </vt:variant>
      <vt:variant>
        <vt:lpwstr>_Toc357770502</vt:lpwstr>
      </vt:variant>
      <vt:variant>
        <vt:i4>1376310</vt:i4>
      </vt:variant>
      <vt:variant>
        <vt:i4>1022</vt:i4>
      </vt:variant>
      <vt:variant>
        <vt:i4>0</vt:i4>
      </vt:variant>
      <vt:variant>
        <vt:i4>5</vt:i4>
      </vt:variant>
      <vt:variant>
        <vt:lpwstr/>
      </vt:variant>
      <vt:variant>
        <vt:lpwstr>_Toc357770501</vt:lpwstr>
      </vt:variant>
      <vt:variant>
        <vt:i4>1376310</vt:i4>
      </vt:variant>
      <vt:variant>
        <vt:i4>1016</vt:i4>
      </vt:variant>
      <vt:variant>
        <vt:i4>0</vt:i4>
      </vt:variant>
      <vt:variant>
        <vt:i4>5</vt:i4>
      </vt:variant>
      <vt:variant>
        <vt:lpwstr/>
      </vt:variant>
      <vt:variant>
        <vt:lpwstr>_Toc357770500</vt:lpwstr>
      </vt:variant>
      <vt:variant>
        <vt:i4>1835063</vt:i4>
      </vt:variant>
      <vt:variant>
        <vt:i4>1010</vt:i4>
      </vt:variant>
      <vt:variant>
        <vt:i4>0</vt:i4>
      </vt:variant>
      <vt:variant>
        <vt:i4>5</vt:i4>
      </vt:variant>
      <vt:variant>
        <vt:lpwstr/>
      </vt:variant>
      <vt:variant>
        <vt:lpwstr>_Toc357770499</vt:lpwstr>
      </vt:variant>
      <vt:variant>
        <vt:i4>1835063</vt:i4>
      </vt:variant>
      <vt:variant>
        <vt:i4>1004</vt:i4>
      </vt:variant>
      <vt:variant>
        <vt:i4>0</vt:i4>
      </vt:variant>
      <vt:variant>
        <vt:i4>5</vt:i4>
      </vt:variant>
      <vt:variant>
        <vt:lpwstr/>
      </vt:variant>
      <vt:variant>
        <vt:lpwstr>_Toc357770498</vt:lpwstr>
      </vt:variant>
      <vt:variant>
        <vt:i4>1835063</vt:i4>
      </vt:variant>
      <vt:variant>
        <vt:i4>998</vt:i4>
      </vt:variant>
      <vt:variant>
        <vt:i4>0</vt:i4>
      </vt:variant>
      <vt:variant>
        <vt:i4>5</vt:i4>
      </vt:variant>
      <vt:variant>
        <vt:lpwstr/>
      </vt:variant>
      <vt:variant>
        <vt:lpwstr>_Toc357770497</vt:lpwstr>
      </vt:variant>
      <vt:variant>
        <vt:i4>1835063</vt:i4>
      </vt:variant>
      <vt:variant>
        <vt:i4>992</vt:i4>
      </vt:variant>
      <vt:variant>
        <vt:i4>0</vt:i4>
      </vt:variant>
      <vt:variant>
        <vt:i4>5</vt:i4>
      </vt:variant>
      <vt:variant>
        <vt:lpwstr/>
      </vt:variant>
      <vt:variant>
        <vt:lpwstr>_Toc357770496</vt:lpwstr>
      </vt:variant>
      <vt:variant>
        <vt:i4>1835063</vt:i4>
      </vt:variant>
      <vt:variant>
        <vt:i4>986</vt:i4>
      </vt:variant>
      <vt:variant>
        <vt:i4>0</vt:i4>
      </vt:variant>
      <vt:variant>
        <vt:i4>5</vt:i4>
      </vt:variant>
      <vt:variant>
        <vt:lpwstr/>
      </vt:variant>
      <vt:variant>
        <vt:lpwstr>_Toc357770495</vt:lpwstr>
      </vt:variant>
      <vt:variant>
        <vt:i4>1835063</vt:i4>
      </vt:variant>
      <vt:variant>
        <vt:i4>980</vt:i4>
      </vt:variant>
      <vt:variant>
        <vt:i4>0</vt:i4>
      </vt:variant>
      <vt:variant>
        <vt:i4>5</vt:i4>
      </vt:variant>
      <vt:variant>
        <vt:lpwstr/>
      </vt:variant>
      <vt:variant>
        <vt:lpwstr>_Toc357770494</vt:lpwstr>
      </vt:variant>
      <vt:variant>
        <vt:i4>1835063</vt:i4>
      </vt:variant>
      <vt:variant>
        <vt:i4>974</vt:i4>
      </vt:variant>
      <vt:variant>
        <vt:i4>0</vt:i4>
      </vt:variant>
      <vt:variant>
        <vt:i4>5</vt:i4>
      </vt:variant>
      <vt:variant>
        <vt:lpwstr/>
      </vt:variant>
      <vt:variant>
        <vt:lpwstr>_Toc357770493</vt:lpwstr>
      </vt:variant>
      <vt:variant>
        <vt:i4>1835063</vt:i4>
      </vt:variant>
      <vt:variant>
        <vt:i4>968</vt:i4>
      </vt:variant>
      <vt:variant>
        <vt:i4>0</vt:i4>
      </vt:variant>
      <vt:variant>
        <vt:i4>5</vt:i4>
      </vt:variant>
      <vt:variant>
        <vt:lpwstr/>
      </vt:variant>
      <vt:variant>
        <vt:lpwstr>_Toc357770492</vt:lpwstr>
      </vt:variant>
      <vt:variant>
        <vt:i4>1835063</vt:i4>
      </vt:variant>
      <vt:variant>
        <vt:i4>962</vt:i4>
      </vt:variant>
      <vt:variant>
        <vt:i4>0</vt:i4>
      </vt:variant>
      <vt:variant>
        <vt:i4>5</vt:i4>
      </vt:variant>
      <vt:variant>
        <vt:lpwstr/>
      </vt:variant>
      <vt:variant>
        <vt:lpwstr>_Toc357770491</vt:lpwstr>
      </vt:variant>
      <vt:variant>
        <vt:i4>1835063</vt:i4>
      </vt:variant>
      <vt:variant>
        <vt:i4>956</vt:i4>
      </vt:variant>
      <vt:variant>
        <vt:i4>0</vt:i4>
      </vt:variant>
      <vt:variant>
        <vt:i4>5</vt:i4>
      </vt:variant>
      <vt:variant>
        <vt:lpwstr/>
      </vt:variant>
      <vt:variant>
        <vt:lpwstr>_Toc357770490</vt:lpwstr>
      </vt:variant>
      <vt:variant>
        <vt:i4>1900599</vt:i4>
      </vt:variant>
      <vt:variant>
        <vt:i4>950</vt:i4>
      </vt:variant>
      <vt:variant>
        <vt:i4>0</vt:i4>
      </vt:variant>
      <vt:variant>
        <vt:i4>5</vt:i4>
      </vt:variant>
      <vt:variant>
        <vt:lpwstr/>
      </vt:variant>
      <vt:variant>
        <vt:lpwstr>_Toc357770489</vt:lpwstr>
      </vt:variant>
      <vt:variant>
        <vt:i4>1900599</vt:i4>
      </vt:variant>
      <vt:variant>
        <vt:i4>944</vt:i4>
      </vt:variant>
      <vt:variant>
        <vt:i4>0</vt:i4>
      </vt:variant>
      <vt:variant>
        <vt:i4>5</vt:i4>
      </vt:variant>
      <vt:variant>
        <vt:lpwstr/>
      </vt:variant>
      <vt:variant>
        <vt:lpwstr>_Toc357770488</vt:lpwstr>
      </vt:variant>
      <vt:variant>
        <vt:i4>1900599</vt:i4>
      </vt:variant>
      <vt:variant>
        <vt:i4>938</vt:i4>
      </vt:variant>
      <vt:variant>
        <vt:i4>0</vt:i4>
      </vt:variant>
      <vt:variant>
        <vt:i4>5</vt:i4>
      </vt:variant>
      <vt:variant>
        <vt:lpwstr/>
      </vt:variant>
      <vt:variant>
        <vt:lpwstr>_Toc357770487</vt:lpwstr>
      </vt:variant>
      <vt:variant>
        <vt:i4>1900599</vt:i4>
      </vt:variant>
      <vt:variant>
        <vt:i4>932</vt:i4>
      </vt:variant>
      <vt:variant>
        <vt:i4>0</vt:i4>
      </vt:variant>
      <vt:variant>
        <vt:i4>5</vt:i4>
      </vt:variant>
      <vt:variant>
        <vt:lpwstr/>
      </vt:variant>
      <vt:variant>
        <vt:lpwstr>_Toc357770486</vt:lpwstr>
      </vt:variant>
      <vt:variant>
        <vt:i4>1900599</vt:i4>
      </vt:variant>
      <vt:variant>
        <vt:i4>926</vt:i4>
      </vt:variant>
      <vt:variant>
        <vt:i4>0</vt:i4>
      </vt:variant>
      <vt:variant>
        <vt:i4>5</vt:i4>
      </vt:variant>
      <vt:variant>
        <vt:lpwstr/>
      </vt:variant>
      <vt:variant>
        <vt:lpwstr>_Toc357770485</vt:lpwstr>
      </vt:variant>
      <vt:variant>
        <vt:i4>1900599</vt:i4>
      </vt:variant>
      <vt:variant>
        <vt:i4>920</vt:i4>
      </vt:variant>
      <vt:variant>
        <vt:i4>0</vt:i4>
      </vt:variant>
      <vt:variant>
        <vt:i4>5</vt:i4>
      </vt:variant>
      <vt:variant>
        <vt:lpwstr/>
      </vt:variant>
      <vt:variant>
        <vt:lpwstr>_Toc357770484</vt:lpwstr>
      </vt:variant>
      <vt:variant>
        <vt:i4>1900599</vt:i4>
      </vt:variant>
      <vt:variant>
        <vt:i4>914</vt:i4>
      </vt:variant>
      <vt:variant>
        <vt:i4>0</vt:i4>
      </vt:variant>
      <vt:variant>
        <vt:i4>5</vt:i4>
      </vt:variant>
      <vt:variant>
        <vt:lpwstr/>
      </vt:variant>
      <vt:variant>
        <vt:lpwstr>_Toc357770483</vt:lpwstr>
      </vt:variant>
      <vt:variant>
        <vt:i4>1900599</vt:i4>
      </vt:variant>
      <vt:variant>
        <vt:i4>908</vt:i4>
      </vt:variant>
      <vt:variant>
        <vt:i4>0</vt:i4>
      </vt:variant>
      <vt:variant>
        <vt:i4>5</vt:i4>
      </vt:variant>
      <vt:variant>
        <vt:lpwstr/>
      </vt:variant>
      <vt:variant>
        <vt:lpwstr>_Toc357770482</vt:lpwstr>
      </vt:variant>
      <vt:variant>
        <vt:i4>1900599</vt:i4>
      </vt:variant>
      <vt:variant>
        <vt:i4>902</vt:i4>
      </vt:variant>
      <vt:variant>
        <vt:i4>0</vt:i4>
      </vt:variant>
      <vt:variant>
        <vt:i4>5</vt:i4>
      </vt:variant>
      <vt:variant>
        <vt:lpwstr/>
      </vt:variant>
      <vt:variant>
        <vt:lpwstr>_Toc357770481</vt:lpwstr>
      </vt:variant>
      <vt:variant>
        <vt:i4>1900599</vt:i4>
      </vt:variant>
      <vt:variant>
        <vt:i4>896</vt:i4>
      </vt:variant>
      <vt:variant>
        <vt:i4>0</vt:i4>
      </vt:variant>
      <vt:variant>
        <vt:i4>5</vt:i4>
      </vt:variant>
      <vt:variant>
        <vt:lpwstr/>
      </vt:variant>
      <vt:variant>
        <vt:lpwstr>_Toc357770480</vt:lpwstr>
      </vt:variant>
      <vt:variant>
        <vt:i4>1179703</vt:i4>
      </vt:variant>
      <vt:variant>
        <vt:i4>890</vt:i4>
      </vt:variant>
      <vt:variant>
        <vt:i4>0</vt:i4>
      </vt:variant>
      <vt:variant>
        <vt:i4>5</vt:i4>
      </vt:variant>
      <vt:variant>
        <vt:lpwstr/>
      </vt:variant>
      <vt:variant>
        <vt:lpwstr>_Toc357770479</vt:lpwstr>
      </vt:variant>
      <vt:variant>
        <vt:i4>1179703</vt:i4>
      </vt:variant>
      <vt:variant>
        <vt:i4>884</vt:i4>
      </vt:variant>
      <vt:variant>
        <vt:i4>0</vt:i4>
      </vt:variant>
      <vt:variant>
        <vt:i4>5</vt:i4>
      </vt:variant>
      <vt:variant>
        <vt:lpwstr/>
      </vt:variant>
      <vt:variant>
        <vt:lpwstr>_Toc357770478</vt:lpwstr>
      </vt:variant>
      <vt:variant>
        <vt:i4>1179703</vt:i4>
      </vt:variant>
      <vt:variant>
        <vt:i4>878</vt:i4>
      </vt:variant>
      <vt:variant>
        <vt:i4>0</vt:i4>
      </vt:variant>
      <vt:variant>
        <vt:i4>5</vt:i4>
      </vt:variant>
      <vt:variant>
        <vt:lpwstr/>
      </vt:variant>
      <vt:variant>
        <vt:lpwstr>_Toc357770477</vt:lpwstr>
      </vt:variant>
      <vt:variant>
        <vt:i4>1179703</vt:i4>
      </vt:variant>
      <vt:variant>
        <vt:i4>872</vt:i4>
      </vt:variant>
      <vt:variant>
        <vt:i4>0</vt:i4>
      </vt:variant>
      <vt:variant>
        <vt:i4>5</vt:i4>
      </vt:variant>
      <vt:variant>
        <vt:lpwstr/>
      </vt:variant>
      <vt:variant>
        <vt:lpwstr>_Toc357770476</vt:lpwstr>
      </vt:variant>
      <vt:variant>
        <vt:i4>1179703</vt:i4>
      </vt:variant>
      <vt:variant>
        <vt:i4>866</vt:i4>
      </vt:variant>
      <vt:variant>
        <vt:i4>0</vt:i4>
      </vt:variant>
      <vt:variant>
        <vt:i4>5</vt:i4>
      </vt:variant>
      <vt:variant>
        <vt:lpwstr/>
      </vt:variant>
      <vt:variant>
        <vt:lpwstr>_Toc357770475</vt:lpwstr>
      </vt:variant>
      <vt:variant>
        <vt:i4>1179703</vt:i4>
      </vt:variant>
      <vt:variant>
        <vt:i4>860</vt:i4>
      </vt:variant>
      <vt:variant>
        <vt:i4>0</vt:i4>
      </vt:variant>
      <vt:variant>
        <vt:i4>5</vt:i4>
      </vt:variant>
      <vt:variant>
        <vt:lpwstr/>
      </vt:variant>
      <vt:variant>
        <vt:lpwstr>_Toc357770474</vt:lpwstr>
      </vt:variant>
      <vt:variant>
        <vt:i4>1179703</vt:i4>
      </vt:variant>
      <vt:variant>
        <vt:i4>854</vt:i4>
      </vt:variant>
      <vt:variant>
        <vt:i4>0</vt:i4>
      </vt:variant>
      <vt:variant>
        <vt:i4>5</vt:i4>
      </vt:variant>
      <vt:variant>
        <vt:lpwstr/>
      </vt:variant>
      <vt:variant>
        <vt:lpwstr>_Toc357770473</vt:lpwstr>
      </vt:variant>
      <vt:variant>
        <vt:i4>1179703</vt:i4>
      </vt:variant>
      <vt:variant>
        <vt:i4>848</vt:i4>
      </vt:variant>
      <vt:variant>
        <vt:i4>0</vt:i4>
      </vt:variant>
      <vt:variant>
        <vt:i4>5</vt:i4>
      </vt:variant>
      <vt:variant>
        <vt:lpwstr/>
      </vt:variant>
      <vt:variant>
        <vt:lpwstr>_Toc357770472</vt:lpwstr>
      </vt:variant>
      <vt:variant>
        <vt:i4>1179703</vt:i4>
      </vt:variant>
      <vt:variant>
        <vt:i4>842</vt:i4>
      </vt:variant>
      <vt:variant>
        <vt:i4>0</vt:i4>
      </vt:variant>
      <vt:variant>
        <vt:i4>5</vt:i4>
      </vt:variant>
      <vt:variant>
        <vt:lpwstr/>
      </vt:variant>
      <vt:variant>
        <vt:lpwstr>_Toc357770471</vt:lpwstr>
      </vt:variant>
      <vt:variant>
        <vt:i4>1179703</vt:i4>
      </vt:variant>
      <vt:variant>
        <vt:i4>836</vt:i4>
      </vt:variant>
      <vt:variant>
        <vt:i4>0</vt:i4>
      </vt:variant>
      <vt:variant>
        <vt:i4>5</vt:i4>
      </vt:variant>
      <vt:variant>
        <vt:lpwstr/>
      </vt:variant>
      <vt:variant>
        <vt:lpwstr>_Toc357770470</vt:lpwstr>
      </vt:variant>
      <vt:variant>
        <vt:i4>1245239</vt:i4>
      </vt:variant>
      <vt:variant>
        <vt:i4>830</vt:i4>
      </vt:variant>
      <vt:variant>
        <vt:i4>0</vt:i4>
      </vt:variant>
      <vt:variant>
        <vt:i4>5</vt:i4>
      </vt:variant>
      <vt:variant>
        <vt:lpwstr/>
      </vt:variant>
      <vt:variant>
        <vt:lpwstr>_Toc357770469</vt:lpwstr>
      </vt:variant>
      <vt:variant>
        <vt:i4>1245239</vt:i4>
      </vt:variant>
      <vt:variant>
        <vt:i4>824</vt:i4>
      </vt:variant>
      <vt:variant>
        <vt:i4>0</vt:i4>
      </vt:variant>
      <vt:variant>
        <vt:i4>5</vt:i4>
      </vt:variant>
      <vt:variant>
        <vt:lpwstr/>
      </vt:variant>
      <vt:variant>
        <vt:lpwstr>_Toc357770468</vt:lpwstr>
      </vt:variant>
      <vt:variant>
        <vt:i4>1245239</vt:i4>
      </vt:variant>
      <vt:variant>
        <vt:i4>818</vt:i4>
      </vt:variant>
      <vt:variant>
        <vt:i4>0</vt:i4>
      </vt:variant>
      <vt:variant>
        <vt:i4>5</vt:i4>
      </vt:variant>
      <vt:variant>
        <vt:lpwstr/>
      </vt:variant>
      <vt:variant>
        <vt:lpwstr>_Toc357770467</vt:lpwstr>
      </vt:variant>
      <vt:variant>
        <vt:i4>1245239</vt:i4>
      </vt:variant>
      <vt:variant>
        <vt:i4>812</vt:i4>
      </vt:variant>
      <vt:variant>
        <vt:i4>0</vt:i4>
      </vt:variant>
      <vt:variant>
        <vt:i4>5</vt:i4>
      </vt:variant>
      <vt:variant>
        <vt:lpwstr/>
      </vt:variant>
      <vt:variant>
        <vt:lpwstr>_Toc357770466</vt:lpwstr>
      </vt:variant>
      <vt:variant>
        <vt:i4>1245239</vt:i4>
      </vt:variant>
      <vt:variant>
        <vt:i4>806</vt:i4>
      </vt:variant>
      <vt:variant>
        <vt:i4>0</vt:i4>
      </vt:variant>
      <vt:variant>
        <vt:i4>5</vt:i4>
      </vt:variant>
      <vt:variant>
        <vt:lpwstr/>
      </vt:variant>
      <vt:variant>
        <vt:lpwstr>_Toc357770465</vt:lpwstr>
      </vt:variant>
      <vt:variant>
        <vt:i4>1245239</vt:i4>
      </vt:variant>
      <vt:variant>
        <vt:i4>800</vt:i4>
      </vt:variant>
      <vt:variant>
        <vt:i4>0</vt:i4>
      </vt:variant>
      <vt:variant>
        <vt:i4>5</vt:i4>
      </vt:variant>
      <vt:variant>
        <vt:lpwstr/>
      </vt:variant>
      <vt:variant>
        <vt:lpwstr>_Toc357770464</vt:lpwstr>
      </vt:variant>
      <vt:variant>
        <vt:i4>1245239</vt:i4>
      </vt:variant>
      <vt:variant>
        <vt:i4>794</vt:i4>
      </vt:variant>
      <vt:variant>
        <vt:i4>0</vt:i4>
      </vt:variant>
      <vt:variant>
        <vt:i4>5</vt:i4>
      </vt:variant>
      <vt:variant>
        <vt:lpwstr/>
      </vt:variant>
      <vt:variant>
        <vt:lpwstr>_Toc357770463</vt:lpwstr>
      </vt:variant>
      <vt:variant>
        <vt:i4>1245239</vt:i4>
      </vt:variant>
      <vt:variant>
        <vt:i4>788</vt:i4>
      </vt:variant>
      <vt:variant>
        <vt:i4>0</vt:i4>
      </vt:variant>
      <vt:variant>
        <vt:i4>5</vt:i4>
      </vt:variant>
      <vt:variant>
        <vt:lpwstr/>
      </vt:variant>
      <vt:variant>
        <vt:lpwstr>_Toc357770462</vt:lpwstr>
      </vt:variant>
      <vt:variant>
        <vt:i4>1245239</vt:i4>
      </vt:variant>
      <vt:variant>
        <vt:i4>782</vt:i4>
      </vt:variant>
      <vt:variant>
        <vt:i4>0</vt:i4>
      </vt:variant>
      <vt:variant>
        <vt:i4>5</vt:i4>
      </vt:variant>
      <vt:variant>
        <vt:lpwstr/>
      </vt:variant>
      <vt:variant>
        <vt:lpwstr>_Toc357770461</vt:lpwstr>
      </vt:variant>
      <vt:variant>
        <vt:i4>1245239</vt:i4>
      </vt:variant>
      <vt:variant>
        <vt:i4>776</vt:i4>
      </vt:variant>
      <vt:variant>
        <vt:i4>0</vt:i4>
      </vt:variant>
      <vt:variant>
        <vt:i4>5</vt:i4>
      </vt:variant>
      <vt:variant>
        <vt:lpwstr/>
      </vt:variant>
      <vt:variant>
        <vt:lpwstr>_Toc357770460</vt:lpwstr>
      </vt:variant>
      <vt:variant>
        <vt:i4>1048631</vt:i4>
      </vt:variant>
      <vt:variant>
        <vt:i4>770</vt:i4>
      </vt:variant>
      <vt:variant>
        <vt:i4>0</vt:i4>
      </vt:variant>
      <vt:variant>
        <vt:i4>5</vt:i4>
      </vt:variant>
      <vt:variant>
        <vt:lpwstr/>
      </vt:variant>
      <vt:variant>
        <vt:lpwstr>_Toc357770459</vt:lpwstr>
      </vt:variant>
      <vt:variant>
        <vt:i4>1048631</vt:i4>
      </vt:variant>
      <vt:variant>
        <vt:i4>764</vt:i4>
      </vt:variant>
      <vt:variant>
        <vt:i4>0</vt:i4>
      </vt:variant>
      <vt:variant>
        <vt:i4>5</vt:i4>
      </vt:variant>
      <vt:variant>
        <vt:lpwstr/>
      </vt:variant>
      <vt:variant>
        <vt:lpwstr>_Toc357770458</vt:lpwstr>
      </vt:variant>
      <vt:variant>
        <vt:i4>1048631</vt:i4>
      </vt:variant>
      <vt:variant>
        <vt:i4>758</vt:i4>
      </vt:variant>
      <vt:variant>
        <vt:i4>0</vt:i4>
      </vt:variant>
      <vt:variant>
        <vt:i4>5</vt:i4>
      </vt:variant>
      <vt:variant>
        <vt:lpwstr/>
      </vt:variant>
      <vt:variant>
        <vt:lpwstr>_Toc357770457</vt:lpwstr>
      </vt:variant>
      <vt:variant>
        <vt:i4>1048631</vt:i4>
      </vt:variant>
      <vt:variant>
        <vt:i4>752</vt:i4>
      </vt:variant>
      <vt:variant>
        <vt:i4>0</vt:i4>
      </vt:variant>
      <vt:variant>
        <vt:i4>5</vt:i4>
      </vt:variant>
      <vt:variant>
        <vt:lpwstr/>
      </vt:variant>
      <vt:variant>
        <vt:lpwstr>_Toc357770456</vt:lpwstr>
      </vt:variant>
      <vt:variant>
        <vt:i4>1048631</vt:i4>
      </vt:variant>
      <vt:variant>
        <vt:i4>746</vt:i4>
      </vt:variant>
      <vt:variant>
        <vt:i4>0</vt:i4>
      </vt:variant>
      <vt:variant>
        <vt:i4>5</vt:i4>
      </vt:variant>
      <vt:variant>
        <vt:lpwstr/>
      </vt:variant>
      <vt:variant>
        <vt:lpwstr>_Toc357770455</vt:lpwstr>
      </vt:variant>
      <vt:variant>
        <vt:i4>1048631</vt:i4>
      </vt:variant>
      <vt:variant>
        <vt:i4>740</vt:i4>
      </vt:variant>
      <vt:variant>
        <vt:i4>0</vt:i4>
      </vt:variant>
      <vt:variant>
        <vt:i4>5</vt:i4>
      </vt:variant>
      <vt:variant>
        <vt:lpwstr/>
      </vt:variant>
      <vt:variant>
        <vt:lpwstr>_Toc357770454</vt:lpwstr>
      </vt:variant>
      <vt:variant>
        <vt:i4>1048631</vt:i4>
      </vt:variant>
      <vt:variant>
        <vt:i4>734</vt:i4>
      </vt:variant>
      <vt:variant>
        <vt:i4>0</vt:i4>
      </vt:variant>
      <vt:variant>
        <vt:i4>5</vt:i4>
      </vt:variant>
      <vt:variant>
        <vt:lpwstr/>
      </vt:variant>
      <vt:variant>
        <vt:lpwstr>_Toc357770453</vt:lpwstr>
      </vt:variant>
      <vt:variant>
        <vt:i4>1048631</vt:i4>
      </vt:variant>
      <vt:variant>
        <vt:i4>728</vt:i4>
      </vt:variant>
      <vt:variant>
        <vt:i4>0</vt:i4>
      </vt:variant>
      <vt:variant>
        <vt:i4>5</vt:i4>
      </vt:variant>
      <vt:variant>
        <vt:lpwstr/>
      </vt:variant>
      <vt:variant>
        <vt:lpwstr>_Toc357770452</vt:lpwstr>
      </vt:variant>
      <vt:variant>
        <vt:i4>1048631</vt:i4>
      </vt:variant>
      <vt:variant>
        <vt:i4>722</vt:i4>
      </vt:variant>
      <vt:variant>
        <vt:i4>0</vt:i4>
      </vt:variant>
      <vt:variant>
        <vt:i4>5</vt:i4>
      </vt:variant>
      <vt:variant>
        <vt:lpwstr/>
      </vt:variant>
      <vt:variant>
        <vt:lpwstr>_Toc357770451</vt:lpwstr>
      </vt:variant>
      <vt:variant>
        <vt:i4>1048631</vt:i4>
      </vt:variant>
      <vt:variant>
        <vt:i4>716</vt:i4>
      </vt:variant>
      <vt:variant>
        <vt:i4>0</vt:i4>
      </vt:variant>
      <vt:variant>
        <vt:i4>5</vt:i4>
      </vt:variant>
      <vt:variant>
        <vt:lpwstr/>
      </vt:variant>
      <vt:variant>
        <vt:lpwstr>_Toc357770450</vt:lpwstr>
      </vt:variant>
      <vt:variant>
        <vt:i4>1114167</vt:i4>
      </vt:variant>
      <vt:variant>
        <vt:i4>710</vt:i4>
      </vt:variant>
      <vt:variant>
        <vt:i4>0</vt:i4>
      </vt:variant>
      <vt:variant>
        <vt:i4>5</vt:i4>
      </vt:variant>
      <vt:variant>
        <vt:lpwstr/>
      </vt:variant>
      <vt:variant>
        <vt:lpwstr>_Toc357770449</vt:lpwstr>
      </vt:variant>
      <vt:variant>
        <vt:i4>1114167</vt:i4>
      </vt:variant>
      <vt:variant>
        <vt:i4>704</vt:i4>
      </vt:variant>
      <vt:variant>
        <vt:i4>0</vt:i4>
      </vt:variant>
      <vt:variant>
        <vt:i4>5</vt:i4>
      </vt:variant>
      <vt:variant>
        <vt:lpwstr/>
      </vt:variant>
      <vt:variant>
        <vt:lpwstr>_Toc357770448</vt:lpwstr>
      </vt:variant>
      <vt:variant>
        <vt:i4>1114167</vt:i4>
      </vt:variant>
      <vt:variant>
        <vt:i4>698</vt:i4>
      </vt:variant>
      <vt:variant>
        <vt:i4>0</vt:i4>
      </vt:variant>
      <vt:variant>
        <vt:i4>5</vt:i4>
      </vt:variant>
      <vt:variant>
        <vt:lpwstr/>
      </vt:variant>
      <vt:variant>
        <vt:lpwstr>_Toc357770447</vt:lpwstr>
      </vt:variant>
      <vt:variant>
        <vt:i4>1114167</vt:i4>
      </vt:variant>
      <vt:variant>
        <vt:i4>692</vt:i4>
      </vt:variant>
      <vt:variant>
        <vt:i4>0</vt:i4>
      </vt:variant>
      <vt:variant>
        <vt:i4>5</vt:i4>
      </vt:variant>
      <vt:variant>
        <vt:lpwstr/>
      </vt:variant>
      <vt:variant>
        <vt:lpwstr>_Toc357770446</vt:lpwstr>
      </vt:variant>
      <vt:variant>
        <vt:i4>1114167</vt:i4>
      </vt:variant>
      <vt:variant>
        <vt:i4>686</vt:i4>
      </vt:variant>
      <vt:variant>
        <vt:i4>0</vt:i4>
      </vt:variant>
      <vt:variant>
        <vt:i4>5</vt:i4>
      </vt:variant>
      <vt:variant>
        <vt:lpwstr/>
      </vt:variant>
      <vt:variant>
        <vt:lpwstr>_Toc357770445</vt:lpwstr>
      </vt:variant>
      <vt:variant>
        <vt:i4>1114167</vt:i4>
      </vt:variant>
      <vt:variant>
        <vt:i4>680</vt:i4>
      </vt:variant>
      <vt:variant>
        <vt:i4>0</vt:i4>
      </vt:variant>
      <vt:variant>
        <vt:i4>5</vt:i4>
      </vt:variant>
      <vt:variant>
        <vt:lpwstr/>
      </vt:variant>
      <vt:variant>
        <vt:lpwstr>_Toc357770444</vt:lpwstr>
      </vt:variant>
      <vt:variant>
        <vt:i4>1114167</vt:i4>
      </vt:variant>
      <vt:variant>
        <vt:i4>674</vt:i4>
      </vt:variant>
      <vt:variant>
        <vt:i4>0</vt:i4>
      </vt:variant>
      <vt:variant>
        <vt:i4>5</vt:i4>
      </vt:variant>
      <vt:variant>
        <vt:lpwstr/>
      </vt:variant>
      <vt:variant>
        <vt:lpwstr>_Toc357770443</vt:lpwstr>
      </vt:variant>
      <vt:variant>
        <vt:i4>1114167</vt:i4>
      </vt:variant>
      <vt:variant>
        <vt:i4>668</vt:i4>
      </vt:variant>
      <vt:variant>
        <vt:i4>0</vt:i4>
      </vt:variant>
      <vt:variant>
        <vt:i4>5</vt:i4>
      </vt:variant>
      <vt:variant>
        <vt:lpwstr/>
      </vt:variant>
      <vt:variant>
        <vt:lpwstr>_Toc357770442</vt:lpwstr>
      </vt:variant>
      <vt:variant>
        <vt:i4>1114167</vt:i4>
      </vt:variant>
      <vt:variant>
        <vt:i4>662</vt:i4>
      </vt:variant>
      <vt:variant>
        <vt:i4>0</vt:i4>
      </vt:variant>
      <vt:variant>
        <vt:i4>5</vt:i4>
      </vt:variant>
      <vt:variant>
        <vt:lpwstr/>
      </vt:variant>
      <vt:variant>
        <vt:lpwstr>_Toc357770441</vt:lpwstr>
      </vt:variant>
      <vt:variant>
        <vt:i4>1114167</vt:i4>
      </vt:variant>
      <vt:variant>
        <vt:i4>656</vt:i4>
      </vt:variant>
      <vt:variant>
        <vt:i4>0</vt:i4>
      </vt:variant>
      <vt:variant>
        <vt:i4>5</vt:i4>
      </vt:variant>
      <vt:variant>
        <vt:lpwstr/>
      </vt:variant>
      <vt:variant>
        <vt:lpwstr>_Toc357770440</vt:lpwstr>
      </vt:variant>
      <vt:variant>
        <vt:i4>1441847</vt:i4>
      </vt:variant>
      <vt:variant>
        <vt:i4>650</vt:i4>
      </vt:variant>
      <vt:variant>
        <vt:i4>0</vt:i4>
      </vt:variant>
      <vt:variant>
        <vt:i4>5</vt:i4>
      </vt:variant>
      <vt:variant>
        <vt:lpwstr/>
      </vt:variant>
      <vt:variant>
        <vt:lpwstr>_Toc357770439</vt:lpwstr>
      </vt:variant>
      <vt:variant>
        <vt:i4>1441847</vt:i4>
      </vt:variant>
      <vt:variant>
        <vt:i4>644</vt:i4>
      </vt:variant>
      <vt:variant>
        <vt:i4>0</vt:i4>
      </vt:variant>
      <vt:variant>
        <vt:i4>5</vt:i4>
      </vt:variant>
      <vt:variant>
        <vt:lpwstr/>
      </vt:variant>
      <vt:variant>
        <vt:lpwstr>_Toc357770438</vt:lpwstr>
      </vt:variant>
      <vt:variant>
        <vt:i4>1441847</vt:i4>
      </vt:variant>
      <vt:variant>
        <vt:i4>638</vt:i4>
      </vt:variant>
      <vt:variant>
        <vt:i4>0</vt:i4>
      </vt:variant>
      <vt:variant>
        <vt:i4>5</vt:i4>
      </vt:variant>
      <vt:variant>
        <vt:lpwstr/>
      </vt:variant>
      <vt:variant>
        <vt:lpwstr>_Toc357770437</vt:lpwstr>
      </vt:variant>
      <vt:variant>
        <vt:i4>1441847</vt:i4>
      </vt:variant>
      <vt:variant>
        <vt:i4>632</vt:i4>
      </vt:variant>
      <vt:variant>
        <vt:i4>0</vt:i4>
      </vt:variant>
      <vt:variant>
        <vt:i4>5</vt:i4>
      </vt:variant>
      <vt:variant>
        <vt:lpwstr/>
      </vt:variant>
      <vt:variant>
        <vt:lpwstr>_Toc357770436</vt:lpwstr>
      </vt:variant>
      <vt:variant>
        <vt:i4>1441847</vt:i4>
      </vt:variant>
      <vt:variant>
        <vt:i4>626</vt:i4>
      </vt:variant>
      <vt:variant>
        <vt:i4>0</vt:i4>
      </vt:variant>
      <vt:variant>
        <vt:i4>5</vt:i4>
      </vt:variant>
      <vt:variant>
        <vt:lpwstr/>
      </vt:variant>
      <vt:variant>
        <vt:lpwstr>_Toc357770435</vt:lpwstr>
      </vt:variant>
      <vt:variant>
        <vt:i4>1441847</vt:i4>
      </vt:variant>
      <vt:variant>
        <vt:i4>620</vt:i4>
      </vt:variant>
      <vt:variant>
        <vt:i4>0</vt:i4>
      </vt:variant>
      <vt:variant>
        <vt:i4>5</vt:i4>
      </vt:variant>
      <vt:variant>
        <vt:lpwstr/>
      </vt:variant>
      <vt:variant>
        <vt:lpwstr>_Toc357770434</vt:lpwstr>
      </vt:variant>
      <vt:variant>
        <vt:i4>1441847</vt:i4>
      </vt:variant>
      <vt:variant>
        <vt:i4>614</vt:i4>
      </vt:variant>
      <vt:variant>
        <vt:i4>0</vt:i4>
      </vt:variant>
      <vt:variant>
        <vt:i4>5</vt:i4>
      </vt:variant>
      <vt:variant>
        <vt:lpwstr/>
      </vt:variant>
      <vt:variant>
        <vt:lpwstr>_Toc357770433</vt:lpwstr>
      </vt:variant>
      <vt:variant>
        <vt:i4>1441847</vt:i4>
      </vt:variant>
      <vt:variant>
        <vt:i4>608</vt:i4>
      </vt:variant>
      <vt:variant>
        <vt:i4>0</vt:i4>
      </vt:variant>
      <vt:variant>
        <vt:i4>5</vt:i4>
      </vt:variant>
      <vt:variant>
        <vt:lpwstr/>
      </vt:variant>
      <vt:variant>
        <vt:lpwstr>_Toc357770432</vt:lpwstr>
      </vt:variant>
      <vt:variant>
        <vt:i4>1441847</vt:i4>
      </vt:variant>
      <vt:variant>
        <vt:i4>602</vt:i4>
      </vt:variant>
      <vt:variant>
        <vt:i4>0</vt:i4>
      </vt:variant>
      <vt:variant>
        <vt:i4>5</vt:i4>
      </vt:variant>
      <vt:variant>
        <vt:lpwstr/>
      </vt:variant>
      <vt:variant>
        <vt:lpwstr>_Toc357770431</vt:lpwstr>
      </vt:variant>
      <vt:variant>
        <vt:i4>1441847</vt:i4>
      </vt:variant>
      <vt:variant>
        <vt:i4>596</vt:i4>
      </vt:variant>
      <vt:variant>
        <vt:i4>0</vt:i4>
      </vt:variant>
      <vt:variant>
        <vt:i4>5</vt:i4>
      </vt:variant>
      <vt:variant>
        <vt:lpwstr/>
      </vt:variant>
      <vt:variant>
        <vt:lpwstr>_Toc357770430</vt:lpwstr>
      </vt:variant>
      <vt:variant>
        <vt:i4>1507383</vt:i4>
      </vt:variant>
      <vt:variant>
        <vt:i4>590</vt:i4>
      </vt:variant>
      <vt:variant>
        <vt:i4>0</vt:i4>
      </vt:variant>
      <vt:variant>
        <vt:i4>5</vt:i4>
      </vt:variant>
      <vt:variant>
        <vt:lpwstr/>
      </vt:variant>
      <vt:variant>
        <vt:lpwstr>_Toc357770429</vt:lpwstr>
      </vt:variant>
      <vt:variant>
        <vt:i4>1507383</vt:i4>
      </vt:variant>
      <vt:variant>
        <vt:i4>584</vt:i4>
      </vt:variant>
      <vt:variant>
        <vt:i4>0</vt:i4>
      </vt:variant>
      <vt:variant>
        <vt:i4>5</vt:i4>
      </vt:variant>
      <vt:variant>
        <vt:lpwstr/>
      </vt:variant>
      <vt:variant>
        <vt:lpwstr>_Toc357770428</vt:lpwstr>
      </vt:variant>
      <vt:variant>
        <vt:i4>1507383</vt:i4>
      </vt:variant>
      <vt:variant>
        <vt:i4>578</vt:i4>
      </vt:variant>
      <vt:variant>
        <vt:i4>0</vt:i4>
      </vt:variant>
      <vt:variant>
        <vt:i4>5</vt:i4>
      </vt:variant>
      <vt:variant>
        <vt:lpwstr/>
      </vt:variant>
      <vt:variant>
        <vt:lpwstr>_Toc357770427</vt:lpwstr>
      </vt:variant>
      <vt:variant>
        <vt:i4>1507383</vt:i4>
      </vt:variant>
      <vt:variant>
        <vt:i4>572</vt:i4>
      </vt:variant>
      <vt:variant>
        <vt:i4>0</vt:i4>
      </vt:variant>
      <vt:variant>
        <vt:i4>5</vt:i4>
      </vt:variant>
      <vt:variant>
        <vt:lpwstr/>
      </vt:variant>
      <vt:variant>
        <vt:lpwstr>_Toc357770426</vt:lpwstr>
      </vt:variant>
      <vt:variant>
        <vt:i4>1507383</vt:i4>
      </vt:variant>
      <vt:variant>
        <vt:i4>566</vt:i4>
      </vt:variant>
      <vt:variant>
        <vt:i4>0</vt:i4>
      </vt:variant>
      <vt:variant>
        <vt:i4>5</vt:i4>
      </vt:variant>
      <vt:variant>
        <vt:lpwstr/>
      </vt:variant>
      <vt:variant>
        <vt:lpwstr>_Toc357770425</vt:lpwstr>
      </vt:variant>
      <vt:variant>
        <vt:i4>1507383</vt:i4>
      </vt:variant>
      <vt:variant>
        <vt:i4>560</vt:i4>
      </vt:variant>
      <vt:variant>
        <vt:i4>0</vt:i4>
      </vt:variant>
      <vt:variant>
        <vt:i4>5</vt:i4>
      </vt:variant>
      <vt:variant>
        <vt:lpwstr/>
      </vt:variant>
      <vt:variant>
        <vt:lpwstr>_Toc357770424</vt:lpwstr>
      </vt:variant>
      <vt:variant>
        <vt:i4>1507383</vt:i4>
      </vt:variant>
      <vt:variant>
        <vt:i4>554</vt:i4>
      </vt:variant>
      <vt:variant>
        <vt:i4>0</vt:i4>
      </vt:variant>
      <vt:variant>
        <vt:i4>5</vt:i4>
      </vt:variant>
      <vt:variant>
        <vt:lpwstr/>
      </vt:variant>
      <vt:variant>
        <vt:lpwstr>_Toc357770423</vt:lpwstr>
      </vt:variant>
      <vt:variant>
        <vt:i4>1507383</vt:i4>
      </vt:variant>
      <vt:variant>
        <vt:i4>548</vt:i4>
      </vt:variant>
      <vt:variant>
        <vt:i4>0</vt:i4>
      </vt:variant>
      <vt:variant>
        <vt:i4>5</vt:i4>
      </vt:variant>
      <vt:variant>
        <vt:lpwstr/>
      </vt:variant>
      <vt:variant>
        <vt:lpwstr>_Toc357770422</vt:lpwstr>
      </vt:variant>
      <vt:variant>
        <vt:i4>1507383</vt:i4>
      </vt:variant>
      <vt:variant>
        <vt:i4>542</vt:i4>
      </vt:variant>
      <vt:variant>
        <vt:i4>0</vt:i4>
      </vt:variant>
      <vt:variant>
        <vt:i4>5</vt:i4>
      </vt:variant>
      <vt:variant>
        <vt:lpwstr/>
      </vt:variant>
      <vt:variant>
        <vt:lpwstr>_Toc357770421</vt:lpwstr>
      </vt:variant>
      <vt:variant>
        <vt:i4>1507383</vt:i4>
      </vt:variant>
      <vt:variant>
        <vt:i4>536</vt:i4>
      </vt:variant>
      <vt:variant>
        <vt:i4>0</vt:i4>
      </vt:variant>
      <vt:variant>
        <vt:i4>5</vt:i4>
      </vt:variant>
      <vt:variant>
        <vt:lpwstr/>
      </vt:variant>
      <vt:variant>
        <vt:lpwstr>_Toc357770420</vt:lpwstr>
      </vt:variant>
      <vt:variant>
        <vt:i4>1310775</vt:i4>
      </vt:variant>
      <vt:variant>
        <vt:i4>530</vt:i4>
      </vt:variant>
      <vt:variant>
        <vt:i4>0</vt:i4>
      </vt:variant>
      <vt:variant>
        <vt:i4>5</vt:i4>
      </vt:variant>
      <vt:variant>
        <vt:lpwstr/>
      </vt:variant>
      <vt:variant>
        <vt:lpwstr>_Toc357770419</vt:lpwstr>
      </vt:variant>
      <vt:variant>
        <vt:i4>1310775</vt:i4>
      </vt:variant>
      <vt:variant>
        <vt:i4>524</vt:i4>
      </vt:variant>
      <vt:variant>
        <vt:i4>0</vt:i4>
      </vt:variant>
      <vt:variant>
        <vt:i4>5</vt:i4>
      </vt:variant>
      <vt:variant>
        <vt:lpwstr/>
      </vt:variant>
      <vt:variant>
        <vt:lpwstr>_Toc357770418</vt:lpwstr>
      </vt:variant>
      <vt:variant>
        <vt:i4>1310775</vt:i4>
      </vt:variant>
      <vt:variant>
        <vt:i4>518</vt:i4>
      </vt:variant>
      <vt:variant>
        <vt:i4>0</vt:i4>
      </vt:variant>
      <vt:variant>
        <vt:i4>5</vt:i4>
      </vt:variant>
      <vt:variant>
        <vt:lpwstr/>
      </vt:variant>
      <vt:variant>
        <vt:lpwstr>_Toc357770417</vt:lpwstr>
      </vt:variant>
      <vt:variant>
        <vt:i4>1310775</vt:i4>
      </vt:variant>
      <vt:variant>
        <vt:i4>512</vt:i4>
      </vt:variant>
      <vt:variant>
        <vt:i4>0</vt:i4>
      </vt:variant>
      <vt:variant>
        <vt:i4>5</vt:i4>
      </vt:variant>
      <vt:variant>
        <vt:lpwstr/>
      </vt:variant>
      <vt:variant>
        <vt:lpwstr>_Toc357770416</vt:lpwstr>
      </vt:variant>
      <vt:variant>
        <vt:i4>1310775</vt:i4>
      </vt:variant>
      <vt:variant>
        <vt:i4>506</vt:i4>
      </vt:variant>
      <vt:variant>
        <vt:i4>0</vt:i4>
      </vt:variant>
      <vt:variant>
        <vt:i4>5</vt:i4>
      </vt:variant>
      <vt:variant>
        <vt:lpwstr/>
      </vt:variant>
      <vt:variant>
        <vt:lpwstr>_Toc357770415</vt:lpwstr>
      </vt:variant>
      <vt:variant>
        <vt:i4>1310775</vt:i4>
      </vt:variant>
      <vt:variant>
        <vt:i4>500</vt:i4>
      </vt:variant>
      <vt:variant>
        <vt:i4>0</vt:i4>
      </vt:variant>
      <vt:variant>
        <vt:i4>5</vt:i4>
      </vt:variant>
      <vt:variant>
        <vt:lpwstr/>
      </vt:variant>
      <vt:variant>
        <vt:lpwstr>_Toc357770414</vt:lpwstr>
      </vt:variant>
      <vt:variant>
        <vt:i4>1310775</vt:i4>
      </vt:variant>
      <vt:variant>
        <vt:i4>494</vt:i4>
      </vt:variant>
      <vt:variant>
        <vt:i4>0</vt:i4>
      </vt:variant>
      <vt:variant>
        <vt:i4>5</vt:i4>
      </vt:variant>
      <vt:variant>
        <vt:lpwstr/>
      </vt:variant>
      <vt:variant>
        <vt:lpwstr>_Toc357770413</vt:lpwstr>
      </vt:variant>
      <vt:variant>
        <vt:i4>1310775</vt:i4>
      </vt:variant>
      <vt:variant>
        <vt:i4>488</vt:i4>
      </vt:variant>
      <vt:variant>
        <vt:i4>0</vt:i4>
      </vt:variant>
      <vt:variant>
        <vt:i4>5</vt:i4>
      </vt:variant>
      <vt:variant>
        <vt:lpwstr/>
      </vt:variant>
      <vt:variant>
        <vt:lpwstr>_Toc357770412</vt:lpwstr>
      </vt:variant>
      <vt:variant>
        <vt:i4>1310775</vt:i4>
      </vt:variant>
      <vt:variant>
        <vt:i4>482</vt:i4>
      </vt:variant>
      <vt:variant>
        <vt:i4>0</vt:i4>
      </vt:variant>
      <vt:variant>
        <vt:i4>5</vt:i4>
      </vt:variant>
      <vt:variant>
        <vt:lpwstr/>
      </vt:variant>
      <vt:variant>
        <vt:lpwstr>_Toc357770411</vt:lpwstr>
      </vt:variant>
      <vt:variant>
        <vt:i4>1310775</vt:i4>
      </vt:variant>
      <vt:variant>
        <vt:i4>476</vt:i4>
      </vt:variant>
      <vt:variant>
        <vt:i4>0</vt:i4>
      </vt:variant>
      <vt:variant>
        <vt:i4>5</vt:i4>
      </vt:variant>
      <vt:variant>
        <vt:lpwstr/>
      </vt:variant>
      <vt:variant>
        <vt:lpwstr>_Toc357770410</vt:lpwstr>
      </vt:variant>
      <vt:variant>
        <vt:i4>1376311</vt:i4>
      </vt:variant>
      <vt:variant>
        <vt:i4>470</vt:i4>
      </vt:variant>
      <vt:variant>
        <vt:i4>0</vt:i4>
      </vt:variant>
      <vt:variant>
        <vt:i4>5</vt:i4>
      </vt:variant>
      <vt:variant>
        <vt:lpwstr/>
      </vt:variant>
      <vt:variant>
        <vt:lpwstr>_Toc357770409</vt:lpwstr>
      </vt:variant>
      <vt:variant>
        <vt:i4>1376311</vt:i4>
      </vt:variant>
      <vt:variant>
        <vt:i4>464</vt:i4>
      </vt:variant>
      <vt:variant>
        <vt:i4>0</vt:i4>
      </vt:variant>
      <vt:variant>
        <vt:i4>5</vt:i4>
      </vt:variant>
      <vt:variant>
        <vt:lpwstr/>
      </vt:variant>
      <vt:variant>
        <vt:lpwstr>_Toc357770408</vt:lpwstr>
      </vt:variant>
      <vt:variant>
        <vt:i4>1376311</vt:i4>
      </vt:variant>
      <vt:variant>
        <vt:i4>458</vt:i4>
      </vt:variant>
      <vt:variant>
        <vt:i4>0</vt:i4>
      </vt:variant>
      <vt:variant>
        <vt:i4>5</vt:i4>
      </vt:variant>
      <vt:variant>
        <vt:lpwstr/>
      </vt:variant>
      <vt:variant>
        <vt:lpwstr>_Toc357770407</vt:lpwstr>
      </vt:variant>
      <vt:variant>
        <vt:i4>1376311</vt:i4>
      </vt:variant>
      <vt:variant>
        <vt:i4>452</vt:i4>
      </vt:variant>
      <vt:variant>
        <vt:i4>0</vt:i4>
      </vt:variant>
      <vt:variant>
        <vt:i4>5</vt:i4>
      </vt:variant>
      <vt:variant>
        <vt:lpwstr/>
      </vt:variant>
      <vt:variant>
        <vt:lpwstr>_Toc357770406</vt:lpwstr>
      </vt:variant>
      <vt:variant>
        <vt:i4>1376311</vt:i4>
      </vt:variant>
      <vt:variant>
        <vt:i4>446</vt:i4>
      </vt:variant>
      <vt:variant>
        <vt:i4>0</vt:i4>
      </vt:variant>
      <vt:variant>
        <vt:i4>5</vt:i4>
      </vt:variant>
      <vt:variant>
        <vt:lpwstr/>
      </vt:variant>
      <vt:variant>
        <vt:lpwstr>_Toc357770405</vt:lpwstr>
      </vt:variant>
      <vt:variant>
        <vt:i4>1376311</vt:i4>
      </vt:variant>
      <vt:variant>
        <vt:i4>440</vt:i4>
      </vt:variant>
      <vt:variant>
        <vt:i4>0</vt:i4>
      </vt:variant>
      <vt:variant>
        <vt:i4>5</vt:i4>
      </vt:variant>
      <vt:variant>
        <vt:lpwstr/>
      </vt:variant>
      <vt:variant>
        <vt:lpwstr>_Toc357770404</vt:lpwstr>
      </vt:variant>
      <vt:variant>
        <vt:i4>1376311</vt:i4>
      </vt:variant>
      <vt:variant>
        <vt:i4>434</vt:i4>
      </vt:variant>
      <vt:variant>
        <vt:i4>0</vt:i4>
      </vt:variant>
      <vt:variant>
        <vt:i4>5</vt:i4>
      </vt:variant>
      <vt:variant>
        <vt:lpwstr/>
      </vt:variant>
      <vt:variant>
        <vt:lpwstr>_Toc357770403</vt:lpwstr>
      </vt:variant>
      <vt:variant>
        <vt:i4>1376311</vt:i4>
      </vt:variant>
      <vt:variant>
        <vt:i4>428</vt:i4>
      </vt:variant>
      <vt:variant>
        <vt:i4>0</vt:i4>
      </vt:variant>
      <vt:variant>
        <vt:i4>5</vt:i4>
      </vt:variant>
      <vt:variant>
        <vt:lpwstr/>
      </vt:variant>
      <vt:variant>
        <vt:lpwstr>_Toc357770402</vt:lpwstr>
      </vt:variant>
      <vt:variant>
        <vt:i4>1376311</vt:i4>
      </vt:variant>
      <vt:variant>
        <vt:i4>422</vt:i4>
      </vt:variant>
      <vt:variant>
        <vt:i4>0</vt:i4>
      </vt:variant>
      <vt:variant>
        <vt:i4>5</vt:i4>
      </vt:variant>
      <vt:variant>
        <vt:lpwstr/>
      </vt:variant>
      <vt:variant>
        <vt:lpwstr>_Toc357770401</vt:lpwstr>
      </vt:variant>
      <vt:variant>
        <vt:i4>1376311</vt:i4>
      </vt:variant>
      <vt:variant>
        <vt:i4>416</vt:i4>
      </vt:variant>
      <vt:variant>
        <vt:i4>0</vt:i4>
      </vt:variant>
      <vt:variant>
        <vt:i4>5</vt:i4>
      </vt:variant>
      <vt:variant>
        <vt:lpwstr/>
      </vt:variant>
      <vt:variant>
        <vt:lpwstr>_Toc357770400</vt:lpwstr>
      </vt:variant>
      <vt:variant>
        <vt:i4>1835056</vt:i4>
      </vt:variant>
      <vt:variant>
        <vt:i4>410</vt:i4>
      </vt:variant>
      <vt:variant>
        <vt:i4>0</vt:i4>
      </vt:variant>
      <vt:variant>
        <vt:i4>5</vt:i4>
      </vt:variant>
      <vt:variant>
        <vt:lpwstr/>
      </vt:variant>
      <vt:variant>
        <vt:lpwstr>_Toc357770399</vt:lpwstr>
      </vt:variant>
      <vt:variant>
        <vt:i4>1835056</vt:i4>
      </vt:variant>
      <vt:variant>
        <vt:i4>404</vt:i4>
      </vt:variant>
      <vt:variant>
        <vt:i4>0</vt:i4>
      </vt:variant>
      <vt:variant>
        <vt:i4>5</vt:i4>
      </vt:variant>
      <vt:variant>
        <vt:lpwstr/>
      </vt:variant>
      <vt:variant>
        <vt:lpwstr>_Toc357770398</vt:lpwstr>
      </vt:variant>
      <vt:variant>
        <vt:i4>1835056</vt:i4>
      </vt:variant>
      <vt:variant>
        <vt:i4>398</vt:i4>
      </vt:variant>
      <vt:variant>
        <vt:i4>0</vt:i4>
      </vt:variant>
      <vt:variant>
        <vt:i4>5</vt:i4>
      </vt:variant>
      <vt:variant>
        <vt:lpwstr/>
      </vt:variant>
      <vt:variant>
        <vt:lpwstr>_Toc357770397</vt:lpwstr>
      </vt:variant>
      <vt:variant>
        <vt:i4>1835056</vt:i4>
      </vt:variant>
      <vt:variant>
        <vt:i4>392</vt:i4>
      </vt:variant>
      <vt:variant>
        <vt:i4>0</vt:i4>
      </vt:variant>
      <vt:variant>
        <vt:i4>5</vt:i4>
      </vt:variant>
      <vt:variant>
        <vt:lpwstr/>
      </vt:variant>
      <vt:variant>
        <vt:lpwstr>_Toc357770396</vt:lpwstr>
      </vt:variant>
      <vt:variant>
        <vt:i4>1835056</vt:i4>
      </vt:variant>
      <vt:variant>
        <vt:i4>386</vt:i4>
      </vt:variant>
      <vt:variant>
        <vt:i4>0</vt:i4>
      </vt:variant>
      <vt:variant>
        <vt:i4>5</vt:i4>
      </vt:variant>
      <vt:variant>
        <vt:lpwstr/>
      </vt:variant>
      <vt:variant>
        <vt:lpwstr>_Toc357770395</vt:lpwstr>
      </vt:variant>
      <vt:variant>
        <vt:i4>1835056</vt:i4>
      </vt:variant>
      <vt:variant>
        <vt:i4>380</vt:i4>
      </vt:variant>
      <vt:variant>
        <vt:i4>0</vt:i4>
      </vt:variant>
      <vt:variant>
        <vt:i4>5</vt:i4>
      </vt:variant>
      <vt:variant>
        <vt:lpwstr/>
      </vt:variant>
      <vt:variant>
        <vt:lpwstr>_Toc357770394</vt:lpwstr>
      </vt:variant>
      <vt:variant>
        <vt:i4>1835056</vt:i4>
      </vt:variant>
      <vt:variant>
        <vt:i4>374</vt:i4>
      </vt:variant>
      <vt:variant>
        <vt:i4>0</vt:i4>
      </vt:variant>
      <vt:variant>
        <vt:i4>5</vt:i4>
      </vt:variant>
      <vt:variant>
        <vt:lpwstr/>
      </vt:variant>
      <vt:variant>
        <vt:lpwstr>_Toc357770393</vt:lpwstr>
      </vt:variant>
      <vt:variant>
        <vt:i4>1835056</vt:i4>
      </vt:variant>
      <vt:variant>
        <vt:i4>368</vt:i4>
      </vt:variant>
      <vt:variant>
        <vt:i4>0</vt:i4>
      </vt:variant>
      <vt:variant>
        <vt:i4>5</vt:i4>
      </vt:variant>
      <vt:variant>
        <vt:lpwstr/>
      </vt:variant>
      <vt:variant>
        <vt:lpwstr>_Toc357770392</vt:lpwstr>
      </vt:variant>
      <vt:variant>
        <vt:i4>1835056</vt:i4>
      </vt:variant>
      <vt:variant>
        <vt:i4>362</vt:i4>
      </vt:variant>
      <vt:variant>
        <vt:i4>0</vt:i4>
      </vt:variant>
      <vt:variant>
        <vt:i4>5</vt:i4>
      </vt:variant>
      <vt:variant>
        <vt:lpwstr/>
      </vt:variant>
      <vt:variant>
        <vt:lpwstr>_Toc357770391</vt:lpwstr>
      </vt:variant>
      <vt:variant>
        <vt:i4>1835056</vt:i4>
      </vt:variant>
      <vt:variant>
        <vt:i4>356</vt:i4>
      </vt:variant>
      <vt:variant>
        <vt:i4>0</vt:i4>
      </vt:variant>
      <vt:variant>
        <vt:i4>5</vt:i4>
      </vt:variant>
      <vt:variant>
        <vt:lpwstr/>
      </vt:variant>
      <vt:variant>
        <vt:lpwstr>_Toc357770390</vt:lpwstr>
      </vt:variant>
      <vt:variant>
        <vt:i4>1900592</vt:i4>
      </vt:variant>
      <vt:variant>
        <vt:i4>350</vt:i4>
      </vt:variant>
      <vt:variant>
        <vt:i4>0</vt:i4>
      </vt:variant>
      <vt:variant>
        <vt:i4>5</vt:i4>
      </vt:variant>
      <vt:variant>
        <vt:lpwstr/>
      </vt:variant>
      <vt:variant>
        <vt:lpwstr>_Toc357770389</vt:lpwstr>
      </vt:variant>
      <vt:variant>
        <vt:i4>1900592</vt:i4>
      </vt:variant>
      <vt:variant>
        <vt:i4>344</vt:i4>
      </vt:variant>
      <vt:variant>
        <vt:i4>0</vt:i4>
      </vt:variant>
      <vt:variant>
        <vt:i4>5</vt:i4>
      </vt:variant>
      <vt:variant>
        <vt:lpwstr/>
      </vt:variant>
      <vt:variant>
        <vt:lpwstr>_Toc357770388</vt:lpwstr>
      </vt:variant>
      <vt:variant>
        <vt:i4>1900592</vt:i4>
      </vt:variant>
      <vt:variant>
        <vt:i4>338</vt:i4>
      </vt:variant>
      <vt:variant>
        <vt:i4>0</vt:i4>
      </vt:variant>
      <vt:variant>
        <vt:i4>5</vt:i4>
      </vt:variant>
      <vt:variant>
        <vt:lpwstr/>
      </vt:variant>
      <vt:variant>
        <vt:lpwstr>_Toc357770387</vt:lpwstr>
      </vt:variant>
      <vt:variant>
        <vt:i4>1900592</vt:i4>
      </vt:variant>
      <vt:variant>
        <vt:i4>332</vt:i4>
      </vt:variant>
      <vt:variant>
        <vt:i4>0</vt:i4>
      </vt:variant>
      <vt:variant>
        <vt:i4>5</vt:i4>
      </vt:variant>
      <vt:variant>
        <vt:lpwstr/>
      </vt:variant>
      <vt:variant>
        <vt:lpwstr>_Toc357770386</vt:lpwstr>
      </vt:variant>
      <vt:variant>
        <vt:i4>1900592</vt:i4>
      </vt:variant>
      <vt:variant>
        <vt:i4>326</vt:i4>
      </vt:variant>
      <vt:variant>
        <vt:i4>0</vt:i4>
      </vt:variant>
      <vt:variant>
        <vt:i4>5</vt:i4>
      </vt:variant>
      <vt:variant>
        <vt:lpwstr/>
      </vt:variant>
      <vt:variant>
        <vt:lpwstr>_Toc357770385</vt:lpwstr>
      </vt:variant>
      <vt:variant>
        <vt:i4>1900592</vt:i4>
      </vt:variant>
      <vt:variant>
        <vt:i4>320</vt:i4>
      </vt:variant>
      <vt:variant>
        <vt:i4>0</vt:i4>
      </vt:variant>
      <vt:variant>
        <vt:i4>5</vt:i4>
      </vt:variant>
      <vt:variant>
        <vt:lpwstr/>
      </vt:variant>
      <vt:variant>
        <vt:lpwstr>_Toc357770384</vt:lpwstr>
      </vt:variant>
      <vt:variant>
        <vt:i4>1900592</vt:i4>
      </vt:variant>
      <vt:variant>
        <vt:i4>314</vt:i4>
      </vt:variant>
      <vt:variant>
        <vt:i4>0</vt:i4>
      </vt:variant>
      <vt:variant>
        <vt:i4>5</vt:i4>
      </vt:variant>
      <vt:variant>
        <vt:lpwstr/>
      </vt:variant>
      <vt:variant>
        <vt:lpwstr>_Toc357770383</vt:lpwstr>
      </vt:variant>
      <vt:variant>
        <vt:i4>1900592</vt:i4>
      </vt:variant>
      <vt:variant>
        <vt:i4>308</vt:i4>
      </vt:variant>
      <vt:variant>
        <vt:i4>0</vt:i4>
      </vt:variant>
      <vt:variant>
        <vt:i4>5</vt:i4>
      </vt:variant>
      <vt:variant>
        <vt:lpwstr/>
      </vt:variant>
      <vt:variant>
        <vt:lpwstr>_Toc357770382</vt:lpwstr>
      </vt:variant>
      <vt:variant>
        <vt:i4>1900592</vt:i4>
      </vt:variant>
      <vt:variant>
        <vt:i4>302</vt:i4>
      </vt:variant>
      <vt:variant>
        <vt:i4>0</vt:i4>
      </vt:variant>
      <vt:variant>
        <vt:i4>5</vt:i4>
      </vt:variant>
      <vt:variant>
        <vt:lpwstr/>
      </vt:variant>
      <vt:variant>
        <vt:lpwstr>_Toc357770381</vt:lpwstr>
      </vt:variant>
      <vt:variant>
        <vt:i4>1900592</vt:i4>
      </vt:variant>
      <vt:variant>
        <vt:i4>296</vt:i4>
      </vt:variant>
      <vt:variant>
        <vt:i4>0</vt:i4>
      </vt:variant>
      <vt:variant>
        <vt:i4>5</vt:i4>
      </vt:variant>
      <vt:variant>
        <vt:lpwstr/>
      </vt:variant>
      <vt:variant>
        <vt:lpwstr>_Toc357770380</vt:lpwstr>
      </vt:variant>
      <vt:variant>
        <vt:i4>1179696</vt:i4>
      </vt:variant>
      <vt:variant>
        <vt:i4>290</vt:i4>
      </vt:variant>
      <vt:variant>
        <vt:i4>0</vt:i4>
      </vt:variant>
      <vt:variant>
        <vt:i4>5</vt:i4>
      </vt:variant>
      <vt:variant>
        <vt:lpwstr/>
      </vt:variant>
      <vt:variant>
        <vt:lpwstr>_Toc357770379</vt:lpwstr>
      </vt:variant>
      <vt:variant>
        <vt:i4>1179696</vt:i4>
      </vt:variant>
      <vt:variant>
        <vt:i4>284</vt:i4>
      </vt:variant>
      <vt:variant>
        <vt:i4>0</vt:i4>
      </vt:variant>
      <vt:variant>
        <vt:i4>5</vt:i4>
      </vt:variant>
      <vt:variant>
        <vt:lpwstr/>
      </vt:variant>
      <vt:variant>
        <vt:lpwstr>_Toc357770378</vt:lpwstr>
      </vt:variant>
      <vt:variant>
        <vt:i4>1179696</vt:i4>
      </vt:variant>
      <vt:variant>
        <vt:i4>278</vt:i4>
      </vt:variant>
      <vt:variant>
        <vt:i4>0</vt:i4>
      </vt:variant>
      <vt:variant>
        <vt:i4>5</vt:i4>
      </vt:variant>
      <vt:variant>
        <vt:lpwstr/>
      </vt:variant>
      <vt:variant>
        <vt:lpwstr>_Toc357770377</vt:lpwstr>
      </vt:variant>
      <vt:variant>
        <vt:i4>1179696</vt:i4>
      </vt:variant>
      <vt:variant>
        <vt:i4>272</vt:i4>
      </vt:variant>
      <vt:variant>
        <vt:i4>0</vt:i4>
      </vt:variant>
      <vt:variant>
        <vt:i4>5</vt:i4>
      </vt:variant>
      <vt:variant>
        <vt:lpwstr/>
      </vt:variant>
      <vt:variant>
        <vt:lpwstr>_Toc357770376</vt:lpwstr>
      </vt:variant>
      <vt:variant>
        <vt:i4>1179696</vt:i4>
      </vt:variant>
      <vt:variant>
        <vt:i4>266</vt:i4>
      </vt:variant>
      <vt:variant>
        <vt:i4>0</vt:i4>
      </vt:variant>
      <vt:variant>
        <vt:i4>5</vt:i4>
      </vt:variant>
      <vt:variant>
        <vt:lpwstr/>
      </vt:variant>
      <vt:variant>
        <vt:lpwstr>_Toc357770375</vt:lpwstr>
      </vt:variant>
      <vt:variant>
        <vt:i4>1179696</vt:i4>
      </vt:variant>
      <vt:variant>
        <vt:i4>260</vt:i4>
      </vt:variant>
      <vt:variant>
        <vt:i4>0</vt:i4>
      </vt:variant>
      <vt:variant>
        <vt:i4>5</vt:i4>
      </vt:variant>
      <vt:variant>
        <vt:lpwstr/>
      </vt:variant>
      <vt:variant>
        <vt:lpwstr>_Toc357770374</vt:lpwstr>
      </vt:variant>
      <vt:variant>
        <vt:i4>1179696</vt:i4>
      </vt:variant>
      <vt:variant>
        <vt:i4>254</vt:i4>
      </vt:variant>
      <vt:variant>
        <vt:i4>0</vt:i4>
      </vt:variant>
      <vt:variant>
        <vt:i4>5</vt:i4>
      </vt:variant>
      <vt:variant>
        <vt:lpwstr/>
      </vt:variant>
      <vt:variant>
        <vt:lpwstr>_Toc357770373</vt:lpwstr>
      </vt:variant>
      <vt:variant>
        <vt:i4>1179696</vt:i4>
      </vt:variant>
      <vt:variant>
        <vt:i4>248</vt:i4>
      </vt:variant>
      <vt:variant>
        <vt:i4>0</vt:i4>
      </vt:variant>
      <vt:variant>
        <vt:i4>5</vt:i4>
      </vt:variant>
      <vt:variant>
        <vt:lpwstr/>
      </vt:variant>
      <vt:variant>
        <vt:lpwstr>_Toc357770372</vt:lpwstr>
      </vt:variant>
      <vt:variant>
        <vt:i4>1179696</vt:i4>
      </vt:variant>
      <vt:variant>
        <vt:i4>242</vt:i4>
      </vt:variant>
      <vt:variant>
        <vt:i4>0</vt:i4>
      </vt:variant>
      <vt:variant>
        <vt:i4>5</vt:i4>
      </vt:variant>
      <vt:variant>
        <vt:lpwstr/>
      </vt:variant>
      <vt:variant>
        <vt:lpwstr>_Toc357770371</vt:lpwstr>
      </vt:variant>
      <vt:variant>
        <vt:i4>1179696</vt:i4>
      </vt:variant>
      <vt:variant>
        <vt:i4>236</vt:i4>
      </vt:variant>
      <vt:variant>
        <vt:i4>0</vt:i4>
      </vt:variant>
      <vt:variant>
        <vt:i4>5</vt:i4>
      </vt:variant>
      <vt:variant>
        <vt:lpwstr/>
      </vt:variant>
      <vt:variant>
        <vt:lpwstr>_Toc357770370</vt:lpwstr>
      </vt:variant>
      <vt:variant>
        <vt:i4>1245232</vt:i4>
      </vt:variant>
      <vt:variant>
        <vt:i4>230</vt:i4>
      </vt:variant>
      <vt:variant>
        <vt:i4>0</vt:i4>
      </vt:variant>
      <vt:variant>
        <vt:i4>5</vt:i4>
      </vt:variant>
      <vt:variant>
        <vt:lpwstr/>
      </vt:variant>
      <vt:variant>
        <vt:lpwstr>_Toc357770369</vt:lpwstr>
      </vt:variant>
      <vt:variant>
        <vt:i4>1245232</vt:i4>
      </vt:variant>
      <vt:variant>
        <vt:i4>224</vt:i4>
      </vt:variant>
      <vt:variant>
        <vt:i4>0</vt:i4>
      </vt:variant>
      <vt:variant>
        <vt:i4>5</vt:i4>
      </vt:variant>
      <vt:variant>
        <vt:lpwstr/>
      </vt:variant>
      <vt:variant>
        <vt:lpwstr>_Toc357770368</vt:lpwstr>
      </vt:variant>
      <vt:variant>
        <vt:i4>1245232</vt:i4>
      </vt:variant>
      <vt:variant>
        <vt:i4>218</vt:i4>
      </vt:variant>
      <vt:variant>
        <vt:i4>0</vt:i4>
      </vt:variant>
      <vt:variant>
        <vt:i4>5</vt:i4>
      </vt:variant>
      <vt:variant>
        <vt:lpwstr/>
      </vt:variant>
      <vt:variant>
        <vt:lpwstr>_Toc357770367</vt:lpwstr>
      </vt:variant>
      <vt:variant>
        <vt:i4>1245232</vt:i4>
      </vt:variant>
      <vt:variant>
        <vt:i4>212</vt:i4>
      </vt:variant>
      <vt:variant>
        <vt:i4>0</vt:i4>
      </vt:variant>
      <vt:variant>
        <vt:i4>5</vt:i4>
      </vt:variant>
      <vt:variant>
        <vt:lpwstr/>
      </vt:variant>
      <vt:variant>
        <vt:lpwstr>_Toc357770366</vt:lpwstr>
      </vt:variant>
      <vt:variant>
        <vt:i4>1245232</vt:i4>
      </vt:variant>
      <vt:variant>
        <vt:i4>206</vt:i4>
      </vt:variant>
      <vt:variant>
        <vt:i4>0</vt:i4>
      </vt:variant>
      <vt:variant>
        <vt:i4>5</vt:i4>
      </vt:variant>
      <vt:variant>
        <vt:lpwstr/>
      </vt:variant>
      <vt:variant>
        <vt:lpwstr>_Toc357770365</vt:lpwstr>
      </vt:variant>
      <vt:variant>
        <vt:i4>1245232</vt:i4>
      </vt:variant>
      <vt:variant>
        <vt:i4>200</vt:i4>
      </vt:variant>
      <vt:variant>
        <vt:i4>0</vt:i4>
      </vt:variant>
      <vt:variant>
        <vt:i4>5</vt:i4>
      </vt:variant>
      <vt:variant>
        <vt:lpwstr/>
      </vt:variant>
      <vt:variant>
        <vt:lpwstr>_Toc357770364</vt:lpwstr>
      </vt:variant>
      <vt:variant>
        <vt:i4>1245232</vt:i4>
      </vt:variant>
      <vt:variant>
        <vt:i4>194</vt:i4>
      </vt:variant>
      <vt:variant>
        <vt:i4>0</vt:i4>
      </vt:variant>
      <vt:variant>
        <vt:i4>5</vt:i4>
      </vt:variant>
      <vt:variant>
        <vt:lpwstr/>
      </vt:variant>
      <vt:variant>
        <vt:lpwstr>_Toc357770363</vt:lpwstr>
      </vt:variant>
      <vt:variant>
        <vt:i4>1245232</vt:i4>
      </vt:variant>
      <vt:variant>
        <vt:i4>188</vt:i4>
      </vt:variant>
      <vt:variant>
        <vt:i4>0</vt:i4>
      </vt:variant>
      <vt:variant>
        <vt:i4>5</vt:i4>
      </vt:variant>
      <vt:variant>
        <vt:lpwstr/>
      </vt:variant>
      <vt:variant>
        <vt:lpwstr>_Toc357770362</vt:lpwstr>
      </vt:variant>
      <vt:variant>
        <vt:i4>1245232</vt:i4>
      </vt:variant>
      <vt:variant>
        <vt:i4>182</vt:i4>
      </vt:variant>
      <vt:variant>
        <vt:i4>0</vt:i4>
      </vt:variant>
      <vt:variant>
        <vt:i4>5</vt:i4>
      </vt:variant>
      <vt:variant>
        <vt:lpwstr/>
      </vt:variant>
      <vt:variant>
        <vt:lpwstr>_Toc357770361</vt:lpwstr>
      </vt:variant>
      <vt:variant>
        <vt:i4>1245232</vt:i4>
      </vt:variant>
      <vt:variant>
        <vt:i4>176</vt:i4>
      </vt:variant>
      <vt:variant>
        <vt:i4>0</vt:i4>
      </vt:variant>
      <vt:variant>
        <vt:i4>5</vt:i4>
      </vt:variant>
      <vt:variant>
        <vt:lpwstr/>
      </vt:variant>
      <vt:variant>
        <vt:lpwstr>_Toc357770360</vt:lpwstr>
      </vt:variant>
      <vt:variant>
        <vt:i4>1048624</vt:i4>
      </vt:variant>
      <vt:variant>
        <vt:i4>170</vt:i4>
      </vt:variant>
      <vt:variant>
        <vt:i4>0</vt:i4>
      </vt:variant>
      <vt:variant>
        <vt:i4>5</vt:i4>
      </vt:variant>
      <vt:variant>
        <vt:lpwstr/>
      </vt:variant>
      <vt:variant>
        <vt:lpwstr>_Toc357770359</vt:lpwstr>
      </vt:variant>
      <vt:variant>
        <vt:i4>1048624</vt:i4>
      </vt:variant>
      <vt:variant>
        <vt:i4>164</vt:i4>
      </vt:variant>
      <vt:variant>
        <vt:i4>0</vt:i4>
      </vt:variant>
      <vt:variant>
        <vt:i4>5</vt:i4>
      </vt:variant>
      <vt:variant>
        <vt:lpwstr/>
      </vt:variant>
      <vt:variant>
        <vt:lpwstr>_Toc357770358</vt:lpwstr>
      </vt:variant>
      <vt:variant>
        <vt:i4>1048624</vt:i4>
      </vt:variant>
      <vt:variant>
        <vt:i4>158</vt:i4>
      </vt:variant>
      <vt:variant>
        <vt:i4>0</vt:i4>
      </vt:variant>
      <vt:variant>
        <vt:i4>5</vt:i4>
      </vt:variant>
      <vt:variant>
        <vt:lpwstr/>
      </vt:variant>
      <vt:variant>
        <vt:lpwstr>_Toc357770357</vt:lpwstr>
      </vt:variant>
      <vt:variant>
        <vt:i4>1048624</vt:i4>
      </vt:variant>
      <vt:variant>
        <vt:i4>152</vt:i4>
      </vt:variant>
      <vt:variant>
        <vt:i4>0</vt:i4>
      </vt:variant>
      <vt:variant>
        <vt:i4>5</vt:i4>
      </vt:variant>
      <vt:variant>
        <vt:lpwstr/>
      </vt:variant>
      <vt:variant>
        <vt:lpwstr>_Toc357770356</vt:lpwstr>
      </vt:variant>
      <vt:variant>
        <vt:i4>1048624</vt:i4>
      </vt:variant>
      <vt:variant>
        <vt:i4>146</vt:i4>
      </vt:variant>
      <vt:variant>
        <vt:i4>0</vt:i4>
      </vt:variant>
      <vt:variant>
        <vt:i4>5</vt:i4>
      </vt:variant>
      <vt:variant>
        <vt:lpwstr/>
      </vt:variant>
      <vt:variant>
        <vt:lpwstr>_Toc357770355</vt:lpwstr>
      </vt:variant>
      <vt:variant>
        <vt:i4>1048624</vt:i4>
      </vt:variant>
      <vt:variant>
        <vt:i4>140</vt:i4>
      </vt:variant>
      <vt:variant>
        <vt:i4>0</vt:i4>
      </vt:variant>
      <vt:variant>
        <vt:i4>5</vt:i4>
      </vt:variant>
      <vt:variant>
        <vt:lpwstr/>
      </vt:variant>
      <vt:variant>
        <vt:lpwstr>_Toc357770354</vt:lpwstr>
      </vt:variant>
      <vt:variant>
        <vt:i4>1048624</vt:i4>
      </vt:variant>
      <vt:variant>
        <vt:i4>134</vt:i4>
      </vt:variant>
      <vt:variant>
        <vt:i4>0</vt:i4>
      </vt:variant>
      <vt:variant>
        <vt:i4>5</vt:i4>
      </vt:variant>
      <vt:variant>
        <vt:lpwstr/>
      </vt:variant>
      <vt:variant>
        <vt:lpwstr>_Toc357770353</vt:lpwstr>
      </vt:variant>
      <vt:variant>
        <vt:i4>1048624</vt:i4>
      </vt:variant>
      <vt:variant>
        <vt:i4>128</vt:i4>
      </vt:variant>
      <vt:variant>
        <vt:i4>0</vt:i4>
      </vt:variant>
      <vt:variant>
        <vt:i4>5</vt:i4>
      </vt:variant>
      <vt:variant>
        <vt:lpwstr/>
      </vt:variant>
      <vt:variant>
        <vt:lpwstr>_Toc357770352</vt:lpwstr>
      </vt:variant>
      <vt:variant>
        <vt:i4>1048624</vt:i4>
      </vt:variant>
      <vt:variant>
        <vt:i4>122</vt:i4>
      </vt:variant>
      <vt:variant>
        <vt:i4>0</vt:i4>
      </vt:variant>
      <vt:variant>
        <vt:i4>5</vt:i4>
      </vt:variant>
      <vt:variant>
        <vt:lpwstr/>
      </vt:variant>
      <vt:variant>
        <vt:lpwstr>_Toc357770351</vt:lpwstr>
      </vt:variant>
      <vt:variant>
        <vt:i4>1048624</vt:i4>
      </vt:variant>
      <vt:variant>
        <vt:i4>116</vt:i4>
      </vt:variant>
      <vt:variant>
        <vt:i4>0</vt:i4>
      </vt:variant>
      <vt:variant>
        <vt:i4>5</vt:i4>
      </vt:variant>
      <vt:variant>
        <vt:lpwstr/>
      </vt:variant>
      <vt:variant>
        <vt:lpwstr>_Toc357770350</vt:lpwstr>
      </vt:variant>
      <vt:variant>
        <vt:i4>1114160</vt:i4>
      </vt:variant>
      <vt:variant>
        <vt:i4>110</vt:i4>
      </vt:variant>
      <vt:variant>
        <vt:i4>0</vt:i4>
      </vt:variant>
      <vt:variant>
        <vt:i4>5</vt:i4>
      </vt:variant>
      <vt:variant>
        <vt:lpwstr/>
      </vt:variant>
      <vt:variant>
        <vt:lpwstr>_Toc357770349</vt:lpwstr>
      </vt:variant>
      <vt:variant>
        <vt:i4>1114160</vt:i4>
      </vt:variant>
      <vt:variant>
        <vt:i4>104</vt:i4>
      </vt:variant>
      <vt:variant>
        <vt:i4>0</vt:i4>
      </vt:variant>
      <vt:variant>
        <vt:i4>5</vt:i4>
      </vt:variant>
      <vt:variant>
        <vt:lpwstr/>
      </vt:variant>
      <vt:variant>
        <vt:lpwstr>_Toc357770348</vt:lpwstr>
      </vt:variant>
      <vt:variant>
        <vt:i4>1114160</vt:i4>
      </vt:variant>
      <vt:variant>
        <vt:i4>98</vt:i4>
      </vt:variant>
      <vt:variant>
        <vt:i4>0</vt:i4>
      </vt:variant>
      <vt:variant>
        <vt:i4>5</vt:i4>
      </vt:variant>
      <vt:variant>
        <vt:lpwstr/>
      </vt:variant>
      <vt:variant>
        <vt:lpwstr>_Toc357770347</vt:lpwstr>
      </vt:variant>
      <vt:variant>
        <vt:i4>1114160</vt:i4>
      </vt:variant>
      <vt:variant>
        <vt:i4>92</vt:i4>
      </vt:variant>
      <vt:variant>
        <vt:i4>0</vt:i4>
      </vt:variant>
      <vt:variant>
        <vt:i4>5</vt:i4>
      </vt:variant>
      <vt:variant>
        <vt:lpwstr/>
      </vt:variant>
      <vt:variant>
        <vt:lpwstr>_Toc357770346</vt:lpwstr>
      </vt:variant>
      <vt:variant>
        <vt:i4>1114160</vt:i4>
      </vt:variant>
      <vt:variant>
        <vt:i4>86</vt:i4>
      </vt:variant>
      <vt:variant>
        <vt:i4>0</vt:i4>
      </vt:variant>
      <vt:variant>
        <vt:i4>5</vt:i4>
      </vt:variant>
      <vt:variant>
        <vt:lpwstr/>
      </vt:variant>
      <vt:variant>
        <vt:lpwstr>_Toc357770345</vt:lpwstr>
      </vt:variant>
      <vt:variant>
        <vt:i4>1114160</vt:i4>
      </vt:variant>
      <vt:variant>
        <vt:i4>80</vt:i4>
      </vt:variant>
      <vt:variant>
        <vt:i4>0</vt:i4>
      </vt:variant>
      <vt:variant>
        <vt:i4>5</vt:i4>
      </vt:variant>
      <vt:variant>
        <vt:lpwstr/>
      </vt:variant>
      <vt:variant>
        <vt:lpwstr>_Toc357770344</vt:lpwstr>
      </vt:variant>
      <vt:variant>
        <vt:i4>1114160</vt:i4>
      </vt:variant>
      <vt:variant>
        <vt:i4>74</vt:i4>
      </vt:variant>
      <vt:variant>
        <vt:i4>0</vt:i4>
      </vt:variant>
      <vt:variant>
        <vt:i4>5</vt:i4>
      </vt:variant>
      <vt:variant>
        <vt:lpwstr/>
      </vt:variant>
      <vt:variant>
        <vt:lpwstr>_Toc357770343</vt:lpwstr>
      </vt:variant>
      <vt:variant>
        <vt:i4>1114160</vt:i4>
      </vt:variant>
      <vt:variant>
        <vt:i4>68</vt:i4>
      </vt:variant>
      <vt:variant>
        <vt:i4>0</vt:i4>
      </vt:variant>
      <vt:variant>
        <vt:i4>5</vt:i4>
      </vt:variant>
      <vt:variant>
        <vt:lpwstr/>
      </vt:variant>
      <vt:variant>
        <vt:lpwstr>_Toc357770342</vt:lpwstr>
      </vt:variant>
      <vt:variant>
        <vt:i4>1114160</vt:i4>
      </vt:variant>
      <vt:variant>
        <vt:i4>62</vt:i4>
      </vt:variant>
      <vt:variant>
        <vt:i4>0</vt:i4>
      </vt:variant>
      <vt:variant>
        <vt:i4>5</vt:i4>
      </vt:variant>
      <vt:variant>
        <vt:lpwstr/>
      </vt:variant>
      <vt:variant>
        <vt:lpwstr>_Toc357770341</vt:lpwstr>
      </vt:variant>
      <vt:variant>
        <vt:i4>1114160</vt:i4>
      </vt:variant>
      <vt:variant>
        <vt:i4>56</vt:i4>
      </vt:variant>
      <vt:variant>
        <vt:i4>0</vt:i4>
      </vt:variant>
      <vt:variant>
        <vt:i4>5</vt:i4>
      </vt:variant>
      <vt:variant>
        <vt:lpwstr/>
      </vt:variant>
      <vt:variant>
        <vt:lpwstr>_Toc357770340</vt:lpwstr>
      </vt:variant>
      <vt:variant>
        <vt:i4>1441840</vt:i4>
      </vt:variant>
      <vt:variant>
        <vt:i4>50</vt:i4>
      </vt:variant>
      <vt:variant>
        <vt:i4>0</vt:i4>
      </vt:variant>
      <vt:variant>
        <vt:i4>5</vt:i4>
      </vt:variant>
      <vt:variant>
        <vt:lpwstr/>
      </vt:variant>
      <vt:variant>
        <vt:lpwstr>_Toc357770339</vt:lpwstr>
      </vt:variant>
      <vt:variant>
        <vt:i4>1441840</vt:i4>
      </vt:variant>
      <vt:variant>
        <vt:i4>44</vt:i4>
      </vt:variant>
      <vt:variant>
        <vt:i4>0</vt:i4>
      </vt:variant>
      <vt:variant>
        <vt:i4>5</vt:i4>
      </vt:variant>
      <vt:variant>
        <vt:lpwstr/>
      </vt:variant>
      <vt:variant>
        <vt:lpwstr>_Toc357770338</vt:lpwstr>
      </vt:variant>
      <vt:variant>
        <vt:i4>1441840</vt:i4>
      </vt:variant>
      <vt:variant>
        <vt:i4>38</vt:i4>
      </vt:variant>
      <vt:variant>
        <vt:i4>0</vt:i4>
      </vt:variant>
      <vt:variant>
        <vt:i4>5</vt:i4>
      </vt:variant>
      <vt:variant>
        <vt:lpwstr/>
      </vt:variant>
      <vt:variant>
        <vt:lpwstr>_Toc357770337</vt:lpwstr>
      </vt:variant>
      <vt:variant>
        <vt:i4>1441840</vt:i4>
      </vt:variant>
      <vt:variant>
        <vt:i4>32</vt:i4>
      </vt:variant>
      <vt:variant>
        <vt:i4>0</vt:i4>
      </vt:variant>
      <vt:variant>
        <vt:i4>5</vt:i4>
      </vt:variant>
      <vt:variant>
        <vt:lpwstr/>
      </vt:variant>
      <vt:variant>
        <vt:lpwstr>_Toc357770336</vt:lpwstr>
      </vt:variant>
      <vt:variant>
        <vt:i4>1441840</vt:i4>
      </vt:variant>
      <vt:variant>
        <vt:i4>26</vt:i4>
      </vt:variant>
      <vt:variant>
        <vt:i4>0</vt:i4>
      </vt:variant>
      <vt:variant>
        <vt:i4>5</vt:i4>
      </vt:variant>
      <vt:variant>
        <vt:lpwstr/>
      </vt:variant>
      <vt:variant>
        <vt:lpwstr>_Toc357770335</vt:lpwstr>
      </vt:variant>
      <vt:variant>
        <vt:i4>1441840</vt:i4>
      </vt:variant>
      <vt:variant>
        <vt:i4>20</vt:i4>
      </vt:variant>
      <vt:variant>
        <vt:i4>0</vt:i4>
      </vt:variant>
      <vt:variant>
        <vt:i4>5</vt:i4>
      </vt:variant>
      <vt:variant>
        <vt:lpwstr/>
      </vt:variant>
      <vt:variant>
        <vt:lpwstr>_Toc357770334</vt:lpwstr>
      </vt:variant>
      <vt:variant>
        <vt:i4>1441840</vt:i4>
      </vt:variant>
      <vt:variant>
        <vt:i4>14</vt:i4>
      </vt:variant>
      <vt:variant>
        <vt:i4>0</vt:i4>
      </vt:variant>
      <vt:variant>
        <vt:i4>5</vt:i4>
      </vt:variant>
      <vt:variant>
        <vt:lpwstr/>
      </vt:variant>
      <vt:variant>
        <vt:lpwstr>_Toc357770333</vt:lpwstr>
      </vt:variant>
      <vt:variant>
        <vt:i4>1441840</vt:i4>
      </vt:variant>
      <vt:variant>
        <vt:i4>8</vt:i4>
      </vt:variant>
      <vt:variant>
        <vt:i4>0</vt:i4>
      </vt:variant>
      <vt:variant>
        <vt:i4>5</vt:i4>
      </vt:variant>
      <vt:variant>
        <vt:lpwstr/>
      </vt:variant>
      <vt:variant>
        <vt:lpwstr>_Toc357770332</vt:lpwstr>
      </vt:variant>
      <vt:variant>
        <vt:i4>1441840</vt:i4>
      </vt:variant>
      <vt:variant>
        <vt:i4>2</vt:i4>
      </vt:variant>
      <vt:variant>
        <vt:i4>0</vt:i4>
      </vt:variant>
      <vt:variant>
        <vt:i4>5</vt:i4>
      </vt:variant>
      <vt:variant>
        <vt:lpwstr/>
      </vt:variant>
      <vt:variant>
        <vt:lpwstr>_Toc357770331</vt:lpwstr>
      </vt:variant>
      <vt:variant>
        <vt:i4>2293798</vt:i4>
      </vt:variant>
      <vt:variant>
        <vt:i4>3</vt:i4>
      </vt:variant>
      <vt:variant>
        <vt:i4>0</vt:i4>
      </vt:variant>
      <vt:variant>
        <vt:i4>5</vt:i4>
      </vt:variant>
      <vt:variant>
        <vt:lpwstr>http://www.itsamerica.com/</vt:lpwstr>
      </vt:variant>
      <vt:variant>
        <vt:lpwstr/>
      </vt:variant>
      <vt:variant>
        <vt:i4>2097190</vt:i4>
      </vt:variant>
      <vt:variant>
        <vt:i4>0</vt:i4>
      </vt:variant>
      <vt:variant>
        <vt:i4>0</vt:i4>
      </vt:variant>
      <vt:variant>
        <vt:i4>5</vt:i4>
      </vt:variant>
      <vt:variant>
        <vt:lpwstr>http://www.pvpaeo.com/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2110-DE2 Controller Notes</dc:title>
  <dc:creator>Paul Hightower</dc:creator>
  <cp:lastModifiedBy>pkp</cp:lastModifiedBy>
  <cp:revision>3</cp:revision>
  <cp:lastPrinted>2013-05-31T21:33:00Z</cp:lastPrinted>
  <dcterms:created xsi:type="dcterms:W3CDTF">2015-08-31T11:56:00Z</dcterms:created>
  <dcterms:modified xsi:type="dcterms:W3CDTF">2016-09-06T03:29:00Z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788344422</vt:i4>
  </property>
</Properties>
</file>